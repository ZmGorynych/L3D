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5024" w14:textId="0AF49577" w:rsidR="003A25F8" w:rsidRPr="00792517" w:rsidRDefault="003A25F8" w:rsidP="003A25F8">
      <w:pPr>
        <w:tabs>
          <w:tab w:val="left" w:pos="720"/>
          <w:tab w:val="left" w:pos="4589"/>
        </w:tabs>
        <w:autoSpaceDE w:val="0"/>
        <w:autoSpaceDN w:val="0"/>
        <w:spacing w:before="240" w:after="60" w:line="230" w:lineRule="atLeast"/>
        <w:jc w:val="right"/>
        <w:outlineLvl w:val="0"/>
        <w:rPr>
          <w:rFonts w:cs="Arial"/>
          <w:b/>
          <w:kern w:val="28"/>
          <w:sz w:val="28"/>
          <w:szCs w:val="28"/>
        </w:rPr>
      </w:pPr>
      <w:bookmarkStart w:id="0" w:name="_Toc54196194"/>
      <w:bookmarkStart w:id="1" w:name="_Toc54196454"/>
      <w:r w:rsidRPr="002A212D">
        <w:rPr>
          <w:rFonts w:ascii="Arial" w:hAnsi="Arial" w:cs="Arial"/>
          <w:b/>
          <w:noProof/>
          <w:kern w:val="28"/>
          <w:sz w:val="29"/>
          <w:szCs w:val="29"/>
          <w:lang w:val="de-DE"/>
        </w:rPr>
        <w:drawing>
          <wp:anchor distT="0" distB="0" distL="114300" distR="114300" simplePos="0" relativeHeight="251626496" behindDoc="0" locked="0" layoutInCell="1" allowOverlap="1" wp14:anchorId="6CEE48EC" wp14:editId="561F4650">
            <wp:simplePos x="0" y="0"/>
            <wp:positionH relativeFrom="page">
              <wp:posOffset>632460</wp:posOffset>
            </wp:positionH>
            <wp:positionV relativeFrom="paragraph">
              <wp:posOffset>59690</wp:posOffset>
            </wp:positionV>
            <wp:extent cx="1239520" cy="537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9520" cy="537845"/>
                    </a:xfrm>
                    <a:prstGeom prst="rect">
                      <a:avLst/>
                    </a:prstGeom>
                    <a:noFill/>
                  </pic:spPr>
                </pic:pic>
              </a:graphicData>
            </a:graphic>
            <wp14:sizeRelH relativeFrom="page">
              <wp14:pctWidth>0</wp14:pctWidth>
            </wp14:sizeRelH>
            <wp14:sizeRelV relativeFrom="page">
              <wp14:pctHeight>0</wp14:pctHeight>
            </wp14:sizeRelV>
          </wp:anchor>
        </w:drawing>
      </w:r>
      <w:r w:rsidRPr="00792517">
        <w:rPr>
          <w:rFonts w:hAnsi="Arial" w:cs="Arial"/>
          <w:b/>
          <w:bCs/>
          <w:kern w:val="28"/>
          <w:sz w:val="32"/>
          <w:szCs w:val="32"/>
        </w:rPr>
        <w:t xml:space="preserve">             </w:t>
      </w:r>
      <w:r w:rsidRPr="00792517">
        <w:rPr>
          <w:rFonts w:hAnsi="Arial" w:cs="Arial"/>
          <w:b/>
          <w:bCs/>
          <w:kern w:val="28"/>
          <w:sz w:val="32"/>
          <w:szCs w:val="32"/>
          <w:u w:val="thick"/>
        </w:rPr>
        <w:t xml:space="preserve">                           </w:t>
      </w:r>
      <w:r w:rsidRPr="00792517">
        <w:rPr>
          <w:rFonts w:cs="Arial"/>
          <w:b/>
          <w:bCs/>
          <w:w w:val="115"/>
          <w:kern w:val="28"/>
          <w:sz w:val="28"/>
          <w:szCs w:val="28"/>
          <w:u w:val="thick"/>
        </w:rPr>
        <w:t>ISO/IEC JTC 1/SC</w:t>
      </w:r>
      <w:r w:rsidRPr="00792517">
        <w:rPr>
          <w:rFonts w:cs="Arial"/>
          <w:b/>
          <w:bCs/>
          <w:spacing w:val="-25"/>
          <w:w w:val="115"/>
          <w:kern w:val="28"/>
          <w:sz w:val="28"/>
          <w:szCs w:val="28"/>
          <w:u w:val="thick"/>
        </w:rPr>
        <w:t xml:space="preserve"> </w:t>
      </w:r>
      <w:r w:rsidRPr="00792517">
        <w:rPr>
          <w:rFonts w:cs="Arial"/>
          <w:b/>
          <w:bCs/>
          <w:w w:val="115"/>
          <w:kern w:val="28"/>
          <w:sz w:val="28"/>
          <w:szCs w:val="28"/>
          <w:u w:val="thick"/>
        </w:rPr>
        <w:t xml:space="preserve">29/WG 03 </w:t>
      </w:r>
      <w:bookmarkEnd w:id="0"/>
      <w:bookmarkEnd w:id="1"/>
      <w:r w:rsidR="00C7641F" w:rsidRPr="00792517">
        <w:rPr>
          <w:rFonts w:cs="Arial"/>
          <w:b/>
          <w:bCs/>
          <w:w w:val="115"/>
          <w:kern w:val="28"/>
          <w:sz w:val="48"/>
          <w:szCs w:val="48"/>
          <w:u w:val="thick"/>
        </w:rPr>
        <w:t>N</w:t>
      </w:r>
      <w:r w:rsidR="00C7641F" w:rsidRPr="00792517">
        <w:rPr>
          <w:rFonts w:cs="Arial"/>
          <w:b/>
          <w:bCs/>
          <w:spacing w:val="28"/>
          <w:w w:val="115"/>
          <w:kern w:val="28"/>
          <w:sz w:val="48"/>
          <w:szCs w:val="48"/>
          <w:u w:val="thick"/>
        </w:rPr>
        <w:t>0</w:t>
      </w:r>
      <w:r w:rsidR="00F42AFD">
        <w:rPr>
          <w:rFonts w:cs="Arial"/>
          <w:b/>
          <w:bCs/>
          <w:spacing w:val="28"/>
          <w:w w:val="115"/>
          <w:kern w:val="28"/>
          <w:sz w:val="48"/>
          <w:szCs w:val="48"/>
          <w:u w:val="thick"/>
        </w:rPr>
        <w:t>734</w:t>
      </w:r>
      <w:r w:rsidR="00C7641F" w:rsidRPr="00FF6C1D">
        <w:rPr>
          <w:rFonts w:cs="Arial"/>
          <w:b/>
          <w:bCs/>
          <w:spacing w:val="28"/>
          <w:w w:val="115"/>
          <w:kern w:val="28"/>
          <w:sz w:val="48"/>
          <w:szCs w:val="48"/>
          <w:u w:val="thick"/>
        </w:rPr>
        <w:t xml:space="preserve">  </w:t>
      </w:r>
    </w:p>
    <w:p w14:paraId="4F0D2854" w14:textId="77777777" w:rsidR="003A25F8" w:rsidRPr="00C76E79" w:rsidRDefault="003A25F8" w:rsidP="003A25F8">
      <w:pPr>
        <w:spacing w:after="160" w:line="240" w:lineRule="auto"/>
        <w:rPr>
          <w:rFonts w:ascii="Arial" w:hAnsi="Arial" w:cs="Arial"/>
          <w:b/>
          <w:sz w:val="20"/>
        </w:rPr>
      </w:pPr>
    </w:p>
    <w:p w14:paraId="46D101A5" w14:textId="77777777" w:rsidR="003A25F8" w:rsidRPr="00C76E79" w:rsidRDefault="003A25F8" w:rsidP="003A25F8">
      <w:pPr>
        <w:spacing w:after="160" w:line="240" w:lineRule="auto"/>
        <w:rPr>
          <w:b/>
          <w:sz w:val="20"/>
          <w:szCs w:val="24"/>
        </w:rPr>
      </w:pPr>
    </w:p>
    <w:p w14:paraId="5B38FCB1" w14:textId="77777777" w:rsidR="003A25F8" w:rsidRPr="00C76E79" w:rsidRDefault="003A25F8" w:rsidP="003A25F8">
      <w:pPr>
        <w:spacing w:before="3" w:after="160" w:line="240" w:lineRule="auto"/>
        <w:rPr>
          <w:b/>
          <w:sz w:val="23"/>
          <w:szCs w:val="24"/>
        </w:rPr>
      </w:pPr>
      <w:r w:rsidRPr="00C76E79">
        <w:rPr>
          <w:noProof/>
          <w:szCs w:val="24"/>
        </w:rPr>
        <mc:AlternateContent>
          <mc:Choice Requires="wps">
            <w:drawing>
              <wp:anchor distT="0" distB="0" distL="0" distR="0" simplePos="0" relativeHeight="251626497" behindDoc="1" locked="0" layoutInCell="1" allowOverlap="1" wp14:anchorId="5472F27D" wp14:editId="08D95431">
                <wp:simplePos x="0" y="0"/>
                <wp:positionH relativeFrom="page">
                  <wp:posOffset>704850</wp:posOffset>
                </wp:positionH>
                <wp:positionV relativeFrom="paragraph">
                  <wp:posOffset>201930</wp:posOffset>
                </wp:positionV>
                <wp:extent cx="6155055" cy="971550"/>
                <wp:effectExtent l="0" t="0" r="17145" b="19050"/>
                <wp:wrapTopAndBottom/>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055" cy="971550"/>
                        </a:xfrm>
                        <a:prstGeom prst="rect">
                          <a:avLst/>
                        </a:prstGeom>
                        <a:noFill/>
                        <a:ln w="975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010CDF" w14:textId="77777777" w:rsidR="0057269D" w:rsidRDefault="0057269D" w:rsidP="003A25F8">
                            <w:pPr>
                              <w:spacing w:before="80" w:line="360" w:lineRule="auto"/>
                              <w:ind w:right="50"/>
                              <w:jc w:val="center"/>
                              <w:rPr>
                                <w:b/>
                                <w:sz w:val="28"/>
                                <w:szCs w:val="28"/>
                              </w:rPr>
                            </w:pPr>
                            <w:r>
                              <w:rPr>
                                <w:b/>
                                <w:sz w:val="28"/>
                                <w:szCs w:val="28"/>
                              </w:rPr>
                              <w:t>ISO/IEC JTC 1/SC 29/WG 03</w:t>
                            </w:r>
                            <w:r>
                              <w:rPr>
                                <w:b/>
                                <w:sz w:val="28"/>
                                <w:szCs w:val="28"/>
                              </w:rPr>
                              <w:br/>
                              <w:t xml:space="preserve">MPEG Systems </w:t>
                            </w:r>
                            <w:r>
                              <w:rPr>
                                <w:b/>
                                <w:sz w:val="28"/>
                                <w:szCs w:val="28"/>
                              </w:rPr>
                              <w:br/>
                              <w:t>Convenorship: KATS (Korea, Republic 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F27D" id="_x0000_t202" coordsize="21600,21600" o:spt="202" path="m,l,21600r21600,l21600,xe">
                <v:stroke joinstyle="miter"/>
                <v:path gradientshapeok="t" o:connecttype="rect"/>
              </v:shapetype>
              <v:shape id="Text Box 164" o:spid="_x0000_s1026" type="#_x0000_t202" style="position:absolute;left:0;text-align:left;margin-left:55.5pt;margin-top:15.9pt;width:484.65pt;height:76.5pt;z-index:-2516899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" filled="f" strokeweight=".27094mm">
                <v:textbox inset="0,0,0,0">
                  <w:txbxContent>
                    <w:p w14:paraId="2A010CDF" w14:textId="77777777" w:rsidR="0057269D" w:rsidRDefault="0057269D" w:rsidP="003A25F8">
                      <w:pPr>
                        <w:spacing w:before="80" w:line="360" w:lineRule="auto"/>
                        <w:ind w:right="50"/>
                        <w:jc w:val="center"/>
                        <w:rPr>
                          <w:b/>
                          <w:sz w:val="28"/>
                          <w:szCs w:val="28"/>
                        </w:rPr>
                      </w:pPr>
                      <w:r>
                        <w:rPr>
                          <w:b/>
                          <w:sz w:val="28"/>
                          <w:szCs w:val="28"/>
                        </w:rPr>
                        <w:t>ISO/IEC JTC 1/SC 29/WG 03</w:t>
                      </w:r>
                      <w:r>
                        <w:rPr>
                          <w:b/>
                          <w:sz w:val="28"/>
                          <w:szCs w:val="28"/>
                        </w:rPr>
                        <w:br/>
                        <w:t xml:space="preserve">MPEG Systems </w:t>
                      </w:r>
                      <w:r>
                        <w:rPr>
                          <w:b/>
                          <w:sz w:val="28"/>
                          <w:szCs w:val="28"/>
                        </w:rPr>
                        <w:br/>
                        <w:t>Convenorship: KATS (Korea, Republic of)</w:t>
                      </w:r>
                    </w:p>
                  </w:txbxContent>
                </v:textbox>
                <w10:wrap type="topAndBottom" anchorx="page"/>
              </v:shape>
            </w:pict>
          </mc:Fallback>
        </mc:AlternateContent>
      </w:r>
    </w:p>
    <w:p w14:paraId="344305C4" w14:textId="77777777" w:rsidR="003A25F8" w:rsidRPr="00C76E79" w:rsidRDefault="003A25F8" w:rsidP="003A25F8">
      <w:pPr>
        <w:pBdr>
          <w:top w:val="none" w:sz="4" w:space="0" w:color="000000"/>
          <w:left w:val="none" w:sz="4" w:space="0" w:color="000000"/>
          <w:bottom w:val="none" w:sz="4" w:space="0" w:color="000000"/>
          <w:right w:val="none" w:sz="4" w:space="0" w:color="000000"/>
          <w:between w:val="none" w:sz="4" w:space="0" w:color="000000"/>
        </w:pBdr>
        <w:spacing w:after="160" w:line="240" w:lineRule="auto"/>
        <w:jc w:val="left"/>
        <w:rPr>
          <w:rFonts w:ascii="Arial" w:eastAsia="Arial" w:hAnsi="Arial" w:cs="Arial"/>
          <w:b/>
          <w:bCs/>
          <w:sz w:val="20"/>
        </w:rPr>
      </w:pPr>
    </w:p>
    <w:p w14:paraId="0A410686" w14:textId="77777777" w:rsidR="003A25F8" w:rsidRPr="00C76E79" w:rsidRDefault="003A25F8" w:rsidP="003A25F8">
      <w:pPr>
        <w:tabs>
          <w:tab w:val="left" w:pos="3099"/>
        </w:tabs>
        <w:autoSpaceDE w:val="0"/>
        <w:autoSpaceDN w:val="0"/>
        <w:spacing w:after="120" w:line="240" w:lineRule="auto"/>
        <w:ind w:left="104"/>
        <w:rPr>
          <w:rFonts w:eastAsia="Arial"/>
          <w:snapToGrid w:val="0"/>
          <w:szCs w:val="24"/>
        </w:rPr>
      </w:pPr>
      <w:r w:rsidRPr="00C76E79">
        <w:rPr>
          <w:rFonts w:eastAsia="Arial"/>
          <w:b/>
          <w:snapToGrid w:val="0"/>
          <w:szCs w:val="24"/>
        </w:rPr>
        <w:t>Document</w:t>
      </w:r>
      <w:r w:rsidRPr="00C76E79">
        <w:rPr>
          <w:rFonts w:eastAsia="Arial"/>
          <w:b/>
          <w:snapToGrid w:val="0"/>
          <w:spacing w:val="14"/>
          <w:szCs w:val="24"/>
        </w:rPr>
        <w:t xml:space="preserve"> </w:t>
      </w:r>
      <w:r w:rsidRPr="00C76E79">
        <w:rPr>
          <w:rFonts w:eastAsia="Arial"/>
          <w:b/>
          <w:snapToGrid w:val="0"/>
          <w:szCs w:val="24"/>
        </w:rPr>
        <w:t>type:</w:t>
      </w:r>
      <w:r w:rsidRPr="00C76E79">
        <w:rPr>
          <w:rFonts w:eastAsia="Arial"/>
          <w:snapToGrid w:val="0"/>
          <w:szCs w:val="24"/>
        </w:rPr>
        <w:tab/>
        <w:t>Output Document</w:t>
      </w:r>
    </w:p>
    <w:p w14:paraId="7BA3FFBE" w14:textId="77777777" w:rsidR="003A25F8" w:rsidRPr="00C76E79" w:rsidRDefault="003A25F8" w:rsidP="003A25F8">
      <w:pPr>
        <w:autoSpaceDE w:val="0"/>
        <w:autoSpaceDN w:val="0"/>
        <w:spacing w:after="120" w:line="240" w:lineRule="auto"/>
        <w:rPr>
          <w:rFonts w:eastAsia="Arial"/>
          <w:snapToGrid w:val="0"/>
          <w:szCs w:val="24"/>
        </w:rPr>
      </w:pPr>
    </w:p>
    <w:p w14:paraId="5D971DA6" w14:textId="0F5D1240" w:rsidR="003A25F8" w:rsidRPr="00C76E79" w:rsidRDefault="003A25F8" w:rsidP="003A25F8">
      <w:pPr>
        <w:tabs>
          <w:tab w:val="left" w:pos="3099"/>
        </w:tabs>
        <w:autoSpaceDE w:val="0"/>
        <w:autoSpaceDN w:val="0"/>
        <w:spacing w:after="120" w:line="254" w:lineRule="auto"/>
        <w:ind w:left="3099" w:right="214" w:hanging="2996"/>
        <w:jc w:val="left"/>
        <w:rPr>
          <w:rFonts w:eastAsia="Arial"/>
          <w:snapToGrid w:val="0"/>
        </w:rPr>
      </w:pPr>
      <w:r w:rsidRPr="4D65DE0F">
        <w:rPr>
          <w:rFonts w:eastAsia="Arial"/>
          <w:b/>
          <w:bCs/>
          <w:snapToGrid w:val="0"/>
        </w:rPr>
        <w:t>Title:</w:t>
      </w:r>
      <w:r w:rsidRPr="00C76E79">
        <w:rPr>
          <w:rFonts w:eastAsia="Arial"/>
          <w:snapToGrid w:val="0"/>
          <w:szCs w:val="24"/>
        </w:rPr>
        <w:tab/>
      </w:r>
      <w:r w:rsidR="00C51EDD" w:rsidRPr="00C51EDD">
        <w:rPr>
          <w:rFonts w:eastAsia="Arial"/>
          <w:snapToGrid w:val="0"/>
          <w:szCs w:val="24"/>
        </w:rPr>
        <w:t>Draft text</w:t>
      </w:r>
      <w:r w:rsidR="00CA3EEB" w:rsidRPr="004A471E">
        <w:t xml:space="preserve"> of ISO/IEC 23009-1 </w:t>
      </w:r>
      <w:r w:rsidR="00C51EDD" w:rsidRPr="00C51EDD">
        <w:rPr>
          <w:rFonts w:eastAsia="Arial"/>
          <w:snapToGrid w:val="0"/>
          <w:szCs w:val="24"/>
        </w:rPr>
        <w:t>5th</w:t>
      </w:r>
      <w:r w:rsidR="00CA3EEB" w:rsidRPr="004A471E">
        <w:t xml:space="preserve"> edition </w:t>
      </w:r>
      <w:r w:rsidR="00FC4291" w:rsidRPr="00FC4291">
        <w:rPr>
          <w:rFonts w:eastAsia="Arial"/>
          <w:snapToGrid w:val="0"/>
          <w:szCs w:val="24"/>
        </w:rPr>
        <w:t>CDAM 3 Segment sequences for random access and switching</w:t>
      </w:r>
    </w:p>
    <w:p w14:paraId="09594C70" w14:textId="77777777" w:rsidR="003A25F8" w:rsidRPr="00C76E79" w:rsidRDefault="003A25F8" w:rsidP="003A25F8">
      <w:pPr>
        <w:autoSpaceDE w:val="0"/>
        <w:autoSpaceDN w:val="0"/>
        <w:spacing w:after="120" w:line="240" w:lineRule="auto"/>
        <w:rPr>
          <w:rFonts w:eastAsia="Arial"/>
          <w:snapToGrid w:val="0"/>
          <w:szCs w:val="24"/>
        </w:rPr>
      </w:pPr>
    </w:p>
    <w:p w14:paraId="41D62414" w14:textId="77777777" w:rsidR="003A25F8" w:rsidRPr="00C76E79" w:rsidRDefault="003A25F8" w:rsidP="003A25F8">
      <w:pPr>
        <w:tabs>
          <w:tab w:val="left" w:pos="3099"/>
        </w:tabs>
        <w:autoSpaceDE w:val="0"/>
        <w:autoSpaceDN w:val="0"/>
        <w:spacing w:after="120" w:line="254" w:lineRule="auto"/>
        <w:ind w:left="3099" w:right="214" w:hanging="2996"/>
        <w:rPr>
          <w:rFonts w:eastAsia="Arial"/>
          <w:snapToGrid w:val="0"/>
          <w:szCs w:val="24"/>
        </w:rPr>
      </w:pPr>
      <w:r w:rsidRPr="00C76E79">
        <w:rPr>
          <w:rFonts w:eastAsia="Arial"/>
          <w:b/>
          <w:snapToGrid w:val="0"/>
          <w:szCs w:val="24"/>
        </w:rPr>
        <w:t>Status:</w:t>
      </w:r>
      <w:r w:rsidRPr="00C76E79">
        <w:rPr>
          <w:rFonts w:eastAsia="Arial"/>
          <w:snapToGrid w:val="0"/>
          <w:szCs w:val="24"/>
        </w:rPr>
        <w:tab/>
        <w:t>Approved</w:t>
      </w:r>
    </w:p>
    <w:p w14:paraId="4F32E05E" w14:textId="77777777" w:rsidR="003A25F8" w:rsidRPr="00C76E79" w:rsidRDefault="003A25F8" w:rsidP="003A25F8">
      <w:pPr>
        <w:tabs>
          <w:tab w:val="left" w:pos="3099"/>
        </w:tabs>
        <w:autoSpaceDE w:val="0"/>
        <w:autoSpaceDN w:val="0"/>
        <w:spacing w:after="120" w:line="240" w:lineRule="auto"/>
        <w:ind w:left="104"/>
        <w:rPr>
          <w:rFonts w:eastAsia="Arial"/>
          <w:snapToGrid w:val="0"/>
          <w:szCs w:val="24"/>
        </w:rPr>
      </w:pPr>
    </w:p>
    <w:p w14:paraId="6DD64C77" w14:textId="20501ABF" w:rsidR="003A25F8" w:rsidRPr="00C76E79" w:rsidRDefault="003A25F8" w:rsidP="003A25F8">
      <w:pPr>
        <w:tabs>
          <w:tab w:val="left" w:pos="3099"/>
        </w:tabs>
        <w:autoSpaceDE w:val="0"/>
        <w:autoSpaceDN w:val="0"/>
        <w:spacing w:after="120" w:line="240" w:lineRule="auto"/>
        <w:ind w:left="104"/>
        <w:rPr>
          <w:rFonts w:eastAsia="Arial"/>
          <w:snapToGrid w:val="0"/>
          <w:szCs w:val="24"/>
        </w:rPr>
      </w:pPr>
      <w:r w:rsidRPr="00C76E79">
        <w:rPr>
          <w:rFonts w:eastAsia="Arial"/>
          <w:b/>
          <w:snapToGrid w:val="0"/>
          <w:szCs w:val="24"/>
        </w:rPr>
        <w:t>Date</w:t>
      </w:r>
      <w:r w:rsidRPr="00C76E79">
        <w:rPr>
          <w:rFonts w:eastAsia="Arial"/>
          <w:b/>
          <w:snapToGrid w:val="0"/>
          <w:spacing w:val="-16"/>
          <w:szCs w:val="24"/>
        </w:rPr>
        <w:t xml:space="preserve"> </w:t>
      </w:r>
      <w:r w:rsidRPr="00C76E79">
        <w:rPr>
          <w:rFonts w:eastAsia="Arial"/>
          <w:b/>
          <w:snapToGrid w:val="0"/>
          <w:szCs w:val="24"/>
        </w:rPr>
        <w:t>of</w:t>
      </w:r>
      <w:r w:rsidRPr="00C76E79">
        <w:rPr>
          <w:rFonts w:eastAsia="Arial"/>
          <w:b/>
          <w:snapToGrid w:val="0"/>
          <w:spacing w:val="-16"/>
          <w:szCs w:val="24"/>
        </w:rPr>
        <w:t xml:space="preserve"> </w:t>
      </w:r>
      <w:r w:rsidRPr="00C76E79">
        <w:rPr>
          <w:rFonts w:eastAsia="Arial"/>
          <w:b/>
          <w:snapToGrid w:val="0"/>
          <w:szCs w:val="24"/>
        </w:rPr>
        <w:t>document:</w:t>
      </w:r>
      <w:r w:rsidRPr="00C76E79">
        <w:rPr>
          <w:rFonts w:eastAsia="Arial"/>
          <w:snapToGrid w:val="0"/>
          <w:szCs w:val="24"/>
        </w:rPr>
        <w:tab/>
        <w:t>202</w:t>
      </w:r>
      <w:r w:rsidR="00663A9E">
        <w:rPr>
          <w:rFonts w:eastAsia="Arial"/>
          <w:snapToGrid w:val="0"/>
          <w:szCs w:val="24"/>
        </w:rPr>
        <w:t>2</w:t>
      </w:r>
      <w:r w:rsidRPr="00C76E79">
        <w:rPr>
          <w:rFonts w:eastAsia="Arial"/>
          <w:snapToGrid w:val="0"/>
          <w:szCs w:val="24"/>
        </w:rPr>
        <w:t>-</w:t>
      </w:r>
      <w:r w:rsidR="00C51EDD">
        <w:rPr>
          <w:rFonts w:eastAsia="Arial"/>
          <w:snapToGrid w:val="0"/>
          <w:szCs w:val="24"/>
        </w:rPr>
        <w:t>10</w:t>
      </w:r>
      <w:r w:rsidRPr="00C76E79">
        <w:rPr>
          <w:rFonts w:eastAsia="Arial"/>
          <w:snapToGrid w:val="0"/>
          <w:szCs w:val="24"/>
        </w:rPr>
        <w:t>-</w:t>
      </w:r>
      <w:r w:rsidR="00C51EDD">
        <w:rPr>
          <w:rFonts w:eastAsia="Arial"/>
          <w:snapToGrid w:val="0"/>
          <w:szCs w:val="24"/>
        </w:rPr>
        <w:t>28</w:t>
      </w:r>
    </w:p>
    <w:p w14:paraId="514054A9" w14:textId="77777777" w:rsidR="003A25F8" w:rsidRPr="00C76E79" w:rsidRDefault="003A25F8" w:rsidP="003A25F8">
      <w:pPr>
        <w:autoSpaceDE w:val="0"/>
        <w:autoSpaceDN w:val="0"/>
        <w:spacing w:after="120" w:line="240" w:lineRule="auto"/>
        <w:rPr>
          <w:rFonts w:eastAsia="Arial"/>
          <w:snapToGrid w:val="0"/>
          <w:szCs w:val="24"/>
        </w:rPr>
      </w:pPr>
    </w:p>
    <w:p w14:paraId="2BFCB2BC" w14:textId="77777777" w:rsidR="003A25F8" w:rsidRPr="00C76E79" w:rsidRDefault="003A25F8" w:rsidP="003A25F8">
      <w:pPr>
        <w:tabs>
          <w:tab w:val="left" w:pos="3099"/>
        </w:tabs>
        <w:autoSpaceDE w:val="0"/>
        <w:autoSpaceDN w:val="0"/>
        <w:spacing w:after="120" w:line="240" w:lineRule="auto"/>
        <w:ind w:left="104"/>
        <w:rPr>
          <w:rFonts w:eastAsia="Arial"/>
          <w:snapToGrid w:val="0"/>
          <w:szCs w:val="24"/>
        </w:rPr>
      </w:pPr>
      <w:r w:rsidRPr="00C76E79">
        <w:rPr>
          <w:rFonts w:eastAsia="Arial"/>
          <w:b/>
          <w:snapToGrid w:val="0"/>
          <w:szCs w:val="24"/>
        </w:rPr>
        <w:t>Source:</w:t>
      </w:r>
      <w:r w:rsidRPr="00C76E79">
        <w:rPr>
          <w:rFonts w:eastAsia="Arial"/>
          <w:snapToGrid w:val="0"/>
          <w:szCs w:val="24"/>
        </w:rPr>
        <w:tab/>
        <w:t>ISO/IEC JTC 1/SC 29/WG 03</w:t>
      </w:r>
    </w:p>
    <w:p w14:paraId="186199E3" w14:textId="77777777" w:rsidR="003A25F8" w:rsidRPr="00C76E79" w:rsidRDefault="003A25F8" w:rsidP="003A25F8">
      <w:pPr>
        <w:autoSpaceDE w:val="0"/>
        <w:autoSpaceDN w:val="0"/>
        <w:spacing w:after="120" w:line="240" w:lineRule="auto"/>
        <w:rPr>
          <w:rFonts w:eastAsia="Arial"/>
          <w:snapToGrid w:val="0"/>
          <w:szCs w:val="24"/>
        </w:rPr>
      </w:pPr>
    </w:p>
    <w:p w14:paraId="735946CB" w14:textId="12DB2066" w:rsidR="003A25F8" w:rsidRPr="00C76E79" w:rsidRDefault="003A25F8" w:rsidP="00D80FE6">
      <w:pPr>
        <w:ind w:firstLine="104"/>
        <w:rPr>
          <w:snapToGrid w:val="0"/>
        </w:rPr>
      </w:pPr>
      <w:bookmarkStart w:id="2" w:name="_Toc54196195"/>
      <w:bookmarkStart w:id="3" w:name="_Toc54196455"/>
      <w:r w:rsidRPr="00D80FE6">
        <w:rPr>
          <w:b/>
          <w:bCs/>
          <w:snapToGrid w:val="0"/>
        </w:rPr>
        <w:t>Expected</w:t>
      </w:r>
      <w:r w:rsidRPr="00D80FE6">
        <w:rPr>
          <w:b/>
          <w:bCs/>
          <w:snapToGrid w:val="0"/>
          <w:spacing w:val="42"/>
        </w:rPr>
        <w:t xml:space="preserve"> </w:t>
      </w:r>
      <w:r w:rsidRPr="00D80FE6">
        <w:rPr>
          <w:b/>
          <w:bCs/>
          <w:snapToGrid w:val="0"/>
        </w:rPr>
        <w:t>action:</w:t>
      </w:r>
      <w:r w:rsidR="00D80FE6">
        <w:rPr>
          <w:b/>
          <w:bCs/>
          <w:snapToGrid w:val="0"/>
        </w:rPr>
        <w:tab/>
      </w:r>
      <w:r w:rsidRPr="00C76E79">
        <w:rPr>
          <w:snapToGrid w:val="0"/>
        </w:rPr>
        <w:tab/>
      </w:r>
      <w:r w:rsidR="00D80FE6">
        <w:rPr>
          <w:snapToGrid w:val="0"/>
        </w:rPr>
        <w:t xml:space="preserve">    </w:t>
      </w:r>
      <w:r w:rsidRPr="00C76E79">
        <w:rPr>
          <w:snapToGrid w:val="0"/>
        </w:rPr>
        <w:t>None</w:t>
      </w:r>
      <w:bookmarkEnd w:id="2"/>
      <w:bookmarkEnd w:id="3"/>
    </w:p>
    <w:p w14:paraId="42FDD5D4" w14:textId="77777777" w:rsidR="003A25F8" w:rsidRPr="00C76E79" w:rsidRDefault="003A25F8" w:rsidP="003A25F8">
      <w:pPr>
        <w:autoSpaceDE w:val="0"/>
        <w:autoSpaceDN w:val="0"/>
        <w:spacing w:after="120" w:line="240" w:lineRule="auto"/>
        <w:rPr>
          <w:rFonts w:eastAsia="Arial"/>
          <w:snapToGrid w:val="0"/>
          <w:szCs w:val="24"/>
        </w:rPr>
      </w:pPr>
    </w:p>
    <w:p w14:paraId="1F00F810" w14:textId="71AD01D7" w:rsidR="003A25F8" w:rsidRPr="00C76E79" w:rsidRDefault="003A25F8" w:rsidP="00D80FE6">
      <w:pPr>
        <w:ind w:firstLine="104"/>
        <w:rPr>
          <w:snapToGrid w:val="0"/>
        </w:rPr>
      </w:pPr>
      <w:bookmarkStart w:id="4" w:name="_Toc54196196"/>
      <w:bookmarkStart w:id="5" w:name="_Toc54196456"/>
      <w:r w:rsidRPr="00D80FE6">
        <w:rPr>
          <w:b/>
          <w:bCs/>
          <w:snapToGrid w:val="0"/>
        </w:rPr>
        <w:t>Action due date:</w:t>
      </w:r>
      <w:r w:rsidRPr="00C76E79">
        <w:rPr>
          <w:snapToGrid w:val="0"/>
        </w:rPr>
        <w:tab/>
      </w:r>
      <w:r w:rsidR="00D80FE6">
        <w:rPr>
          <w:snapToGrid w:val="0"/>
        </w:rPr>
        <w:tab/>
        <w:t xml:space="preserve">   </w:t>
      </w:r>
      <w:r w:rsidRPr="00C76E79">
        <w:rPr>
          <w:snapToGrid w:val="0"/>
        </w:rPr>
        <w:t>None</w:t>
      </w:r>
      <w:bookmarkEnd w:id="4"/>
      <w:bookmarkEnd w:id="5"/>
    </w:p>
    <w:p w14:paraId="033953AF" w14:textId="77777777" w:rsidR="003A25F8" w:rsidRPr="00C76E79" w:rsidRDefault="003A25F8" w:rsidP="00D80FE6">
      <w:pPr>
        <w:rPr>
          <w:snapToGrid w:val="0"/>
        </w:rPr>
      </w:pPr>
    </w:p>
    <w:p w14:paraId="494C1A32" w14:textId="314AEDA4" w:rsidR="003A25F8" w:rsidRPr="00C76E79" w:rsidRDefault="003A25F8" w:rsidP="003A25F8">
      <w:pPr>
        <w:tabs>
          <w:tab w:val="left" w:pos="3099"/>
        </w:tabs>
        <w:autoSpaceDE w:val="0"/>
        <w:autoSpaceDN w:val="0"/>
        <w:spacing w:after="120" w:line="240" w:lineRule="auto"/>
        <w:ind w:left="104"/>
        <w:rPr>
          <w:rFonts w:eastAsia="Arial"/>
          <w:snapToGrid w:val="0"/>
          <w:szCs w:val="24"/>
        </w:rPr>
      </w:pPr>
      <w:r w:rsidRPr="00C76E79">
        <w:rPr>
          <w:rFonts w:eastAsia="Arial"/>
          <w:b/>
          <w:snapToGrid w:val="0"/>
          <w:szCs w:val="24"/>
        </w:rPr>
        <w:t>No.</w:t>
      </w:r>
      <w:r w:rsidRPr="00C76E79">
        <w:rPr>
          <w:rFonts w:eastAsia="Arial"/>
          <w:b/>
          <w:snapToGrid w:val="0"/>
          <w:spacing w:val="5"/>
          <w:szCs w:val="24"/>
        </w:rPr>
        <w:t xml:space="preserve"> </w:t>
      </w:r>
      <w:r w:rsidRPr="00C76E79">
        <w:rPr>
          <w:rFonts w:eastAsia="Arial"/>
          <w:b/>
          <w:snapToGrid w:val="0"/>
          <w:szCs w:val="24"/>
        </w:rPr>
        <w:t>of</w:t>
      </w:r>
      <w:r w:rsidRPr="00C76E79">
        <w:rPr>
          <w:rFonts w:eastAsia="Arial"/>
          <w:b/>
          <w:snapToGrid w:val="0"/>
          <w:spacing w:val="6"/>
          <w:szCs w:val="24"/>
        </w:rPr>
        <w:t xml:space="preserve"> </w:t>
      </w:r>
      <w:r w:rsidRPr="00C76E79">
        <w:rPr>
          <w:rFonts w:eastAsia="Arial"/>
          <w:b/>
          <w:snapToGrid w:val="0"/>
          <w:szCs w:val="24"/>
        </w:rPr>
        <w:t>pages:</w:t>
      </w:r>
      <w:r w:rsidRPr="00C76E79">
        <w:rPr>
          <w:rFonts w:eastAsia="Arial"/>
          <w:snapToGrid w:val="0"/>
          <w:szCs w:val="24"/>
        </w:rPr>
        <w:tab/>
      </w:r>
      <w:r w:rsidR="00151BE6">
        <w:rPr>
          <w:snapToGrid w:val="0"/>
          <w:szCs w:val="24"/>
        </w:rPr>
        <w:t>44</w:t>
      </w:r>
      <w:r w:rsidR="00151BE6" w:rsidRPr="00C76E79">
        <w:rPr>
          <w:snapToGrid w:val="0"/>
          <w:szCs w:val="24"/>
        </w:rPr>
        <w:t xml:space="preserve"> </w:t>
      </w:r>
      <w:r w:rsidRPr="00C76E79">
        <w:rPr>
          <w:rFonts w:eastAsia="Arial"/>
          <w:snapToGrid w:val="0"/>
          <w:szCs w:val="24"/>
        </w:rPr>
        <w:t>(with cover</w:t>
      </w:r>
      <w:r w:rsidRPr="00C76E79">
        <w:rPr>
          <w:rFonts w:eastAsia="Arial"/>
          <w:snapToGrid w:val="0"/>
          <w:spacing w:val="-10"/>
          <w:szCs w:val="24"/>
        </w:rPr>
        <w:t xml:space="preserve"> </w:t>
      </w:r>
      <w:r w:rsidRPr="00C76E79">
        <w:rPr>
          <w:rFonts w:eastAsia="Arial"/>
          <w:snapToGrid w:val="0"/>
          <w:szCs w:val="24"/>
        </w:rPr>
        <w:t>page)</w:t>
      </w:r>
    </w:p>
    <w:p w14:paraId="0795BDCC" w14:textId="77777777" w:rsidR="003A25F8" w:rsidRPr="00C76E79" w:rsidRDefault="003A25F8" w:rsidP="003A25F8">
      <w:pPr>
        <w:autoSpaceDE w:val="0"/>
        <w:autoSpaceDN w:val="0"/>
        <w:spacing w:after="120" w:line="240" w:lineRule="auto"/>
        <w:rPr>
          <w:rFonts w:eastAsia="Arial"/>
          <w:snapToGrid w:val="0"/>
          <w:szCs w:val="24"/>
        </w:rPr>
      </w:pPr>
    </w:p>
    <w:p w14:paraId="169EE61F" w14:textId="77777777" w:rsidR="003A25F8" w:rsidRPr="00C76E79" w:rsidRDefault="003A25F8" w:rsidP="003A25F8">
      <w:pPr>
        <w:tabs>
          <w:tab w:val="left" w:pos="3099"/>
        </w:tabs>
        <w:autoSpaceDE w:val="0"/>
        <w:autoSpaceDN w:val="0"/>
        <w:spacing w:after="120" w:line="240" w:lineRule="auto"/>
        <w:ind w:left="104"/>
        <w:rPr>
          <w:rFonts w:eastAsia="Arial"/>
          <w:snapToGrid w:val="0"/>
          <w:szCs w:val="24"/>
        </w:rPr>
      </w:pPr>
      <w:r w:rsidRPr="00C76E79">
        <w:rPr>
          <w:rFonts w:eastAsia="Arial"/>
          <w:b/>
          <w:snapToGrid w:val="0"/>
          <w:szCs w:val="24"/>
        </w:rPr>
        <w:t>Email</w:t>
      </w:r>
      <w:r w:rsidRPr="00C76E79">
        <w:rPr>
          <w:rFonts w:eastAsia="Arial"/>
          <w:b/>
          <w:snapToGrid w:val="0"/>
          <w:spacing w:val="5"/>
          <w:szCs w:val="24"/>
        </w:rPr>
        <w:t xml:space="preserve"> </w:t>
      </w:r>
      <w:r w:rsidRPr="00C76E79">
        <w:rPr>
          <w:rFonts w:eastAsia="Arial"/>
          <w:b/>
          <w:snapToGrid w:val="0"/>
          <w:szCs w:val="24"/>
        </w:rPr>
        <w:t>of</w:t>
      </w:r>
      <w:r w:rsidRPr="00C76E79">
        <w:rPr>
          <w:rFonts w:eastAsia="Arial"/>
          <w:b/>
          <w:snapToGrid w:val="0"/>
          <w:spacing w:val="6"/>
          <w:szCs w:val="24"/>
        </w:rPr>
        <w:t xml:space="preserve"> </w:t>
      </w:r>
      <w:r w:rsidRPr="00C76E79">
        <w:rPr>
          <w:rFonts w:eastAsia="Arial"/>
          <w:b/>
          <w:snapToGrid w:val="0"/>
          <w:szCs w:val="24"/>
        </w:rPr>
        <w:t>Convenor:</w:t>
      </w:r>
      <w:r w:rsidRPr="00C76E79">
        <w:rPr>
          <w:rFonts w:eastAsia="Arial"/>
          <w:snapToGrid w:val="0"/>
          <w:szCs w:val="24"/>
        </w:rPr>
        <w:tab/>
      </w:r>
      <w:proofErr w:type="spellStart"/>
      <w:proofErr w:type="gramStart"/>
      <w:r w:rsidRPr="00C76E79">
        <w:rPr>
          <w:rFonts w:eastAsia="Arial"/>
          <w:snapToGrid w:val="0"/>
          <w:szCs w:val="24"/>
        </w:rPr>
        <w:t>young.L</w:t>
      </w:r>
      <w:proofErr w:type="spellEnd"/>
      <w:proofErr w:type="gramEnd"/>
      <w:r w:rsidRPr="00C76E79">
        <w:rPr>
          <w:rFonts w:eastAsia="Arial"/>
          <w:snapToGrid w:val="0"/>
          <w:szCs w:val="24"/>
        </w:rPr>
        <w:t xml:space="preserve"> @ </w:t>
      </w:r>
      <w:proofErr w:type="spellStart"/>
      <w:r w:rsidRPr="00C76E79">
        <w:rPr>
          <w:rFonts w:eastAsia="Arial"/>
          <w:snapToGrid w:val="0"/>
          <w:szCs w:val="24"/>
        </w:rPr>
        <w:t>samsung</w:t>
      </w:r>
      <w:proofErr w:type="spellEnd"/>
      <w:r w:rsidRPr="00C76E79">
        <w:rPr>
          <w:rFonts w:eastAsia="Arial"/>
          <w:snapToGrid w:val="0"/>
          <w:szCs w:val="24"/>
        </w:rPr>
        <w:t xml:space="preserve"> . com</w:t>
      </w:r>
    </w:p>
    <w:p w14:paraId="68EEF0C7" w14:textId="77777777" w:rsidR="003A25F8" w:rsidRPr="00C76E79" w:rsidRDefault="003A25F8" w:rsidP="003A25F8">
      <w:pPr>
        <w:autoSpaceDE w:val="0"/>
        <w:autoSpaceDN w:val="0"/>
        <w:spacing w:after="120" w:line="240" w:lineRule="auto"/>
        <w:rPr>
          <w:rFonts w:eastAsia="Arial"/>
          <w:snapToGrid w:val="0"/>
          <w:szCs w:val="24"/>
        </w:rPr>
      </w:pPr>
    </w:p>
    <w:p w14:paraId="3197E101" w14:textId="77777777" w:rsidR="003A25F8" w:rsidRPr="00C76E79" w:rsidRDefault="003A25F8" w:rsidP="003A25F8">
      <w:pPr>
        <w:tabs>
          <w:tab w:val="left" w:pos="3099"/>
        </w:tabs>
        <w:autoSpaceDE w:val="0"/>
        <w:autoSpaceDN w:val="0"/>
        <w:spacing w:after="120" w:line="240" w:lineRule="auto"/>
        <w:ind w:left="104"/>
        <w:rPr>
          <w:rFonts w:eastAsia="Arial"/>
          <w:snapToGrid w:val="0"/>
          <w:color w:val="0000FF"/>
          <w:szCs w:val="24"/>
          <w:u w:val="single"/>
        </w:rPr>
      </w:pPr>
      <w:r w:rsidRPr="00C76E79">
        <w:rPr>
          <w:rFonts w:eastAsia="Arial"/>
          <w:b/>
          <w:snapToGrid w:val="0"/>
          <w:szCs w:val="24"/>
        </w:rPr>
        <w:t>Committee</w:t>
      </w:r>
      <w:r w:rsidRPr="00C76E79">
        <w:rPr>
          <w:rFonts w:eastAsia="Arial"/>
          <w:b/>
          <w:snapToGrid w:val="0"/>
          <w:spacing w:val="-6"/>
          <w:szCs w:val="24"/>
        </w:rPr>
        <w:t xml:space="preserve"> </w:t>
      </w:r>
      <w:r w:rsidRPr="00C76E79">
        <w:rPr>
          <w:rFonts w:eastAsia="Arial"/>
          <w:b/>
          <w:snapToGrid w:val="0"/>
          <w:szCs w:val="24"/>
        </w:rPr>
        <w:t>URL:</w:t>
      </w:r>
      <w:r w:rsidRPr="00C76E79">
        <w:rPr>
          <w:rFonts w:eastAsia="Arial"/>
          <w:snapToGrid w:val="0"/>
          <w:szCs w:val="24"/>
        </w:rPr>
        <w:tab/>
      </w:r>
      <w:hyperlink r:id="rId12" w:history="1">
        <w:r w:rsidRPr="00C76E79">
          <w:rPr>
            <w:rFonts w:eastAsia="Arial"/>
            <w:snapToGrid w:val="0"/>
            <w:color w:val="0000FF"/>
            <w:szCs w:val="24"/>
            <w:u w:val="single"/>
          </w:rPr>
          <w:t>https://isotc.iso.org/livelink/livelink/open/jtc1sc29wg3</w:t>
        </w:r>
      </w:hyperlink>
    </w:p>
    <w:p w14:paraId="2A9FAD9E" w14:textId="77777777" w:rsidR="003A25F8" w:rsidRPr="00C76E79" w:rsidRDefault="003A25F8" w:rsidP="003A25F8">
      <w:pPr>
        <w:spacing w:after="160" w:line="259" w:lineRule="auto"/>
        <w:jc w:val="left"/>
        <w:rPr>
          <w:b/>
          <w:sz w:val="28"/>
          <w:szCs w:val="24"/>
        </w:rPr>
      </w:pPr>
      <w:r w:rsidRPr="00C76E79">
        <w:rPr>
          <w:b/>
          <w:sz w:val="28"/>
          <w:szCs w:val="24"/>
        </w:rPr>
        <w:br w:type="page"/>
      </w:r>
    </w:p>
    <w:p w14:paraId="4AD46076" w14:textId="77777777" w:rsidR="003A25F8" w:rsidRPr="00C76E79" w:rsidRDefault="003A25F8" w:rsidP="003A25F8">
      <w:pPr>
        <w:spacing w:after="160" w:line="240" w:lineRule="auto"/>
        <w:jc w:val="left"/>
        <w:rPr>
          <w:b/>
          <w:sz w:val="28"/>
          <w:szCs w:val="28"/>
        </w:rPr>
      </w:pPr>
    </w:p>
    <w:p w14:paraId="50857571" w14:textId="77777777" w:rsidR="003A25F8" w:rsidRPr="004A471E" w:rsidRDefault="003A25F8" w:rsidP="003A25F8">
      <w:pPr>
        <w:spacing w:after="160" w:line="240" w:lineRule="auto"/>
        <w:jc w:val="center"/>
        <w:rPr>
          <w:b/>
          <w:sz w:val="28"/>
          <w:lang w:val="fr-CH"/>
        </w:rPr>
      </w:pPr>
      <w:r w:rsidRPr="004A471E">
        <w:rPr>
          <w:b/>
          <w:sz w:val="28"/>
          <w:lang w:val="fr-CH"/>
        </w:rPr>
        <w:t>INTERNATIONAL ORGANISATION FOR STANDARDISATION</w:t>
      </w:r>
    </w:p>
    <w:p w14:paraId="2AF76371" w14:textId="77777777" w:rsidR="003A25F8" w:rsidRPr="004A471E" w:rsidRDefault="003A25F8" w:rsidP="003A25F8">
      <w:pPr>
        <w:spacing w:after="160" w:line="240" w:lineRule="auto"/>
        <w:jc w:val="center"/>
        <w:rPr>
          <w:b/>
          <w:sz w:val="28"/>
          <w:lang w:val="fr-CH"/>
        </w:rPr>
      </w:pPr>
      <w:r w:rsidRPr="004A471E">
        <w:rPr>
          <w:b/>
          <w:sz w:val="28"/>
          <w:lang w:val="fr-CH"/>
        </w:rPr>
        <w:t>ORGANISATION INTERNATIONALE DE NORMALISATION</w:t>
      </w:r>
    </w:p>
    <w:p w14:paraId="6FAEB566" w14:textId="77777777" w:rsidR="003A25F8" w:rsidRPr="00C76E79" w:rsidRDefault="003A25F8" w:rsidP="003A25F8">
      <w:pPr>
        <w:spacing w:after="160" w:line="240" w:lineRule="auto"/>
        <w:jc w:val="center"/>
        <w:rPr>
          <w:b/>
          <w:sz w:val="28"/>
          <w:szCs w:val="24"/>
        </w:rPr>
      </w:pPr>
      <w:r w:rsidRPr="00C76E79">
        <w:rPr>
          <w:b/>
          <w:sz w:val="28"/>
          <w:szCs w:val="24"/>
        </w:rPr>
        <w:t>ISO/IEC JTC1/SC29/WG11</w:t>
      </w:r>
    </w:p>
    <w:p w14:paraId="1C71F19C" w14:textId="77777777" w:rsidR="003A25F8" w:rsidRPr="00C76E79" w:rsidRDefault="003A25F8" w:rsidP="003A25F8">
      <w:pPr>
        <w:spacing w:after="160" w:line="240" w:lineRule="auto"/>
        <w:jc w:val="center"/>
        <w:rPr>
          <w:b/>
          <w:szCs w:val="24"/>
        </w:rPr>
      </w:pPr>
      <w:r w:rsidRPr="00C76E79">
        <w:rPr>
          <w:b/>
          <w:sz w:val="28"/>
          <w:szCs w:val="24"/>
        </w:rPr>
        <w:t>CODING OF MOVING PICTURES AND AUDIO</w:t>
      </w:r>
    </w:p>
    <w:p w14:paraId="5A4EA258" w14:textId="77777777" w:rsidR="003A25F8" w:rsidRPr="00C76E79" w:rsidRDefault="003A25F8" w:rsidP="003A25F8">
      <w:pPr>
        <w:tabs>
          <w:tab w:val="left" w:pos="5387"/>
        </w:tabs>
        <w:spacing w:after="160" w:line="240" w:lineRule="exact"/>
        <w:jc w:val="center"/>
        <w:rPr>
          <w:b/>
          <w:szCs w:val="24"/>
        </w:rPr>
      </w:pPr>
    </w:p>
    <w:p w14:paraId="15B6FE69" w14:textId="630B3C22" w:rsidR="003A25F8" w:rsidRPr="00C76E79" w:rsidRDefault="003A25F8" w:rsidP="003A25F8">
      <w:pPr>
        <w:spacing w:after="160" w:line="240" w:lineRule="auto"/>
        <w:jc w:val="right"/>
        <w:rPr>
          <w:rFonts w:eastAsia="SimSun"/>
          <w:b/>
          <w:sz w:val="48"/>
          <w:szCs w:val="24"/>
          <w:lang w:eastAsia="zh-CN"/>
        </w:rPr>
      </w:pPr>
      <w:r w:rsidRPr="00C76E79">
        <w:rPr>
          <w:rFonts w:eastAsia="SimSun"/>
          <w:b/>
          <w:sz w:val="28"/>
          <w:szCs w:val="24"/>
          <w:lang w:eastAsia="zh-CN"/>
        </w:rPr>
        <w:t xml:space="preserve">ISO/IEC JTC 1/SC 29/WG 03 </w:t>
      </w:r>
      <w:r w:rsidRPr="00C76E79">
        <w:rPr>
          <w:rFonts w:eastAsia="SimSun"/>
          <w:b/>
          <w:sz w:val="48"/>
          <w:szCs w:val="24"/>
          <w:lang w:eastAsia="zh-CN"/>
        </w:rPr>
        <w:t>N</w:t>
      </w:r>
      <w:r w:rsidRPr="00C76E79">
        <w:rPr>
          <w:szCs w:val="24"/>
        </w:rPr>
        <w:t xml:space="preserve"> </w:t>
      </w:r>
      <w:r w:rsidRPr="00C76E79">
        <w:rPr>
          <w:rFonts w:eastAsia="SimSun"/>
          <w:b/>
          <w:sz w:val="48"/>
          <w:szCs w:val="24"/>
          <w:lang w:eastAsia="zh-CN"/>
        </w:rPr>
        <w:t>0</w:t>
      </w:r>
      <w:r w:rsidR="00FC4291">
        <w:rPr>
          <w:rFonts w:eastAsia="SimSun"/>
          <w:b/>
          <w:sz w:val="48"/>
          <w:szCs w:val="24"/>
          <w:lang w:eastAsia="zh-CN"/>
        </w:rPr>
        <w:t>0</w:t>
      </w:r>
      <w:r w:rsidR="00FC4291">
        <w:rPr>
          <w:rFonts w:cs="Arial"/>
          <w:b/>
          <w:bCs/>
          <w:spacing w:val="28"/>
          <w:w w:val="115"/>
          <w:kern w:val="28"/>
          <w:sz w:val="48"/>
          <w:szCs w:val="48"/>
        </w:rPr>
        <w:t>98</w:t>
      </w:r>
    </w:p>
    <w:p w14:paraId="284ABFF6" w14:textId="3692CB72" w:rsidR="003A25F8" w:rsidRPr="00C76E79" w:rsidRDefault="003A25F8" w:rsidP="003A25F8">
      <w:pPr>
        <w:spacing w:after="160" w:line="240" w:lineRule="auto"/>
        <w:jc w:val="right"/>
        <w:rPr>
          <w:b/>
          <w:szCs w:val="24"/>
        </w:rPr>
      </w:pPr>
      <w:r w:rsidRPr="00C76E79">
        <w:rPr>
          <w:rFonts w:eastAsia="SimSun"/>
          <w:b/>
          <w:sz w:val="28"/>
          <w:szCs w:val="24"/>
          <w:lang w:eastAsia="zh-CN"/>
        </w:rPr>
        <w:t>J</w:t>
      </w:r>
      <w:r w:rsidR="00FC4291">
        <w:rPr>
          <w:rFonts w:eastAsia="SimSun"/>
          <w:b/>
          <w:sz w:val="28"/>
          <w:szCs w:val="24"/>
          <w:lang w:eastAsia="zh-CN"/>
        </w:rPr>
        <w:t>uly</w:t>
      </w:r>
      <w:r w:rsidRPr="00C76E79">
        <w:rPr>
          <w:rFonts w:eastAsia="SimSun"/>
          <w:b/>
          <w:sz w:val="28"/>
          <w:szCs w:val="24"/>
          <w:lang w:eastAsia="zh-CN"/>
        </w:rPr>
        <w:t xml:space="preserve"> 202</w:t>
      </w:r>
      <w:r w:rsidR="00FC4291">
        <w:rPr>
          <w:rFonts w:eastAsia="SimSun"/>
          <w:b/>
          <w:sz w:val="28"/>
          <w:szCs w:val="24"/>
          <w:lang w:eastAsia="zh-CN"/>
        </w:rPr>
        <w:t>3</w:t>
      </w:r>
      <w:r w:rsidRPr="00C76E79">
        <w:rPr>
          <w:rFonts w:eastAsia="SimSun"/>
          <w:b/>
          <w:sz w:val="28"/>
          <w:szCs w:val="24"/>
          <w:lang w:eastAsia="zh-CN"/>
        </w:rPr>
        <w:t xml:space="preserve">, </w:t>
      </w:r>
      <w:r w:rsidR="00FC4291">
        <w:rPr>
          <w:rFonts w:eastAsia="SimSun"/>
          <w:b/>
          <w:sz w:val="28"/>
          <w:szCs w:val="24"/>
          <w:lang w:eastAsia="zh-CN"/>
        </w:rPr>
        <w:t>Geneva, CH</w:t>
      </w:r>
      <w:r w:rsidRPr="00C76E79" w:rsidDel="002C1983">
        <w:rPr>
          <w:b/>
          <w:szCs w:val="24"/>
        </w:rPr>
        <w:t xml:space="preserve"> </w:t>
      </w:r>
    </w:p>
    <w:p w14:paraId="56B31496" w14:textId="77777777" w:rsidR="003A25F8" w:rsidRPr="00C76E79" w:rsidRDefault="003A25F8" w:rsidP="003A25F8">
      <w:pPr>
        <w:spacing w:after="160" w:line="240" w:lineRule="auto"/>
        <w:jc w:val="right"/>
        <w:rPr>
          <w:b/>
          <w:szCs w:val="24"/>
        </w:rPr>
      </w:pPr>
    </w:p>
    <w:tbl>
      <w:tblPr>
        <w:tblW w:w="0" w:type="auto"/>
        <w:tblLook w:val="01E0" w:firstRow="1" w:lastRow="1" w:firstColumn="1" w:lastColumn="1" w:noHBand="0" w:noVBand="0"/>
      </w:tblPr>
      <w:tblGrid>
        <w:gridCol w:w="1070"/>
        <w:gridCol w:w="7959"/>
      </w:tblGrid>
      <w:tr w:rsidR="003A25F8" w:rsidRPr="00C76E79" w14:paraId="1279A76E" w14:textId="77777777" w:rsidTr="00853A56">
        <w:tc>
          <w:tcPr>
            <w:tcW w:w="1067" w:type="dxa"/>
          </w:tcPr>
          <w:p w14:paraId="2F299EA0" w14:textId="77777777" w:rsidR="003A25F8" w:rsidRPr="00C76E79" w:rsidRDefault="003A25F8" w:rsidP="00853A56">
            <w:pPr>
              <w:suppressAutoHyphens/>
              <w:spacing w:after="160" w:line="240" w:lineRule="auto"/>
              <w:rPr>
                <w:b/>
                <w:szCs w:val="24"/>
              </w:rPr>
            </w:pPr>
            <w:r w:rsidRPr="00C76E79">
              <w:rPr>
                <w:b/>
                <w:szCs w:val="24"/>
              </w:rPr>
              <w:t>Title</w:t>
            </w:r>
          </w:p>
        </w:tc>
        <w:tc>
          <w:tcPr>
            <w:tcW w:w="7959" w:type="dxa"/>
          </w:tcPr>
          <w:p w14:paraId="6AB73BAF" w14:textId="7CC101A4" w:rsidR="003A25F8" w:rsidRPr="00C76E79" w:rsidRDefault="00676879" w:rsidP="00853A56">
            <w:pPr>
              <w:suppressAutoHyphens/>
              <w:spacing w:after="160" w:line="240" w:lineRule="auto"/>
              <w:rPr>
                <w:b/>
                <w:bCs/>
              </w:rPr>
            </w:pPr>
            <w:r w:rsidRPr="00676879">
              <w:rPr>
                <w:b/>
                <w:bCs/>
              </w:rPr>
              <w:t>Draft text</w:t>
            </w:r>
            <w:r w:rsidR="00CA3EEB" w:rsidRPr="4D65DE0F">
              <w:rPr>
                <w:b/>
                <w:bCs/>
              </w:rPr>
              <w:t xml:space="preserve"> of ISO/IEC 23009-1</w:t>
            </w:r>
            <w:r w:rsidRPr="00676879">
              <w:rPr>
                <w:b/>
                <w:bCs/>
              </w:rPr>
              <w:t xml:space="preserve"> 5th</w:t>
            </w:r>
            <w:r w:rsidR="00CA3EEB" w:rsidRPr="4D65DE0F">
              <w:rPr>
                <w:b/>
                <w:bCs/>
              </w:rPr>
              <w:t xml:space="preserve"> </w:t>
            </w:r>
            <w:r w:rsidR="00801285">
              <w:rPr>
                <w:b/>
                <w:bCs/>
              </w:rPr>
              <w:t xml:space="preserve">edition </w:t>
            </w:r>
            <w:r w:rsidR="00801285" w:rsidRPr="00801285">
              <w:rPr>
                <w:b/>
                <w:bCs/>
              </w:rPr>
              <w:t>CDAM 3 Segment sequences for random access and switching</w:t>
            </w:r>
          </w:p>
        </w:tc>
      </w:tr>
      <w:tr w:rsidR="003A25F8" w:rsidRPr="00C76E79" w14:paraId="73105BD6" w14:textId="77777777" w:rsidTr="00853A56">
        <w:tc>
          <w:tcPr>
            <w:tcW w:w="1067" w:type="dxa"/>
          </w:tcPr>
          <w:p w14:paraId="6018EE4B" w14:textId="77777777" w:rsidR="003A25F8" w:rsidRPr="00C76E79" w:rsidRDefault="003A25F8" w:rsidP="00853A56">
            <w:pPr>
              <w:suppressAutoHyphens/>
              <w:spacing w:after="160" w:line="240" w:lineRule="auto"/>
              <w:rPr>
                <w:b/>
                <w:szCs w:val="24"/>
              </w:rPr>
            </w:pPr>
            <w:r w:rsidRPr="00C76E79">
              <w:rPr>
                <w:b/>
                <w:szCs w:val="24"/>
              </w:rPr>
              <w:t>Source</w:t>
            </w:r>
          </w:p>
        </w:tc>
        <w:tc>
          <w:tcPr>
            <w:tcW w:w="7959" w:type="dxa"/>
          </w:tcPr>
          <w:p w14:paraId="377A8A17" w14:textId="77777777" w:rsidR="003A25F8" w:rsidRPr="00C76E79" w:rsidRDefault="003A25F8" w:rsidP="00853A56">
            <w:pPr>
              <w:suppressAutoHyphens/>
              <w:spacing w:after="160" w:line="240" w:lineRule="auto"/>
              <w:rPr>
                <w:b/>
                <w:szCs w:val="24"/>
              </w:rPr>
            </w:pPr>
            <w:r w:rsidRPr="00C76E79">
              <w:rPr>
                <w:b/>
                <w:szCs w:val="24"/>
              </w:rPr>
              <w:t>WG 03, MPEG Systems</w:t>
            </w:r>
          </w:p>
        </w:tc>
      </w:tr>
      <w:tr w:rsidR="003A25F8" w:rsidRPr="00C76E79" w14:paraId="6EC690C4" w14:textId="77777777" w:rsidTr="00853A56">
        <w:tc>
          <w:tcPr>
            <w:tcW w:w="1067" w:type="dxa"/>
          </w:tcPr>
          <w:p w14:paraId="55A00585" w14:textId="77777777" w:rsidR="003A25F8" w:rsidRPr="00C76E79" w:rsidRDefault="003A25F8" w:rsidP="00853A56">
            <w:pPr>
              <w:suppressAutoHyphens/>
              <w:spacing w:after="160" w:line="240" w:lineRule="auto"/>
              <w:rPr>
                <w:b/>
                <w:szCs w:val="24"/>
              </w:rPr>
            </w:pPr>
            <w:r w:rsidRPr="00C76E79">
              <w:rPr>
                <w:b/>
                <w:szCs w:val="24"/>
              </w:rPr>
              <w:t>Status</w:t>
            </w:r>
          </w:p>
        </w:tc>
        <w:tc>
          <w:tcPr>
            <w:tcW w:w="7959" w:type="dxa"/>
          </w:tcPr>
          <w:p w14:paraId="7700A4FE" w14:textId="77777777" w:rsidR="003A25F8" w:rsidRPr="00C76E79" w:rsidRDefault="003A25F8" w:rsidP="00853A56">
            <w:pPr>
              <w:suppressAutoHyphens/>
              <w:spacing w:after="160" w:line="240" w:lineRule="auto"/>
              <w:rPr>
                <w:b/>
                <w:szCs w:val="24"/>
              </w:rPr>
            </w:pPr>
            <w:r w:rsidRPr="00C76E79">
              <w:rPr>
                <w:b/>
                <w:szCs w:val="24"/>
              </w:rPr>
              <w:t>Approved</w:t>
            </w:r>
          </w:p>
        </w:tc>
      </w:tr>
      <w:tr w:rsidR="003A25F8" w:rsidRPr="00C76E79" w14:paraId="15B83C87" w14:textId="77777777" w:rsidTr="00853A56">
        <w:tc>
          <w:tcPr>
            <w:tcW w:w="1067" w:type="dxa"/>
          </w:tcPr>
          <w:p w14:paraId="52ACB001" w14:textId="77777777" w:rsidR="003A25F8" w:rsidRPr="00C76E79" w:rsidRDefault="003A25F8" w:rsidP="00853A56">
            <w:pPr>
              <w:suppressAutoHyphens/>
              <w:spacing w:after="160" w:line="240" w:lineRule="auto"/>
              <w:rPr>
                <w:b/>
                <w:szCs w:val="24"/>
              </w:rPr>
            </w:pPr>
            <w:r w:rsidRPr="00C76E79">
              <w:rPr>
                <w:b/>
                <w:szCs w:val="24"/>
              </w:rPr>
              <w:t>Serial Number</w:t>
            </w:r>
          </w:p>
        </w:tc>
        <w:tc>
          <w:tcPr>
            <w:tcW w:w="7959" w:type="dxa"/>
          </w:tcPr>
          <w:p w14:paraId="45E8F97E" w14:textId="741749D8" w:rsidR="003A25F8" w:rsidRPr="00C76E79" w:rsidRDefault="00801285" w:rsidP="00853A56">
            <w:pPr>
              <w:suppressAutoHyphens/>
              <w:spacing w:after="160" w:line="240" w:lineRule="auto"/>
              <w:rPr>
                <w:b/>
                <w:szCs w:val="24"/>
              </w:rPr>
            </w:pPr>
            <w:r>
              <w:rPr>
                <w:rFonts w:eastAsia="Times New Roman"/>
                <w:b/>
                <w:bCs/>
                <w:szCs w:val="24"/>
              </w:rPr>
              <w:t>XXXXX</w:t>
            </w:r>
          </w:p>
        </w:tc>
      </w:tr>
    </w:tbl>
    <w:p w14:paraId="57F6D425" w14:textId="77777777" w:rsidR="003A25F8" w:rsidRPr="003B0CF8" w:rsidRDefault="003A25F8" w:rsidP="003A25F8">
      <w:pPr>
        <w:tabs>
          <w:tab w:val="left" w:pos="2552"/>
        </w:tabs>
        <w:spacing w:after="0" w:line="200" w:lineRule="exact"/>
        <w:rPr>
          <w:sz w:val="20"/>
        </w:rPr>
      </w:pPr>
    </w:p>
    <w:p w14:paraId="333565C3" w14:textId="77777777" w:rsidR="003A25F8" w:rsidRPr="003B0CF8" w:rsidRDefault="003A25F8" w:rsidP="003A25F8">
      <w:pPr>
        <w:tabs>
          <w:tab w:val="left" w:pos="2552"/>
        </w:tabs>
        <w:spacing w:before="15" w:after="0" w:line="200" w:lineRule="exact"/>
        <w:rPr>
          <w:sz w:val="20"/>
        </w:rPr>
      </w:pPr>
    </w:p>
    <w:p w14:paraId="228DA6E9" w14:textId="77777777" w:rsidR="003A25F8" w:rsidRDefault="003A25F8" w:rsidP="003A25F8">
      <w:pPr>
        <w:spacing w:after="0" w:line="240" w:lineRule="auto"/>
        <w:jc w:val="left"/>
        <w:rPr>
          <w:color w:val="0000FF"/>
          <w:szCs w:val="24"/>
        </w:rPr>
      </w:pPr>
    </w:p>
    <w:p w14:paraId="2F48ED8C" w14:textId="77777777" w:rsidR="003A25F8" w:rsidRDefault="003A25F8" w:rsidP="003A25F8">
      <w:pPr>
        <w:spacing w:after="0" w:line="240" w:lineRule="auto"/>
        <w:jc w:val="left"/>
        <w:rPr>
          <w:color w:val="0000FF"/>
          <w:szCs w:val="24"/>
        </w:rPr>
      </w:pPr>
    </w:p>
    <w:p w14:paraId="1BCDD07B" w14:textId="77777777" w:rsidR="003A25F8" w:rsidRDefault="003A25F8" w:rsidP="003A25F8">
      <w:pPr>
        <w:spacing w:after="0" w:line="240" w:lineRule="auto"/>
        <w:jc w:val="left"/>
        <w:rPr>
          <w:color w:val="0000FF"/>
          <w:szCs w:val="24"/>
        </w:rPr>
      </w:pPr>
    </w:p>
    <w:p w14:paraId="41C3B023" w14:textId="77777777" w:rsidR="003A25F8" w:rsidRDefault="003A25F8" w:rsidP="003A25F8">
      <w:pPr>
        <w:spacing w:after="0" w:line="240" w:lineRule="auto"/>
        <w:jc w:val="left"/>
        <w:rPr>
          <w:color w:val="0000FF"/>
          <w:szCs w:val="24"/>
        </w:rPr>
      </w:pPr>
    </w:p>
    <w:p w14:paraId="0B490410" w14:textId="77777777" w:rsidR="003A25F8" w:rsidRDefault="003A25F8" w:rsidP="003A25F8">
      <w:pPr>
        <w:spacing w:after="0" w:line="240" w:lineRule="auto"/>
        <w:jc w:val="left"/>
        <w:rPr>
          <w:color w:val="0000FF"/>
          <w:szCs w:val="24"/>
        </w:rPr>
      </w:pPr>
    </w:p>
    <w:p w14:paraId="0B2D8905" w14:textId="77777777" w:rsidR="003A25F8" w:rsidRDefault="003A25F8" w:rsidP="003A25F8">
      <w:pPr>
        <w:spacing w:after="0" w:line="240" w:lineRule="auto"/>
        <w:jc w:val="left"/>
        <w:rPr>
          <w:b/>
          <w:color w:val="0000FF"/>
          <w:szCs w:val="24"/>
        </w:rPr>
      </w:pPr>
      <w:r>
        <w:rPr>
          <w:color w:val="0000FF"/>
          <w:szCs w:val="24"/>
        </w:rPr>
        <w:br w:type="page"/>
      </w:r>
    </w:p>
    <w:p w14:paraId="03026043" w14:textId="23B5EE7E" w:rsidR="004642FA" w:rsidRPr="00867F85" w:rsidRDefault="004642FA" w:rsidP="004642FA">
      <w:pPr>
        <w:jc w:val="right"/>
        <w:rPr>
          <w:b/>
          <w:sz w:val="28"/>
          <w:szCs w:val="28"/>
        </w:rPr>
      </w:pPr>
      <w:r w:rsidRPr="00867F85">
        <w:rPr>
          <w:b/>
          <w:sz w:val="28"/>
          <w:szCs w:val="28"/>
        </w:rPr>
        <w:lastRenderedPageBreak/>
        <w:t>ISO/IEC</w:t>
      </w:r>
      <w:r>
        <w:rPr>
          <w:b/>
          <w:sz w:val="28"/>
          <w:szCs w:val="28"/>
        </w:rPr>
        <w:t xml:space="preserve"> </w:t>
      </w:r>
      <w:r w:rsidRPr="00867F85">
        <w:rPr>
          <w:b/>
          <w:sz w:val="28"/>
          <w:szCs w:val="28"/>
        </w:rPr>
        <w:t>23009-1:20</w:t>
      </w:r>
      <w:r w:rsidR="0088591E">
        <w:rPr>
          <w:b/>
          <w:sz w:val="28"/>
          <w:szCs w:val="28"/>
        </w:rPr>
        <w:t>2</w:t>
      </w:r>
      <w:r w:rsidR="009826A1">
        <w:rPr>
          <w:b/>
          <w:sz w:val="28"/>
          <w:szCs w:val="28"/>
        </w:rPr>
        <w:t>2</w:t>
      </w:r>
      <w:r>
        <w:rPr>
          <w:b/>
          <w:sz w:val="28"/>
          <w:szCs w:val="28"/>
        </w:rPr>
        <w:t>/</w:t>
      </w:r>
      <w:r w:rsidR="007B5768">
        <w:rPr>
          <w:b/>
          <w:sz w:val="28"/>
          <w:szCs w:val="28"/>
        </w:rPr>
        <w:t>DAM2</w:t>
      </w:r>
    </w:p>
    <w:p w14:paraId="0D33A28A" w14:textId="77777777" w:rsidR="004642FA" w:rsidRPr="00867F85" w:rsidRDefault="004642FA" w:rsidP="004642FA">
      <w:pPr>
        <w:jc w:val="right"/>
      </w:pPr>
      <w:r w:rsidRPr="00867F85">
        <w:t>ISO/IEC TC JTC 1/SC 29/WG 11</w:t>
      </w:r>
    </w:p>
    <w:p w14:paraId="10EF4475" w14:textId="77777777" w:rsidR="004642FA" w:rsidRPr="00867F85" w:rsidRDefault="004642FA" w:rsidP="004642FA">
      <w:pPr>
        <w:spacing w:after="2000"/>
        <w:jc w:val="right"/>
      </w:pPr>
      <w:r w:rsidRPr="00867F85">
        <w:t>Secretariat: JISC</w:t>
      </w:r>
    </w:p>
    <w:p w14:paraId="4621E914" w14:textId="3DB17C7D" w:rsidR="004642FA" w:rsidRPr="00867F85" w:rsidRDefault="004642FA" w:rsidP="004642FA">
      <w:pPr>
        <w:spacing w:line="360" w:lineRule="atLeast"/>
        <w:rPr>
          <w:b/>
          <w:bCs/>
          <w:sz w:val="32"/>
          <w:szCs w:val="32"/>
        </w:rPr>
      </w:pPr>
      <w:r w:rsidRPr="4D65DE0F">
        <w:rPr>
          <w:b/>
          <w:bCs/>
          <w:sz w:val="32"/>
          <w:szCs w:val="32"/>
        </w:rPr>
        <w:t xml:space="preserve">Information technology — </w:t>
      </w:r>
      <w:bookmarkStart w:id="6" w:name="OLE_LINK1"/>
      <w:bookmarkStart w:id="7" w:name="OLE_LINK2"/>
      <w:r w:rsidRPr="4D65DE0F">
        <w:rPr>
          <w:b/>
          <w:bCs/>
          <w:sz w:val="32"/>
          <w:szCs w:val="32"/>
        </w:rPr>
        <w:t xml:space="preserve">Dynamic adaptive streaming over HTTP (DASH) — Part 1: Media presentation description and segment formats, Amendment </w:t>
      </w:r>
      <w:r w:rsidR="00801285">
        <w:rPr>
          <w:b/>
          <w:bCs/>
          <w:sz w:val="32"/>
          <w:szCs w:val="32"/>
        </w:rPr>
        <w:t>3</w:t>
      </w:r>
      <w:r w:rsidRPr="4D65DE0F">
        <w:rPr>
          <w:b/>
          <w:bCs/>
          <w:sz w:val="32"/>
          <w:szCs w:val="32"/>
        </w:rPr>
        <w:t>:</w:t>
      </w:r>
      <w:bookmarkEnd w:id="6"/>
      <w:bookmarkEnd w:id="7"/>
      <w:r w:rsidR="00801285">
        <w:rPr>
          <w:b/>
          <w:bCs/>
          <w:sz w:val="32"/>
          <w:szCs w:val="32"/>
        </w:rPr>
        <w:t xml:space="preserve"> </w:t>
      </w:r>
      <w:r w:rsidR="00801285" w:rsidRPr="00801285">
        <w:rPr>
          <w:b/>
          <w:bCs/>
          <w:sz w:val="32"/>
          <w:szCs w:val="32"/>
        </w:rPr>
        <w:t xml:space="preserve">Segment sequences for random access and </w:t>
      </w:r>
      <w:proofErr w:type="gramStart"/>
      <w:r w:rsidR="00801285" w:rsidRPr="00801285">
        <w:rPr>
          <w:b/>
          <w:bCs/>
          <w:sz w:val="32"/>
          <w:szCs w:val="32"/>
        </w:rPr>
        <w:t>switching</w:t>
      </w:r>
      <w:proofErr w:type="gramEnd"/>
      <w:r w:rsidR="00676879" w:rsidRPr="00676879">
        <w:rPr>
          <w:b/>
          <w:bCs/>
          <w:sz w:val="32"/>
          <w:szCs w:val="32"/>
        </w:rPr>
        <w:t xml:space="preserve">  </w:t>
      </w:r>
    </w:p>
    <w:p w14:paraId="1DF771C8" w14:textId="77777777" w:rsidR="004642FA" w:rsidRPr="00867F85" w:rsidRDefault="004642FA" w:rsidP="004642FA">
      <w:pPr>
        <w:spacing w:after="120"/>
      </w:pPr>
    </w:p>
    <w:p w14:paraId="38D4C8CB" w14:textId="77777777" w:rsidR="004642FA" w:rsidRPr="00867F85" w:rsidRDefault="004642FA" w:rsidP="004642FA">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867F85">
        <w:rPr>
          <w:b/>
          <w:sz w:val="20"/>
        </w:rPr>
        <w:t xml:space="preserve">Warning </w:t>
      </w:r>
    </w:p>
    <w:p w14:paraId="5627E3FE" w14:textId="77777777" w:rsidR="004642FA" w:rsidRPr="00867F85" w:rsidRDefault="004642FA" w:rsidP="004642FA">
      <w:pPr>
        <w:pBdr>
          <w:top w:val="single" w:sz="4" w:space="1" w:color="auto"/>
          <w:left w:val="single" w:sz="4" w:space="4" w:color="auto"/>
          <w:bottom w:val="single" w:sz="4" w:space="1" w:color="auto"/>
          <w:right w:val="single" w:sz="4" w:space="4" w:color="auto"/>
        </w:pBdr>
        <w:spacing w:after="120"/>
        <w:ind w:left="85" w:right="85"/>
        <w:rPr>
          <w:bCs/>
          <w:sz w:val="20"/>
        </w:rPr>
      </w:pPr>
      <w:r w:rsidRPr="00867F85">
        <w:rPr>
          <w:bCs/>
          <w:sz w:val="20"/>
        </w:rPr>
        <w:t>This document is not an ISO International Standard. It is distributed for review and comment. It is subject to change without notice and may not be referred to as an International Standard.</w:t>
      </w:r>
    </w:p>
    <w:p w14:paraId="536275B8" w14:textId="77777777" w:rsidR="004642FA" w:rsidRPr="00867F85" w:rsidRDefault="004642FA" w:rsidP="004642FA">
      <w:pPr>
        <w:pBdr>
          <w:top w:val="single" w:sz="4" w:space="1" w:color="auto"/>
          <w:left w:val="single" w:sz="4" w:space="4" w:color="auto"/>
          <w:bottom w:val="single" w:sz="4" w:space="1" w:color="auto"/>
          <w:right w:val="single" w:sz="4" w:space="4" w:color="auto"/>
        </w:pBdr>
        <w:ind w:left="85" w:right="85"/>
        <w:rPr>
          <w:sz w:val="20"/>
        </w:rPr>
      </w:pPr>
      <w:r w:rsidRPr="00867F85">
        <w:rPr>
          <w:bCs/>
          <w:sz w:val="20"/>
        </w:rPr>
        <w:t>Recipients of this draft are invited to submit, with their comments, notification of any relevant patent rights of which they are aware and to provide supporting documentation.</w:t>
      </w:r>
    </w:p>
    <w:p w14:paraId="034AE3A5" w14:textId="77777777" w:rsidR="004642FA" w:rsidRPr="00867F85" w:rsidRDefault="004642FA" w:rsidP="004642FA"/>
    <w:p w14:paraId="6B0BF593" w14:textId="77777777" w:rsidR="004642FA" w:rsidRPr="00867F85" w:rsidRDefault="004642FA" w:rsidP="004642FA">
      <w:pPr>
        <w:sectPr w:rsidR="004642FA" w:rsidRPr="00867F85" w:rsidSect="00631D06">
          <w:headerReference w:type="even" r:id="rId13"/>
          <w:headerReference w:type="default" r:id="rId14"/>
          <w:footerReference w:type="even" r:id="rId15"/>
          <w:footerReference w:type="default" r:id="rId16"/>
          <w:pgSz w:w="11906" w:h="16838" w:code="9"/>
          <w:pgMar w:top="794" w:right="1077" w:bottom="567" w:left="1077" w:header="709" w:footer="284" w:gutter="0"/>
          <w:cols w:space="720"/>
        </w:sectPr>
      </w:pPr>
    </w:p>
    <w:p w14:paraId="44D8F0EE" w14:textId="77777777" w:rsidR="004642FA" w:rsidRPr="00867F85" w:rsidRDefault="004642FA" w:rsidP="004642FA">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szCs w:val="22"/>
        </w:rPr>
      </w:pPr>
      <w:r w:rsidRPr="00867F85">
        <w:rPr>
          <w:color w:val="auto"/>
          <w:szCs w:val="22"/>
        </w:rPr>
        <w:lastRenderedPageBreak/>
        <w:t>© ISO 2018, Published in Switzerland</w:t>
      </w:r>
    </w:p>
    <w:p w14:paraId="519FB3DA" w14:textId="77777777" w:rsidR="004642FA" w:rsidRPr="00867F85" w:rsidRDefault="004642FA" w:rsidP="004642FA">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867F85">
        <w:rPr>
          <w:color w:val="auto"/>
          <w:sz w:val="20"/>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76C3806B" w14:textId="77777777" w:rsidR="004642FA" w:rsidRPr="00867F85" w:rsidRDefault="004642FA" w:rsidP="004642F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867F85">
        <w:rPr>
          <w:color w:val="auto"/>
          <w:sz w:val="20"/>
        </w:rPr>
        <w:t>ISO copyright office</w:t>
      </w:r>
    </w:p>
    <w:p w14:paraId="45227AFD" w14:textId="77777777" w:rsidR="004642FA" w:rsidRPr="00867F85" w:rsidRDefault="004642FA" w:rsidP="004642F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867F85">
        <w:rPr>
          <w:color w:val="auto"/>
          <w:sz w:val="20"/>
        </w:rPr>
        <w:t xml:space="preserve">Ch. de </w:t>
      </w:r>
      <w:proofErr w:type="spellStart"/>
      <w:r w:rsidRPr="00867F85">
        <w:rPr>
          <w:color w:val="auto"/>
          <w:sz w:val="20"/>
        </w:rPr>
        <w:t>Blandonnet</w:t>
      </w:r>
      <w:proofErr w:type="spellEnd"/>
      <w:r w:rsidRPr="00867F85">
        <w:rPr>
          <w:color w:val="auto"/>
          <w:sz w:val="20"/>
        </w:rPr>
        <w:t xml:space="preserve"> 8 • CP 401</w:t>
      </w:r>
    </w:p>
    <w:p w14:paraId="56D507F6" w14:textId="77777777" w:rsidR="004642FA" w:rsidRPr="00EA7A41" w:rsidRDefault="004642FA" w:rsidP="004642F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A7A41">
        <w:rPr>
          <w:color w:val="auto"/>
          <w:sz w:val="20"/>
          <w:lang w:val="de-DE"/>
        </w:rPr>
        <w:t>CH-1214 Vernier, Geneva, Switzerland</w:t>
      </w:r>
    </w:p>
    <w:p w14:paraId="459F5038" w14:textId="77777777" w:rsidR="004642FA" w:rsidRPr="004A471E" w:rsidRDefault="004642FA" w:rsidP="004642F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EA7A41">
        <w:rPr>
          <w:color w:val="auto"/>
          <w:sz w:val="20"/>
          <w:lang w:val="de-DE"/>
        </w:rPr>
        <w:t>Tel.  </w:t>
      </w:r>
      <w:r w:rsidRPr="004A471E">
        <w:rPr>
          <w:color w:val="auto"/>
          <w:sz w:val="20"/>
          <w:lang w:val="en-US"/>
        </w:rPr>
        <w:t>+ 41 22 749 01 11</w:t>
      </w:r>
    </w:p>
    <w:p w14:paraId="0BD544BF" w14:textId="77777777" w:rsidR="004642FA" w:rsidRPr="004A471E" w:rsidRDefault="004642FA" w:rsidP="004642F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proofErr w:type="gramStart"/>
      <w:r w:rsidRPr="004A471E">
        <w:rPr>
          <w:color w:val="auto"/>
          <w:sz w:val="20"/>
          <w:lang w:val="en-US"/>
        </w:rPr>
        <w:t>Fax  +</w:t>
      </w:r>
      <w:proofErr w:type="gramEnd"/>
      <w:r w:rsidRPr="004A471E">
        <w:rPr>
          <w:color w:val="auto"/>
          <w:sz w:val="20"/>
          <w:lang w:val="en-US"/>
        </w:rPr>
        <w:t xml:space="preserve"> 41 22 749 09 47</w:t>
      </w:r>
    </w:p>
    <w:p w14:paraId="0FBB030B" w14:textId="77777777" w:rsidR="004642FA" w:rsidRPr="004A471E" w:rsidRDefault="004642FA" w:rsidP="004642F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4A471E">
        <w:rPr>
          <w:color w:val="auto"/>
          <w:sz w:val="20"/>
          <w:lang w:val="en-US"/>
        </w:rPr>
        <w:t>copyright@iso.org</w:t>
      </w:r>
    </w:p>
    <w:p w14:paraId="1470848E" w14:textId="77777777" w:rsidR="004642FA" w:rsidRPr="004A471E" w:rsidRDefault="004642FA" w:rsidP="004642FA">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en-US"/>
        </w:rPr>
      </w:pPr>
      <w:r w:rsidRPr="004A471E">
        <w:rPr>
          <w:color w:val="auto"/>
          <w:sz w:val="20"/>
          <w:lang w:val="en-US"/>
        </w:rPr>
        <w:t>www.iso.org</w:t>
      </w:r>
    </w:p>
    <w:p w14:paraId="6CE62C83" w14:textId="77777777" w:rsidR="004A471E" w:rsidRPr="008E4102" w:rsidRDefault="004642FA" w:rsidP="004A471E">
      <w:r w:rsidRPr="00F9679D">
        <w:br w:type="page"/>
      </w:r>
    </w:p>
    <w:p w14:paraId="554684FD" w14:textId="77777777" w:rsidR="004A471E" w:rsidRPr="00867F85" w:rsidRDefault="004A471E" w:rsidP="004A471E">
      <w:pPr>
        <w:pStyle w:val="Heading1"/>
        <w:numPr>
          <w:ilvl w:val="0"/>
          <w:numId w:val="0"/>
        </w:numPr>
        <w:ind w:left="432"/>
      </w:pPr>
      <w:r w:rsidRPr="00867F85">
        <w:lastRenderedPageBreak/>
        <w:t>Foreword</w:t>
      </w:r>
    </w:p>
    <w:p w14:paraId="0D68D13A" w14:textId="77777777" w:rsidR="004A471E" w:rsidRPr="00F90EA4" w:rsidRDefault="004A471E" w:rsidP="004A471E">
      <w:pPr>
        <w:pStyle w:val="ForewordText"/>
        <w:rPr>
          <w:lang w:val="en-US"/>
        </w:rPr>
      </w:pPr>
      <w:r w:rsidRPr="00F90EA4">
        <w:rPr>
          <w:lang w:val="en-US"/>
        </w:rPr>
        <w:t xml:space="preserve">ISO (the International Organization for Standardization) and IEC (the International Electrotechnical Commission) form the specialized system for worldwide standardization. National bodies that are members of ISO or IEC participate in the development of International Standards through technical committees established by the respective organization to deal with </w:t>
      </w:r>
      <w:proofErr w:type="gramStart"/>
      <w:r w:rsidRPr="00F90EA4">
        <w:rPr>
          <w:lang w:val="en-US"/>
        </w:rPr>
        <w:t>particular fields</w:t>
      </w:r>
      <w:proofErr w:type="gramEnd"/>
      <w:r w:rsidRPr="00F90EA4">
        <w:rPr>
          <w:lang w:val="en-US"/>
        </w:rPr>
        <w:t xml:space="preserve"> of technical activity. ISO and IEC technical committees collaborate in fields of mutual interest. Other international organizations, governmental and non-governmental, in liaison with ISO and IEC, also take part in the work.</w:t>
      </w:r>
    </w:p>
    <w:p w14:paraId="092F6674" w14:textId="77777777" w:rsidR="004A471E" w:rsidRPr="00F90EA4" w:rsidRDefault="004A471E" w:rsidP="004A471E">
      <w:pPr>
        <w:pStyle w:val="ForewordText"/>
        <w:rPr>
          <w:lang w:val="en-US"/>
        </w:rPr>
      </w:pPr>
      <w:r w:rsidRPr="00F90EA4">
        <w:rPr>
          <w:lang w:val="en-US"/>
        </w:rPr>
        <w:t xml:space="preserve">The procedures used to develop this document and those intended for its further maintenance are described in the ISO/IEC Directives, Part 1. In particular, the different approval criteria needed for the different types of </w:t>
      </w:r>
      <w:proofErr w:type="gramStart"/>
      <w:r w:rsidRPr="00F90EA4">
        <w:rPr>
          <w:lang w:val="en-US"/>
        </w:rPr>
        <w:t>document</w:t>
      </w:r>
      <w:proofErr w:type="gramEnd"/>
      <w:r w:rsidRPr="00F90EA4">
        <w:rPr>
          <w:lang w:val="en-US"/>
        </w:rPr>
        <w:t xml:space="preserve"> should be noted. This document was drafted in accordance with the editorial rules of the ISO/IEC Directives, Part 2 (see </w:t>
      </w:r>
      <w:hyperlink r:id="rId17" w:history="1">
        <w:r w:rsidRPr="009171F0">
          <w:rPr>
            <w:rStyle w:val="Hyperlink"/>
            <w:lang w:val="en-US"/>
          </w:rPr>
          <w:t>www.iso.org/directives</w:t>
        </w:r>
      </w:hyperlink>
      <w:r w:rsidRPr="00F90EA4">
        <w:rPr>
          <w:lang w:val="en-US"/>
        </w:rPr>
        <w:t xml:space="preserve"> or </w:t>
      </w:r>
      <w:hyperlink r:id="rId18" w:history="1">
        <w:r w:rsidRPr="009171F0">
          <w:rPr>
            <w:rStyle w:val="Hyperlink"/>
            <w:lang w:val="en-US"/>
          </w:rPr>
          <w:t>www.iec.ch/members_experts/refdocs</w:t>
        </w:r>
      </w:hyperlink>
      <w:r w:rsidRPr="00F90EA4">
        <w:rPr>
          <w:lang w:val="en-US"/>
        </w:rPr>
        <w:t>).</w:t>
      </w:r>
    </w:p>
    <w:p w14:paraId="7A7A3572" w14:textId="77777777" w:rsidR="004A471E" w:rsidRPr="00F90EA4" w:rsidRDefault="004A471E" w:rsidP="004A471E">
      <w:pPr>
        <w:pStyle w:val="ForewordText"/>
        <w:rPr>
          <w:lang w:val="en-US"/>
        </w:rPr>
      </w:pPr>
      <w:r w:rsidRPr="00F90EA4">
        <w:rPr>
          <w:lang w:val="en-US"/>
        </w:rPr>
        <w:t xml:space="preserve">Attention is drawn to the possibility that some of the elements of this document may be the subject of patent rights. ISO and IEC shall not be held responsible for identifying any or all such patent rights. Details of any patent rights identified during the development of the document will be in the Introduction and/or on the ISO list of patent declarations received (see </w:t>
      </w:r>
      <w:hyperlink r:id="rId19">
        <w:r w:rsidRPr="6175FAE1">
          <w:rPr>
            <w:rStyle w:val="Hyperlink"/>
            <w:lang w:val="en-US"/>
          </w:rPr>
          <w:t>www.iso.org/patents</w:t>
        </w:r>
      </w:hyperlink>
      <w:r w:rsidRPr="00F90EA4">
        <w:rPr>
          <w:lang w:val="en-US"/>
        </w:rPr>
        <w:t xml:space="preserve">) or the IEC list of patent declarations received (see </w:t>
      </w:r>
      <w:hyperlink r:id="rId20">
        <w:r w:rsidRPr="6175FAE1">
          <w:rPr>
            <w:rStyle w:val="Hyperlink"/>
            <w:lang w:val="en-US"/>
          </w:rPr>
          <w:t>https://patents.iec.ch</w:t>
        </w:r>
      </w:hyperlink>
      <w:r w:rsidRPr="00F90EA4">
        <w:rPr>
          <w:lang w:val="en-US"/>
        </w:rPr>
        <w:t>).</w:t>
      </w:r>
    </w:p>
    <w:p w14:paraId="3D61574B" w14:textId="77777777" w:rsidR="004A471E" w:rsidRPr="00F90EA4" w:rsidRDefault="004A471E" w:rsidP="004A471E">
      <w:pPr>
        <w:pStyle w:val="ForewordText"/>
        <w:rPr>
          <w:lang w:val="en-US"/>
        </w:rPr>
      </w:pPr>
      <w:r w:rsidRPr="00F90EA4">
        <w:rPr>
          <w:lang w:val="en-US"/>
        </w:rPr>
        <w:t>Any trade name used in this document is information given for the convenience of users and does not constitute an endorsement.</w:t>
      </w:r>
    </w:p>
    <w:p w14:paraId="1EC6D8C5" w14:textId="7CD50709" w:rsidR="004A471E" w:rsidRPr="00867F85" w:rsidRDefault="004A471E" w:rsidP="004A471E">
      <w:pPr>
        <w:pStyle w:val="ForewordText"/>
        <w:rPr>
          <w:lang w:val="en-GB"/>
        </w:rPr>
      </w:pPr>
      <w:r w:rsidRPr="00F90EA4">
        <w:rPr>
          <w:lang w:val="en-US"/>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21" w:history="1">
        <w:r w:rsidRPr="009171F0">
          <w:rPr>
            <w:rStyle w:val="Hyperlink"/>
            <w:rFonts w:eastAsia="Malgun Gothic" w:cs="Arial"/>
            <w:szCs w:val="24"/>
            <w:lang w:val="en-US"/>
          </w:rPr>
          <w:t>www.iso.org/iso/foreword.html</w:t>
        </w:r>
      </w:hyperlink>
      <w:r w:rsidRPr="00F90EA4">
        <w:rPr>
          <w:rFonts w:eastAsia="Malgun Gothic"/>
          <w:lang w:val="en-US"/>
        </w:rPr>
        <w:t xml:space="preserve">. In the IEC, see </w:t>
      </w:r>
      <w:hyperlink r:id="rId22" w:history="1">
        <w:r w:rsidRPr="009171F0">
          <w:rPr>
            <w:rStyle w:val="Hyperlink"/>
            <w:rFonts w:eastAsia="Malgun Gothic"/>
            <w:lang w:val="en-US"/>
          </w:rPr>
          <w:t>www.iec.ch/understanding-standards</w:t>
        </w:r>
      </w:hyperlink>
      <w:r w:rsidRPr="00F90EA4">
        <w:rPr>
          <w:rFonts w:eastAsia="Malgun Gothic"/>
          <w:lang w:val="en-US"/>
        </w:rPr>
        <w:t>.</w:t>
      </w:r>
      <w:r w:rsidRPr="00867F85">
        <w:rPr>
          <w:lang w:val="en-GB"/>
        </w:rPr>
        <w:t xml:space="preserve">This document was prepared by Technical Committee ISO/IEC JTC 1, </w:t>
      </w:r>
      <w:r w:rsidRPr="00867F85">
        <w:rPr>
          <w:i/>
          <w:lang w:val="en-GB"/>
        </w:rPr>
        <w:t>Information technology</w:t>
      </w:r>
      <w:r w:rsidRPr="00867F85">
        <w:rPr>
          <w:lang w:val="en-GB"/>
        </w:rPr>
        <w:t xml:space="preserve">, Subcommittee SC 29, </w:t>
      </w:r>
      <w:r w:rsidRPr="00867F85">
        <w:rPr>
          <w:i/>
          <w:lang w:val="en-GB"/>
        </w:rPr>
        <w:t>Coding of audio, picture, multimedia and hypermedia information</w:t>
      </w:r>
      <w:r w:rsidRPr="00867F85">
        <w:rPr>
          <w:lang w:val="en-GB"/>
        </w:rPr>
        <w:t>.</w:t>
      </w:r>
    </w:p>
    <w:p w14:paraId="4D76C99E" w14:textId="77777777" w:rsidR="004A471E" w:rsidRPr="00F90EA4" w:rsidRDefault="004A471E" w:rsidP="004A471E">
      <w:pPr>
        <w:pStyle w:val="ForewordText"/>
        <w:rPr>
          <w:lang w:val="en-US"/>
        </w:rPr>
      </w:pPr>
      <w:r w:rsidRPr="00867F85">
        <w:rPr>
          <w:lang w:val="en-GB"/>
        </w:rPr>
        <w:t xml:space="preserve">A list of all parts in the ISO/IEC 23009 series can be found on the ISO </w:t>
      </w:r>
      <w:r w:rsidRPr="00F90EA4">
        <w:rPr>
          <w:lang w:val="en-US"/>
        </w:rPr>
        <w:t>and IEC websites.</w:t>
      </w:r>
    </w:p>
    <w:p w14:paraId="612759A5" w14:textId="50EE5D5C" w:rsidR="004A471E" w:rsidRPr="004A471E" w:rsidRDefault="004A471E" w:rsidP="004A471E">
      <w:pPr>
        <w:pStyle w:val="ForewordText"/>
        <w:rPr>
          <w:lang w:val="en-US"/>
        </w:rPr>
      </w:pPr>
      <w:r w:rsidRPr="00F90EA4">
        <w:rPr>
          <w:lang w:val="en-US"/>
        </w:rPr>
        <w:t xml:space="preserve">Any feedback or questions on this document should be directed to the user’s national standards body. A complete listing of these bodies can be found at </w:t>
      </w:r>
      <w:hyperlink r:id="rId23" w:history="1">
        <w:r w:rsidRPr="002F7E34">
          <w:rPr>
            <w:rStyle w:val="Hyperlink"/>
            <w:iCs/>
            <w:lang w:val="en-US"/>
          </w:rPr>
          <w:t>www.iso.org/members.html</w:t>
        </w:r>
      </w:hyperlink>
      <w:r w:rsidRPr="00F90EA4">
        <w:rPr>
          <w:lang w:val="en-US"/>
        </w:rPr>
        <w:t xml:space="preserve"> and </w:t>
      </w:r>
      <w:hyperlink r:id="rId24" w:history="1">
        <w:r w:rsidRPr="002F7E34">
          <w:rPr>
            <w:rStyle w:val="Hyperlink"/>
            <w:lang w:val="en-US"/>
          </w:rPr>
          <w:t>www.iec.ch/national-committees</w:t>
        </w:r>
      </w:hyperlink>
      <w:r w:rsidRPr="004A471E">
        <w:rPr>
          <w:lang w:val="en-US"/>
        </w:rPr>
        <w:t>.</w:t>
      </w:r>
    </w:p>
    <w:p w14:paraId="4A2054FB" w14:textId="30CA70C6" w:rsidR="004642FA" w:rsidRPr="004A471E" w:rsidRDefault="004642FA" w:rsidP="004A471E"/>
    <w:p w14:paraId="55690AC2" w14:textId="77777777" w:rsidR="004642FA" w:rsidRPr="00867F85" w:rsidRDefault="004642FA" w:rsidP="004642FA"/>
    <w:p w14:paraId="39CE8BB2" w14:textId="77777777" w:rsidR="004642FA" w:rsidRPr="00867F85" w:rsidRDefault="004642FA" w:rsidP="004642FA">
      <w:pPr>
        <w:pageBreakBefore/>
        <w:spacing w:after="360" w:line="360" w:lineRule="atLeast"/>
        <w:rPr>
          <w:b/>
          <w:sz w:val="32"/>
          <w:szCs w:val="32"/>
        </w:rPr>
        <w:sectPr w:rsidR="004642FA" w:rsidRPr="00867F85" w:rsidSect="00631D06">
          <w:headerReference w:type="even" r:id="rId25"/>
          <w:headerReference w:type="default" r:id="rId26"/>
          <w:footerReference w:type="even" r:id="rId27"/>
          <w:footerReference w:type="default" r:id="rId28"/>
          <w:pgSz w:w="11906" w:h="16838" w:code="9"/>
          <w:pgMar w:top="794" w:right="1077" w:bottom="567" w:left="1077" w:header="709" w:footer="284" w:gutter="0"/>
          <w:pgNumType w:fmt="lowerRoman"/>
          <w:cols w:space="720"/>
        </w:sectPr>
      </w:pPr>
    </w:p>
    <w:p w14:paraId="09B339B5" w14:textId="2687B75E" w:rsidR="0099322F" w:rsidRPr="002379C0" w:rsidRDefault="004642FA" w:rsidP="002379C0">
      <w:pPr>
        <w:spacing w:line="360" w:lineRule="atLeast"/>
        <w:rPr>
          <w:b/>
          <w:bCs/>
          <w:sz w:val="32"/>
          <w:szCs w:val="32"/>
        </w:rPr>
      </w:pPr>
      <w:r w:rsidRPr="00792517">
        <w:rPr>
          <w:b/>
          <w:bCs/>
          <w:sz w:val="32"/>
          <w:szCs w:val="32"/>
          <w:lang w:val="en-GB"/>
        </w:rPr>
        <w:lastRenderedPageBreak/>
        <w:t xml:space="preserve">Information technology — Dynamic adaptive streaming over HTTP (DASH) — Part 1: Media presentation description and segment formats, Amendment </w:t>
      </w:r>
      <w:r w:rsidR="00B065B0">
        <w:rPr>
          <w:b/>
          <w:bCs/>
          <w:sz w:val="32"/>
          <w:szCs w:val="32"/>
          <w:lang w:val="en-GB"/>
        </w:rPr>
        <w:t>3</w:t>
      </w:r>
      <w:r w:rsidRPr="00792517">
        <w:rPr>
          <w:b/>
          <w:bCs/>
          <w:sz w:val="32"/>
          <w:szCs w:val="32"/>
          <w:lang w:val="en-GB"/>
        </w:rPr>
        <w:t xml:space="preserve">: </w:t>
      </w:r>
      <w:r w:rsidR="00B065B0" w:rsidRPr="00B065B0">
        <w:rPr>
          <w:b/>
          <w:bCs/>
          <w:sz w:val="32"/>
          <w:szCs w:val="32"/>
        </w:rPr>
        <w:t xml:space="preserve">Segment sequences for random access and </w:t>
      </w:r>
      <w:proofErr w:type="gramStart"/>
      <w:r w:rsidR="00B065B0" w:rsidRPr="00B065B0">
        <w:rPr>
          <w:b/>
          <w:bCs/>
          <w:sz w:val="32"/>
          <w:szCs w:val="32"/>
        </w:rPr>
        <w:t>switching</w:t>
      </w:r>
      <w:proofErr w:type="gramEnd"/>
      <w:r w:rsidR="004A471E" w:rsidRPr="00676879">
        <w:rPr>
          <w:b/>
          <w:bCs/>
          <w:sz w:val="32"/>
          <w:szCs w:val="32"/>
        </w:rPr>
        <w:t xml:space="preserve">  </w:t>
      </w:r>
    </w:p>
    <w:p w14:paraId="7440AF22" w14:textId="77777777" w:rsidR="00811C1B" w:rsidRDefault="00811C1B" w:rsidP="0099322F">
      <w:pPr>
        <w:rPr>
          <w:rFonts w:ascii="Cambria" w:hAnsi="Cambria"/>
          <w:i/>
          <w:color w:val="000000" w:themeColor="text1"/>
          <w:sz w:val="22"/>
          <w:lang w:val="en-GB"/>
        </w:rPr>
      </w:pPr>
    </w:p>
    <w:p w14:paraId="5BF4F9A6" w14:textId="77777777" w:rsidR="002878C4" w:rsidRPr="002878C4" w:rsidRDefault="002878C4" w:rsidP="0099322F">
      <w:pPr>
        <w:rPr>
          <w:rFonts w:ascii="Cambria" w:hAnsi="Cambria"/>
          <w:b/>
          <w:bCs/>
          <w:i/>
          <w:iCs/>
          <w:color w:val="000000" w:themeColor="text1"/>
          <w:szCs w:val="24"/>
          <w:u w:val="single"/>
          <w:lang w:val="en-GB"/>
        </w:rPr>
      </w:pPr>
      <w:r w:rsidRPr="002878C4">
        <w:rPr>
          <w:rFonts w:ascii="Cambria" w:hAnsi="Cambria"/>
          <w:b/>
          <w:bCs/>
          <w:i/>
          <w:iCs/>
          <w:color w:val="000000" w:themeColor="text1"/>
          <w:szCs w:val="24"/>
          <w:highlight w:val="yellow"/>
          <w:u w:val="single"/>
          <w:lang w:val="en-GB"/>
        </w:rPr>
        <w:t xml:space="preserve">Modify an entry in subclause </w:t>
      </w:r>
      <w:proofErr w:type="gramStart"/>
      <w:r w:rsidRPr="002878C4">
        <w:rPr>
          <w:rFonts w:ascii="Cambria" w:hAnsi="Cambria"/>
          <w:b/>
          <w:bCs/>
          <w:i/>
          <w:iCs/>
          <w:color w:val="000000" w:themeColor="text1"/>
          <w:szCs w:val="24"/>
          <w:highlight w:val="yellow"/>
          <w:u w:val="single"/>
          <w:lang w:val="en-GB"/>
        </w:rPr>
        <w:t>3.1</w:t>
      </w:r>
      <w:proofErr w:type="gramEnd"/>
    </w:p>
    <w:p w14:paraId="78147187" w14:textId="77777777" w:rsidR="00001B3B" w:rsidRDefault="00001B3B" w:rsidP="00001B3B">
      <w:pPr>
        <w:pStyle w:val="Heading3"/>
        <w:numPr>
          <w:ilvl w:val="0"/>
          <w:numId w:val="0"/>
        </w:numPr>
        <w:tabs>
          <w:tab w:val="left" w:pos="720"/>
        </w:tabs>
        <w:jc w:val="left"/>
        <w:rPr>
          <w:ins w:id="8" w:author="Thomas Stockhammer" w:date="2023-08-11T11:14:00Z"/>
          <w:b w:val="0"/>
          <w:bCs w:val="0"/>
        </w:rPr>
      </w:pPr>
      <w:ins w:id="9" w:author="Thomas Stockhammer" w:date="2023-08-11T11:14:00Z">
        <w:r>
          <w:rPr>
            <w:bCs w:val="0"/>
          </w:rPr>
          <w:t>3.1.48</w:t>
        </w:r>
        <w:r>
          <w:rPr>
            <w:bCs w:val="0"/>
          </w:rPr>
          <w:tab/>
        </w:r>
      </w:ins>
      <w:r w:rsidRPr="008258CE">
        <w:br/>
      </w:r>
      <w:bookmarkStart w:id="10" w:name="_Toc99530520"/>
      <w:bookmarkStart w:id="11" w:name="_Ref142645004"/>
      <w:r w:rsidRPr="008258CE">
        <w:t>Segment Sequence</w:t>
      </w:r>
      <w:r w:rsidRPr="008258CE">
        <w:br/>
      </w:r>
      <w:r w:rsidRPr="008258CE">
        <w:rPr>
          <w:b w:val="0"/>
        </w:rPr>
        <w:t>sequence of</w:t>
      </w:r>
      <w:ins w:id="12" w:author="Thomas Stockhammer" w:date="2023-08-11T11:30:00Z">
        <w:r>
          <w:rPr>
            <w:b w:val="0"/>
          </w:rPr>
          <w:t xml:space="preserve"> all</w:t>
        </w:r>
      </w:ins>
      <w:r w:rsidRPr="008258CE">
        <w:rPr>
          <w:b w:val="0"/>
        </w:rPr>
        <w:t xml:space="preserve"> </w:t>
      </w:r>
      <w:ins w:id="13" w:author="Thomas Stockhammer" w:date="2023-08-11T11:28:00Z">
        <w:r w:rsidRPr="00FE6149">
          <w:rPr>
            <w:b w:val="0"/>
            <w:bCs w:val="0"/>
            <w:i/>
            <w:iCs/>
            <w:rPrChange w:id="14" w:author="Thomas Stockhammer" w:date="2023-08-11T11:30:00Z">
              <w:rPr>
                <w:b w:val="0"/>
                <w:bCs w:val="0"/>
              </w:rPr>
            </w:rPrChange>
          </w:rPr>
          <w:t>Partial</w:t>
        </w:r>
        <w:r>
          <w:rPr>
            <w:b w:val="0"/>
          </w:rPr>
          <w:t xml:space="preserve"> </w:t>
        </w:r>
      </w:ins>
      <w:r w:rsidRPr="008258CE">
        <w:rPr>
          <w:b w:val="0"/>
          <w:i/>
        </w:rPr>
        <w:t>Segments</w:t>
      </w:r>
      <w:r w:rsidRPr="008258CE">
        <w:rPr>
          <w:b w:val="0"/>
        </w:rPr>
        <w:t xml:space="preserve"> (</w:t>
      </w:r>
      <w:ins w:id="15" w:author="Thomas Stockhammer" w:date="2023-08-17T18:11:00Z">
        <w:r>
          <w:rPr>
            <w:b w:val="0"/>
            <w:bCs w:val="0"/>
          </w:rPr>
          <w:t>3.1.35</w:t>
        </w:r>
      </w:ins>
      <w:del w:id="16" w:author="Thomas Stockhammer" w:date="2023-08-11T11:28:00Z">
        <w:r w:rsidDel="00FE6149">
          <w:rPr>
            <w:b w:val="0"/>
          </w:rPr>
          <w:delText>3.1.42</w:delText>
        </w:r>
      </w:del>
      <w:r w:rsidRPr="008258CE">
        <w:rPr>
          <w:b w:val="0"/>
        </w:rPr>
        <w:t>) that are sharing a common address</w:t>
      </w:r>
      <w:r>
        <w:rPr>
          <w:b w:val="0"/>
        </w:rPr>
        <w:t xml:space="preserve"> prefix</w:t>
      </w:r>
      <w:bookmarkEnd w:id="10"/>
      <w:bookmarkEnd w:id="11"/>
      <w:r>
        <w:rPr>
          <w:b w:val="0"/>
        </w:rPr>
        <w:t xml:space="preserve"> </w:t>
      </w:r>
    </w:p>
    <w:p w14:paraId="69BFF6E4" w14:textId="00C6B645" w:rsidR="002878C4" w:rsidRPr="00001B3B" w:rsidRDefault="002878C4" w:rsidP="002878C4">
      <w:pPr>
        <w:rPr>
          <w:rFonts w:ascii="Cambria" w:hAnsi="Cambria"/>
          <w:color w:val="000000" w:themeColor="text1"/>
          <w:szCs w:val="24"/>
          <w:lang w:val="x-none"/>
        </w:rPr>
      </w:pPr>
    </w:p>
    <w:p w14:paraId="3BB98349" w14:textId="601A3DC1" w:rsidR="0099322F" w:rsidRPr="00811C1B" w:rsidRDefault="008655A7" w:rsidP="0099322F">
      <w:pPr>
        <w:rPr>
          <w:rFonts w:ascii="Cambria" w:hAnsi="Cambria"/>
          <w:b/>
          <w:bCs/>
          <w:i/>
          <w:iCs/>
          <w:color w:val="000000" w:themeColor="text1"/>
          <w:szCs w:val="24"/>
          <w:u w:val="single"/>
          <w:lang w:val="en-GB"/>
        </w:rPr>
      </w:pPr>
      <w:r w:rsidRPr="002878C4">
        <w:rPr>
          <w:rFonts w:ascii="Cambria" w:hAnsi="Cambria"/>
          <w:b/>
          <w:bCs/>
          <w:i/>
          <w:iCs/>
          <w:color w:val="000000" w:themeColor="text1"/>
          <w:szCs w:val="24"/>
          <w:highlight w:val="yellow"/>
          <w:u w:val="single"/>
          <w:lang w:val="en-GB"/>
        </w:rPr>
        <w:t xml:space="preserve">Add a new entry at the end </w:t>
      </w:r>
      <w:r w:rsidR="004228D2" w:rsidRPr="002878C4">
        <w:rPr>
          <w:rFonts w:ascii="Cambria" w:hAnsi="Cambria"/>
          <w:b/>
          <w:bCs/>
          <w:i/>
          <w:iCs/>
          <w:color w:val="000000" w:themeColor="text1"/>
          <w:szCs w:val="24"/>
          <w:highlight w:val="yellow"/>
          <w:u w:val="single"/>
          <w:lang w:val="en-GB"/>
        </w:rPr>
        <w:t>of the subclause</w:t>
      </w:r>
      <w:r w:rsidR="00811C1B" w:rsidRPr="002878C4">
        <w:rPr>
          <w:rFonts w:ascii="Cambria" w:hAnsi="Cambria"/>
          <w:b/>
          <w:bCs/>
          <w:i/>
          <w:iCs/>
          <w:color w:val="000000" w:themeColor="text1"/>
          <w:szCs w:val="24"/>
          <w:highlight w:val="yellow"/>
          <w:u w:val="single"/>
          <w:lang w:val="en-GB"/>
        </w:rPr>
        <w:t xml:space="preserve"> 3.1</w:t>
      </w:r>
      <w:r w:rsidR="004228D2" w:rsidRPr="002878C4">
        <w:rPr>
          <w:rFonts w:ascii="Cambria" w:hAnsi="Cambria"/>
          <w:b/>
          <w:bCs/>
          <w:i/>
          <w:iCs/>
          <w:color w:val="000000" w:themeColor="text1"/>
          <w:szCs w:val="24"/>
          <w:highlight w:val="yellow"/>
          <w:u w:val="single"/>
          <w:lang w:val="en-GB"/>
        </w:rPr>
        <w:t>:</w:t>
      </w:r>
    </w:p>
    <w:p w14:paraId="7E775F6D" w14:textId="77777777" w:rsidR="00001B3B" w:rsidRPr="00A76599" w:rsidRDefault="00001B3B" w:rsidP="00001B3B">
      <w:pPr>
        <w:pStyle w:val="Heading3"/>
        <w:numPr>
          <w:ilvl w:val="0"/>
          <w:numId w:val="0"/>
        </w:numPr>
        <w:tabs>
          <w:tab w:val="left" w:pos="720"/>
        </w:tabs>
        <w:jc w:val="left"/>
        <w:rPr>
          <w:ins w:id="17" w:author="Thomas Stockhammer" w:date="2023-08-11T11:06:00Z"/>
        </w:rPr>
      </w:pPr>
      <w:ins w:id="18" w:author="Thomas Stockhammer" w:date="2023-08-11T11:06:00Z">
        <w:r w:rsidRPr="00A76599">
          <w:t>3.1.35</w:t>
        </w:r>
        <w:r w:rsidRPr="00A76599">
          <w:tab/>
        </w:r>
      </w:ins>
      <w:ins w:id="19" w:author="Thomas Stockhammer" w:date="2023-08-11T11:07:00Z">
        <w:r>
          <w:rPr>
            <w:b w:val="0"/>
          </w:rPr>
          <w:br/>
        </w:r>
      </w:ins>
      <w:bookmarkStart w:id="20" w:name="_Ref142645819"/>
      <w:ins w:id="21" w:author="Thomas Stockhammer" w:date="2023-08-11T11:06:00Z">
        <w:r w:rsidRPr="00A76599">
          <w:rPr>
            <w:bCs w:val="0"/>
            <w:rPrChange w:id="22" w:author="Thomas Stockhammer" w:date="2023-08-11T11:07:00Z">
              <w:rPr>
                <w:b w:val="0"/>
                <w:bCs w:val="0"/>
              </w:rPr>
            </w:rPrChange>
          </w:rPr>
          <w:t>Partial Segment</w:t>
        </w:r>
        <w:del w:id="23" w:author="Giladi, Alex" w:date="2023-08-14T11:32:00Z">
          <w:r w:rsidRPr="00A76599" w:rsidDel="00B85783">
            <w:rPr>
              <w:bCs w:val="0"/>
              <w:rPrChange w:id="24" w:author="Thomas Stockhammer" w:date="2023-08-11T11:07:00Z">
                <w:rPr>
                  <w:b w:val="0"/>
                  <w:bCs w:val="0"/>
                </w:rPr>
              </w:rPrChange>
            </w:rPr>
            <w:delText xml:space="preserve"> </w:delText>
          </w:r>
        </w:del>
      </w:ins>
      <w:ins w:id="25" w:author="Thomas Stockhammer" w:date="2023-08-11T11:07:00Z">
        <w:r w:rsidRPr="00A76599">
          <w:rPr>
            <w:bCs w:val="0"/>
            <w:rPrChange w:id="26" w:author="Thomas Stockhammer" w:date="2023-08-11T11:07:00Z">
              <w:rPr>
                <w:b w:val="0"/>
                <w:bCs w:val="0"/>
              </w:rPr>
            </w:rPrChange>
          </w:rPr>
          <w:br/>
        </w:r>
        <w:r w:rsidRPr="00A76599">
          <w:rPr>
            <w:b w:val="0"/>
            <w:rPrChange w:id="27" w:author="Thomas Stockhammer" w:date="2023-08-11T11:07:00Z">
              <w:rPr/>
            </w:rPrChange>
          </w:rPr>
          <w:t>a Media Segment (</w:t>
        </w:r>
      </w:ins>
      <w:ins w:id="28" w:author="Thomas Stockhammer" w:date="2023-08-17T18:11:00Z">
        <w:r>
          <w:rPr>
            <w:b w:val="0"/>
            <w:bCs w:val="0"/>
          </w:rPr>
          <w:t>3.1.28</w:t>
        </w:r>
      </w:ins>
      <w:ins w:id="29" w:author="Thomas Stockhammer" w:date="2023-08-11T11:07:00Z">
        <w:r w:rsidRPr="00A76599">
          <w:rPr>
            <w:b w:val="0"/>
            <w:rPrChange w:id="30" w:author="Thomas Stockhammer" w:date="2023-08-11T11:07:00Z">
              <w:rPr/>
            </w:rPrChange>
          </w:rPr>
          <w:t>) included in a Segment Sequence</w:t>
        </w:r>
      </w:ins>
      <w:ins w:id="31" w:author="Thomas Stockhammer" w:date="2023-08-11T11:11:00Z">
        <w:r>
          <w:rPr>
            <w:b w:val="0"/>
          </w:rPr>
          <w:t xml:space="preserve"> </w:t>
        </w:r>
      </w:ins>
      <w:ins w:id="32" w:author="Thomas Stockhammer" w:date="2023-08-11T16:19:00Z">
        <w:r>
          <w:rPr>
            <w:b w:val="0"/>
          </w:rPr>
          <w:t>Representation</w:t>
        </w:r>
      </w:ins>
      <w:ins w:id="33" w:author="Thomas Stockhammer" w:date="2023-08-11T11:12:00Z">
        <w:r>
          <w:rPr>
            <w:b w:val="0"/>
          </w:rPr>
          <w:t>.</w:t>
        </w:r>
      </w:ins>
      <w:bookmarkEnd w:id="20"/>
    </w:p>
    <w:p w14:paraId="04B657EF" w14:textId="77777777" w:rsidR="00001B3B" w:rsidRPr="00270BAE" w:rsidRDefault="00001B3B" w:rsidP="00001B3B">
      <w:pPr>
        <w:pStyle w:val="Heading3"/>
        <w:numPr>
          <w:ilvl w:val="0"/>
          <w:numId w:val="0"/>
        </w:numPr>
        <w:tabs>
          <w:tab w:val="left" w:pos="720"/>
        </w:tabs>
        <w:jc w:val="left"/>
        <w:rPr>
          <w:b w:val="0"/>
          <w:bCs w:val="0"/>
        </w:rPr>
      </w:pPr>
      <w:r w:rsidRPr="00270BAE">
        <w:rPr>
          <w:bCs w:val="0"/>
        </w:rPr>
        <w:t>3.1.49</w:t>
      </w:r>
      <w:r w:rsidRPr="00270BAE">
        <w:rPr>
          <w:bCs w:val="0"/>
        </w:rPr>
        <w:tab/>
      </w:r>
      <w:ins w:id="34" w:author="Thomas Stockhammer" w:date="2023-08-11T11:14:00Z">
        <w:r w:rsidRPr="008258CE">
          <w:br/>
          <w:t>Segment Sequence</w:t>
        </w:r>
        <w:r>
          <w:t xml:space="preserve"> Representation</w:t>
        </w:r>
        <w:r w:rsidRPr="008258CE">
          <w:br/>
        </w:r>
      </w:ins>
      <w:ins w:id="35" w:author="Thomas Stockhammer" w:date="2023-08-11T11:26:00Z">
        <w:r>
          <w:rPr>
            <w:b w:val="0"/>
          </w:rPr>
          <w:t xml:space="preserve">a </w:t>
        </w:r>
      </w:ins>
      <w:ins w:id="36" w:author="Thomas Stockhammer" w:date="2023-08-11T11:14:00Z">
        <w:r w:rsidRPr="00270BAE">
          <w:rPr>
            <w:b w:val="0"/>
          </w:rPr>
          <w:t xml:space="preserve">Representation </w:t>
        </w:r>
        <w:r>
          <w:rPr>
            <w:b w:val="0"/>
          </w:rPr>
          <w:t>(</w:t>
        </w:r>
      </w:ins>
      <w:ins w:id="37" w:author="Thomas Stockhammer" w:date="2023-08-17T18:11:00Z">
        <w:r>
          <w:rPr>
            <w:b w:val="0"/>
            <w:bCs w:val="0"/>
          </w:rPr>
          <w:t>3.1.41</w:t>
        </w:r>
      </w:ins>
      <w:ins w:id="38" w:author="Thomas Stockhammer" w:date="2023-08-11T11:14:00Z">
        <w:r>
          <w:rPr>
            <w:b w:val="0"/>
          </w:rPr>
          <w:t xml:space="preserve">) </w:t>
        </w:r>
      </w:ins>
      <w:ins w:id="39" w:author="Thomas Stockhammer" w:date="2023-08-11T11:16:00Z">
        <w:r w:rsidRPr="00270BAE">
          <w:rPr>
            <w:b w:val="0"/>
          </w:rPr>
          <w:t xml:space="preserve">using Segment Sequences </w:t>
        </w:r>
        <w:r>
          <w:rPr>
            <w:b w:val="0"/>
          </w:rPr>
          <w:t>(</w:t>
        </w:r>
      </w:ins>
      <w:ins w:id="40" w:author="Thomas Stockhammer" w:date="2023-08-17T18:11:00Z">
        <w:r>
          <w:rPr>
            <w:b w:val="0"/>
            <w:bCs w:val="0"/>
          </w:rPr>
          <w:t>3.1.48</w:t>
        </w:r>
      </w:ins>
      <w:ins w:id="41" w:author="Thomas Stockhammer" w:date="2023-08-11T11:16:00Z">
        <w:r>
          <w:rPr>
            <w:b w:val="0"/>
          </w:rPr>
          <w:t xml:space="preserve">) </w:t>
        </w:r>
      </w:ins>
    </w:p>
    <w:p w14:paraId="6251D765" w14:textId="77777777" w:rsidR="00001B3B" w:rsidRDefault="00001B3B" w:rsidP="00001B3B">
      <w:pPr>
        <w:rPr>
          <w:rFonts w:ascii="Cambria" w:hAnsi="Cambria"/>
          <w:b/>
          <w:bCs/>
          <w:i/>
          <w:iCs/>
          <w:color w:val="000000" w:themeColor="text1"/>
          <w:szCs w:val="24"/>
          <w:highlight w:val="yellow"/>
          <w:u w:val="single"/>
          <w:lang w:val="en-GB"/>
        </w:rPr>
      </w:pPr>
    </w:p>
    <w:p w14:paraId="3DA1993A" w14:textId="18ACA092" w:rsidR="00001B3B" w:rsidRPr="00811C1B" w:rsidRDefault="00001B3B" w:rsidP="00001B3B">
      <w:pPr>
        <w:rPr>
          <w:rFonts w:ascii="Cambria" w:hAnsi="Cambria"/>
          <w:b/>
          <w:bCs/>
          <w:i/>
          <w:iCs/>
          <w:color w:val="000000" w:themeColor="text1"/>
          <w:szCs w:val="24"/>
          <w:u w:val="single"/>
          <w:lang w:val="en-GB"/>
        </w:rPr>
      </w:pPr>
      <w:r w:rsidRPr="002878C4">
        <w:rPr>
          <w:rFonts w:ascii="Cambria" w:hAnsi="Cambria"/>
          <w:b/>
          <w:bCs/>
          <w:i/>
          <w:iCs/>
          <w:color w:val="000000" w:themeColor="text1"/>
          <w:szCs w:val="24"/>
          <w:highlight w:val="yellow"/>
          <w:u w:val="single"/>
          <w:lang w:val="en-GB"/>
        </w:rPr>
        <w:t xml:space="preserve">Add a new entry </w:t>
      </w:r>
      <w:r>
        <w:rPr>
          <w:rFonts w:ascii="Cambria" w:hAnsi="Cambria"/>
          <w:b/>
          <w:bCs/>
          <w:i/>
          <w:iCs/>
          <w:color w:val="000000" w:themeColor="text1"/>
          <w:szCs w:val="24"/>
          <w:highlight w:val="yellow"/>
          <w:u w:val="single"/>
          <w:lang w:val="en-GB"/>
        </w:rPr>
        <w:t>in</w:t>
      </w:r>
      <w:r w:rsidRPr="002878C4">
        <w:rPr>
          <w:rFonts w:ascii="Cambria" w:hAnsi="Cambria"/>
          <w:b/>
          <w:bCs/>
          <w:i/>
          <w:iCs/>
          <w:color w:val="000000" w:themeColor="text1"/>
          <w:szCs w:val="24"/>
          <w:highlight w:val="yellow"/>
          <w:u w:val="single"/>
          <w:lang w:val="en-GB"/>
        </w:rPr>
        <w:t xml:space="preserve"> subclause 3.</w:t>
      </w:r>
      <w:r>
        <w:rPr>
          <w:rFonts w:ascii="Cambria" w:hAnsi="Cambria"/>
          <w:b/>
          <w:bCs/>
          <w:i/>
          <w:iCs/>
          <w:color w:val="000000" w:themeColor="text1"/>
          <w:szCs w:val="24"/>
          <w:highlight w:val="yellow"/>
          <w:u w:val="single"/>
          <w:lang w:val="en-GB"/>
        </w:rPr>
        <w:t>2</w:t>
      </w:r>
      <w:r w:rsidRPr="002878C4">
        <w:rPr>
          <w:rFonts w:ascii="Cambria" w:hAnsi="Cambria"/>
          <w:b/>
          <w:bCs/>
          <w:i/>
          <w:iCs/>
          <w:color w:val="000000" w:themeColor="text1"/>
          <w:szCs w:val="24"/>
          <w:highlight w:val="yellow"/>
          <w:u w:val="single"/>
          <w:lang w:val="en-GB"/>
        </w:rPr>
        <w:t>:</w:t>
      </w:r>
    </w:p>
    <w:tbl>
      <w:tblPr>
        <w:tblStyle w:val="TableGrid"/>
        <w:tblW w:w="0" w:type="auto"/>
        <w:tblInd w:w="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7503"/>
      </w:tblGrid>
      <w:tr w:rsidR="00216C15" w:rsidRPr="008258CE" w14:paraId="71B17762" w14:textId="77777777" w:rsidTr="00E56C9B">
        <w:trPr>
          <w:ins w:id="42" w:author="Thomas Stockhammer" w:date="2023-08-17T07:12:00Z"/>
        </w:trPr>
        <w:tc>
          <w:tcPr>
            <w:tcW w:w="1193" w:type="dxa"/>
          </w:tcPr>
          <w:p w14:paraId="398E48F1" w14:textId="77777777" w:rsidR="00001B3B" w:rsidRPr="008258CE" w:rsidRDefault="00001B3B" w:rsidP="00E56C9B">
            <w:pPr>
              <w:pStyle w:val="Tablebody0"/>
              <w:rPr>
                <w:ins w:id="43" w:author="Thomas Stockhammer" w:date="2023-08-17T07:12:00Z"/>
              </w:rPr>
            </w:pPr>
            <w:ins w:id="44" w:author="Thomas Stockhammer" w:date="2023-08-17T07:12:00Z">
              <w:r>
                <w:t>SSR</w:t>
              </w:r>
            </w:ins>
          </w:p>
        </w:tc>
        <w:tc>
          <w:tcPr>
            <w:tcW w:w="8121" w:type="dxa"/>
          </w:tcPr>
          <w:p w14:paraId="22910FBB" w14:textId="77777777" w:rsidR="00001B3B" w:rsidRPr="008258CE" w:rsidRDefault="00001B3B" w:rsidP="00E56C9B">
            <w:pPr>
              <w:pStyle w:val="Tablebody0"/>
              <w:rPr>
                <w:ins w:id="45" w:author="Thomas Stockhammer" w:date="2023-08-17T07:12:00Z"/>
                <w:rFonts w:eastAsia="MS Mincho"/>
                <w:szCs w:val="24"/>
              </w:rPr>
            </w:pPr>
            <w:ins w:id="46" w:author="Thomas Stockhammer" w:date="2023-08-17T07:12:00Z">
              <w:r>
                <w:rPr>
                  <w:rFonts w:eastAsia="MS Mincho"/>
                  <w:szCs w:val="24"/>
                </w:rPr>
                <w:t>Se</w:t>
              </w:r>
            </w:ins>
            <w:ins w:id="47" w:author="Thomas Stockhammer" w:date="2023-08-17T07:13:00Z">
              <w:r>
                <w:rPr>
                  <w:rFonts w:eastAsia="MS Mincho"/>
                  <w:szCs w:val="24"/>
                </w:rPr>
                <w:t>gment Sequence Representation</w:t>
              </w:r>
            </w:ins>
          </w:p>
        </w:tc>
      </w:tr>
    </w:tbl>
    <w:p w14:paraId="50A08CB3" w14:textId="77777777" w:rsidR="00811C1B" w:rsidRDefault="00811C1B" w:rsidP="00654CBE">
      <w:pPr>
        <w:keepNext/>
        <w:widowControl/>
        <w:tabs>
          <w:tab w:val="left" w:pos="880"/>
        </w:tabs>
        <w:suppressAutoHyphens/>
        <w:autoSpaceDE w:val="0"/>
        <w:autoSpaceDN w:val="0"/>
        <w:adjustRightInd w:val="0"/>
        <w:spacing w:before="60" w:after="240" w:line="230" w:lineRule="exact"/>
        <w:jc w:val="left"/>
        <w:outlineLvl w:val="2"/>
        <w:rPr>
          <w:rFonts w:ascii="Cambria" w:eastAsia="MS Mincho" w:hAnsi="Cambria"/>
          <w:b/>
          <w:bCs/>
          <w:sz w:val="22"/>
          <w:lang w:val="en-GB" w:eastAsia="ja-JP"/>
        </w:rPr>
      </w:pPr>
    </w:p>
    <w:p w14:paraId="2CA101C7" w14:textId="3A3EFCFF" w:rsidR="00001B3B" w:rsidRPr="00811C1B" w:rsidRDefault="00001B3B" w:rsidP="00001B3B">
      <w:pPr>
        <w:rPr>
          <w:rFonts w:ascii="Cambria" w:hAnsi="Cambria"/>
          <w:b/>
          <w:bCs/>
          <w:i/>
          <w:iCs/>
          <w:color w:val="000000" w:themeColor="text1"/>
          <w:szCs w:val="24"/>
          <w:u w:val="single"/>
          <w:lang w:val="en-GB"/>
        </w:rPr>
      </w:pPr>
      <w:r w:rsidRPr="002878C4">
        <w:rPr>
          <w:rFonts w:ascii="Cambria" w:hAnsi="Cambria"/>
          <w:b/>
          <w:bCs/>
          <w:i/>
          <w:iCs/>
          <w:color w:val="000000" w:themeColor="text1"/>
          <w:szCs w:val="24"/>
          <w:highlight w:val="yellow"/>
          <w:u w:val="single"/>
          <w:lang w:val="en-GB"/>
        </w:rPr>
        <w:t xml:space="preserve">Add </w:t>
      </w:r>
      <w:r>
        <w:rPr>
          <w:rFonts w:ascii="Cambria" w:hAnsi="Cambria"/>
          <w:b/>
          <w:bCs/>
          <w:i/>
          <w:iCs/>
          <w:color w:val="000000" w:themeColor="text1"/>
          <w:szCs w:val="24"/>
          <w:highlight w:val="yellow"/>
          <w:u w:val="single"/>
          <w:lang w:val="en-GB"/>
        </w:rPr>
        <w:t>to Table</w:t>
      </w:r>
      <w:r w:rsidRPr="002878C4">
        <w:rPr>
          <w:rFonts w:ascii="Cambria" w:hAnsi="Cambria"/>
          <w:b/>
          <w:bCs/>
          <w:i/>
          <w:iCs/>
          <w:color w:val="000000" w:themeColor="text1"/>
          <w:szCs w:val="24"/>
          <w:highlight w:val="yellow"/>
          <w:u w:val="single"/>
          <w:lang w:val="en-GB"/>
        </w:rPr>
        <w:t xml:space="preserve"> </w:t>
      </w:r>
      <w:r>
        <w:rPr>
          <w:rFonts w:ascii="Cambria" w:hAnsi="Cambria"/>
          <w:b/>
          <w:bCs/>
          <w:i/>
          <w:iCs/>
          <w:color w:val="000000" w:themeColor="text1"/>
          <w:szCs w:val="24"/>
          <w:highlight w:val="yellow"/>
          <w:u w:val="single"/>
          <w:lang w:val="en-GB"/>
        </w:rPr>
        <w:t>2</w:t>
      </w:r>
      <w:r w:rsidRPr="002878C4">
        <w:rPr>
          <w:rFonts w:ascii="Cambria" w:hAnsi="Cambria"/>
          <w:b/>
          <w:bCs/>
          <w:i/>
          <w:iCs/>
          <w:color w:val="000000" w:themeColor="text1"/>
          <w:szCs w:val="24"/>
          <w:highlight w:val="yellow"/>
          <w:u w:val="single"/>
          <w:lang w:val="en-GB"/>
        </w:rPr>
        <w:t xml:space="preserve"> </w:t>
      </w:r>
      <w:r>
        <w:rPr>
          <w:rFonts w:ascii="Cambria" w:hAnsi="Cambria"/>
          <w:b/>
          <w:bCs/>
          <w:i/>
          <w:iCs/>
          <w:color w:val="000000" w:themeColor="text1"/>
          <w:szCs w:val="24"/>
          <w:highlight w:val="yellow"/>
          <w:u w:val="single"/>
          <w:lang w:val="en-GB"/>
        </w:rPr>
        <w:t>in</w:t>
      </w:r>
      <w:r w:rsidRPr="002878C4">
        <w:rPr>
          <w:rFonts w:ascii="Cambria" w:hAnsi="Cambria"/>
          <w:b/>
          <w:bCs/>
          <w:i/>
          <w:iCs/>
          <w:color w:val="000000" w:themeColor="text1"/>
          <w:szCs w:val="24"/>
          <w:highlight w:val="yellow"/>
          <w:u w:val="single"/>
          <w:lang w:val="en-GB"/>
        </w:rPr>
        <w:t xml:space="preserve"> subclause </w:t>
      </w:r>
      <w:r>
        <w:rPr>
          <w:rFonts w:ascii="Cambria" w:hAnsi="Cambria"/>
          <w:b/>
          <w:bCs/>
          <w:i/>
          <w:iCs/>
          <w:color w:val="000000" w:themeColor="text1"/>
          <w:szCs w:val="24"/>
          <w:highlight w:val="yellow"/>
          <w:u w:val="single"/>
          <w:lang w:val="en-GB"/>
        </w:rPr>
        <w:t>4</w:t>
      </w:r>
      <w:r w:rsidRPr="002878C4">
        <w:rPr>
          <w:rFonts w:ascii="Cambria" w:hAnsi="Cambria"/>
          <w:b/>
          <w:bCs/>
          <w:i/>
          <w:iCs/>
          <w:color w:val="000000" w:themeColor="text1"/>
          <w:szCs w:val="24"/>
          <w:highlight w:val="yellow"/>
          <w:u w:val="single"/>
          <w:lang w:val="en-GB"/>
        </w:rPr>
        <w:t>.</w:t>
      </w:r>
      <w:r>
        <w:rPr>
          <w:rFonts w:ascii="Cambria" w:hAnsi="Cambria"/>
          <w:b/>
          <w:bCs/>
          <w:i/>
          <w:iCs/>
          <w:color w:val="000000" w:themeColor="text1"/>
          <w:szCs w:val="24"/>
          <w:highlight w:val="yellow"/>
          <w:u w:val="single"/>
          <w:lang w:val="en-GB"/>
        </w:rPr>
        <w:t>7</w:t>
      </w:r>
      <w:r w:rsidRPr="002878C4">
        <w:rPr>
          <w:rFonts w:ascii="Cambria" w:hAnsi="Cambria"/>
          <w:b/>
          <w:bCs/>
          <w:i/>
          <w:iCs/>
          <w:color w:val="000000" w:themeColor="text1"/>
          <w:szCs w:val="24"/>
          <w:highlight w:val="yellow"/>
          <w:u w:val="single"/>
          <w:lang w:val="en-GB"/>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4588"/>
        <w:gridCol w:w="1087"/>
        <w:gridCol w:w="3368"/>
      </w:tblGrid>
      <w:tr w:rsidR="00216C15" w:rsidRPr="008258CE" w14:paraId="763A47AD" w14:textId="77777777" w:rsidTr="00E56C9B">
        <w:trPr>
          <w:ins w:id="48" w:author="Thomas Stockhammer" w:date="2023-08-11T16:36:00Z"/>
        </w:trPr>
        <w:tc>
          <w:tcPr>
            <w:tcW w:w="2537" w:type="pct"/>
          </w:tcPr>
          <w:p w14:paraId="28EB1923" w14:textId="77777777" w:rsidR="00001B3B" w:rsidRPr="008258CE" w:rsidRDefault="00001B3B" w:rsidP="00E56C9B">
            <w:pPr>
              <w:pStyle w:val="Tablebody"/>
              <w:autoSpaceDE w:val="0"/>
              <w:autoSpaceDN w:val="0"/>
              <w:adjustRightInd w:val="0"/>
              <w:rPr>
                <w:ins w:id="49" w:author="Thomas Stockhammer" w:date="2023-08-11T16:36:00Z"/>
                <w:rStyle w:val="ISOCode"/>
                <w:szCs w:val="20"/>
              </w:rPr>
            </w:pPr>
            <w:ins w:id="50" w:author="Thomas Stockhammer" w:date="2023-08-11T16:36:00Z">
              <w:r w:rsidRPr="00223D39">
                <w:rPr>
                  <w:rStyle w:val="ISOCode"/>
                  <w:szCs w:val="20"/>
                </w:rPr>
                <w:t>urn:</w:t>
              </w:r>
              <w:proofErr w:type="gramStart"/>
              <w:r w:rsidRPr="00223D39">
                <w:rPr>
                  <w:rStyle w:val="ISOCode"/>
                  <w:szCs w:val="20"/>
                </w:rPr>
                <w:t>mpeg:dash</w:t>
              </w:r>
              <w:proofErr w:type="gramEnd"/>
              <w:r w:rsidRPr="00223D39">
                <w:rPr>
                  <w:rStyle w:val="ISOCode"/>
                  <w:szCs w:val="20"/>
                </w:rPr>
                <w:t>:ssr:2023</w:t>
              </w:r>
            </w:ins>
          </w:p>
        </w:tc>
        <w:tc>
          <w:tcPr>
            <w:tcW w:w="601" w:type="pct"/>
          </w:tcPr>
          <w:p w14:paraId="5E3018A6" w14:textId="77777777" w:rsidR="00001B3B" w:rsidRPr="005669B8" w:rsidRDefault="00001B3B" w:rsidP="00E56C9B">
            <w:pPr>
              <w:pStyle w:val="Tablebody"/>
              <w:autoSpaceDE w:val="0"/>
              <w:autoSpaceDN w:val="0"/>
              <w:adjustRightInd w:val="0"/>
              <w:rPr>
                <w:ins w:id="51" w:author="Thomas Stockhammer" w:date="2023-08-11T16:36:00Z"/>
                <w:rStyle w:val="citesec"/>
                <w:szCs w:val="24"/>
              </w:rPr>
            </w:pPr>
            <w:ins w:id="52" w:author="Thomas Stockhammer" w:date="2023-08-17T18:11:00Z">
              <w:r>
                <w:rPr>
                  <w:rStyle w:val="citesec"/>
                  <w:szCs w:val="24"/>
                </w:rPr>
                <w:t>5.3.5.7</w:t>
              </w:r>
            </w:ins>
          </w:p>
        </w:tc>
        <w:tc>
          <w:tcPr>
            <w:tcW w:w="1862" w:type="pct"/>
          </w:tcPr>
          <w:p w14:paraId="762E7656" w14:textId="77777777" w:rsidR="00001B3B" w:rsidRPr="008258CE" w:rsidRDefault="00001B3B" w:rsidP="00E56C9B">
            <w:pPr>
              <w:pStyle w:val="Tablebody"/>
              <w:autoSpaceDE w:val="0"/>
              <w:autoSpaceDN w:val="0"/>
              <w:adjustRightInd w:val="0"/>
              <w:rPr>
                <w:ins w:id="53" w:author="Thomas Stockhammer" w:date="2023-08-11T16:36:00Z"/>
                <w:rFonts w:eastAsia="MS Mincho"/>
                <w:szCs w:val="24"/>
              </w:rPr>
            </w:pPr>
            <w:ins w:id="54" w:author="Thomas Stockhammer" w:date="2023-08-11T16:36:00Z">
              <w:r>
                <w:rPr>
                  <w:rFonts w:eastAsia="MS Mincho"/>
                  <w:szCs w:val="24"/>
                </w:rPr>
                <w:t xml:space="preserve">Scheme Identifier for </w:t>
              </w:r>
              <w:r w:rsidRPr="00223D39">
                <w:rPr>
                  <w:rFonts w:eastAsia="MS Mincho"/>
                  <w:szCs w:val="24"/>
                </w:rPr>
                <w:t>Segment Sequence Representation</w:t>
              </w:r>
              <w:r>
                <w:rPr>
                  <w:rFonts w:eastAsia="MS Mincho"/>
                  <w:szCs w:val="24"/>
                </w:rPr>
                <w:t>.</w:t>
              </w:r>
            </w:ins>
          </w:p>
        </w:tc>
      </w:tr>
    </w:tbl>
    <w:p w14:paraId="20DFCBAC" w14:textId="77777777" w:rsidR="00001B3B" w:rsidRPr="00001B3B" w:rsidRDefault="00001B3B" w:rsidP="00654CBE">
      <w:pPr>
        <w:keepNext/>
        <w:widowControl/>
        <w:tabs>
          <w:tab w:val="left" w:pos="880"/>
        </w:tabs>
        <w:suppressAutoHyphens/>
        <w:autoSpaceDE w:val="0"/>
        <w:autoSpaceDN w:val="0"/>
        <w:adjustRightInd w:val="0"/>
        <w:spacing w:before="60" w:after="240" w:line="230" w:lineRule="exact"/>
        <w:jc w:val="left"/>
        <w:outlineLvl w:val="2"/>
        <w:rPr>
          <w:rFonts w:ascii="Cambria" w:eastAsia="MS Mincho" w:hAnsi="Cambria"/>
          <w:b/>
          <w:bCs/>
          <w:sz w:val="22"/>
          <w:lang w:eastAsia="ja-JP"/>
        </w:rPr>
      </w:pPr>
    </w:p>
    <w:p w14:paraId="77E61E94" w14:textId="746BACBC" w:rsidR="00001B3B" w:rsidRPr="00811C1B" w:rsidRDefault="00001B3B" w:rsidP="00001B3B">
      <w:pPr>
        <w:rPr>
          <w:rFonts w:ascii="Cambria" w:hAnsi="Cambria"/>
          <w:b/>
          <w:bCs/>
          <w:i/>
          <w:iCs/>
          <w:color w:val="000000" w:themeColor="text1"/>
          <w:szCs w:val="24"/>
          <w:u w:val="single"/>
          <w:lang w:val="en-GB"/>
        </w:rPr>
      </w:pPr>
      <w:r>
        <w:rPr>
          <w:rFonts w:ascii="Cambria" w:hAnsi="Cambria"/>
          <w:b/>
          <w:bCs/>
          <w:i/>
          <w:iCs/>
          <w:color w:val="000000" w:themeColor="text1"/>
          <w:szCs w:val="24"/>
          <w:highlight w:val="yellow"/>
          <w:u w:val="single"/>
          <w:lang w:val="en-GB"/>
        </w:rPr>
        <w:t>Update clause 5.2.3.6</w:t>
      </w:r>
      <w:r w:rsidRPr="002878C4">
        <w:rPr>
          <w:rFonts w:ascii="Cambria" w:hAnsi="Cambria"/>
          <w:b/>
          <w:bCs/>
          <w:i/>
          <w:iCs/>
          <w:color w:val="000000" w:themeColor="text1"/>
          <w:szCs w:val="24"/>
          <w:highlight w:val="yellow"/>
          <w:u w:val="single"/>
          <w:lang w:val="en-GB"/>
        </w:rPr>
        <w:t>:</w:t>
      </w:r>
    </w:p>
    <w:p w14:paraId="360C19E3" w14:textId="77777777" w:rsidR="00001B3B" w:rsidRPr="008258CE" w:rsidRDefault="00001B3B" w:rsidP="00001B3B">
      <w:pPr>
        <w:pStyle w:val="Heading4"/>
        <w:numPr>
          <w:ilvl w:val="0"/>
          <w:numId w:val="0"/>
        </w:numPr>
        <w:tabs>
          <w:tab w:val="left" w:pos="400"/>
          <w:tab w:val="left" w:pos="560"/>
          <w:tab w:val="left" w:pos="720"/>
          <w:tab w:val="left" w:pos="880"/>
          <w:tab w:val="left" w:pos="1080"/>
        </w:tabs>
        <w:autoSpaceDE w:val="0"/>
        <w:autoSpaceDN w:val="0"/>
        <w:adjustRightInd w:val="0"/>
      </w:pPr>
      <w:r w:rsidRPr="008258CE">
        <w:t>5.2.3.6</w:t>
      </w:r>
      <w:r w:rsidRPr="008258CE">
        <w:tab/>
        <w:t xml:space="preserve">Elements and Attributes added in the </w:t>
      </w:r>
      <w:r>
        <w:t>sixth</w:t>
      </w:r>
      <w:r w:rsidRPr="008258CE">
        <w:t xml:space="preserve"> edition (ISO/IEC 23009-1:202</w:t>
      </w:r>
      <w:r>
        <w:t>x</w:t>
      </w:r>
      <w:r w:rsidRPr="008258CE">
        <w:t>)</w:t>
      </w:r>
    </w:p>
    <w:p w14:paraId="0949F34F" w14:textId="77777777" w:rsidR="00001B3B" w:rsidRDefault="00001B3B" w:rsidP="00001B3B">
      <w:pPr>
        <w:pStyle w:val="BodyText"/>
        <w:autoSpaceDE w:val="0"/>
        <w:autoSpaceDN w:val="0"/>
        <w:adjustRightInd w:val="0"/>
        <w:rPr>
          <w:rFonts w:eastAsia="MS Mincho"/>
        </w:rPr>
      </w:pPr>
      <w:r w:rsidRPr="008258CE">
        <w:rPr>
          <w:rFonts w:eastAsia="MS Mincho"/>
        </w:rPr>
        <w:t xml:space="preserve">This revision adds the following elements and attributes to the schema defined in </w:t>
      </w:r>
      <w:r w:rsidRPr="005A070D">
        <w:t>Annex B compared to the 202</w:t>
      </w:r>
      <w:r>
        <w:t>3</w:t>
      </w:r>
      <w:r w:rsidRPr="005A070D">
        <w:t xml:space="preserve"> revision (ISO/IEC 23009-1:202</w:t>
      </w:r>
      <w:r>
        <w:t>3</w:t>
      </w:r>
      <w:r w:rsidRPr="005A070D">
        <w:t>) of this docu</w:t>
      </w:r>
      <w:r w:rsidRPr="008258CE">
        <w:rPr>
          <w:rFonts w:eastAsia="MS Mincho"/>
        </w:rPr>
        <w:t>ment:</w:t>
      </w:r>
    </w:p>
    <w:p w14:paraId="7507C901" w14:textId="77777777" w:rsidR="00001B3B" w:rsidRPr="00FD4363" w:rsidRDefault="00001B3B" w:rsidP="00001B3B">
      <w:pPr>
        <w:tabs>
          <w:tab w:val="left" w:pos="720"/>
        </w:tabs>
        <w:adjustRightInd w:val="0"/>
        <w:spacing w:after="240"/>
        <w:ind w:left="403" w:hanging="403"/>
        <w:rPr>
          <w:rFonts w:ascii="Courier New" w:eastAsia="MS Mincho" w:hAnsi="Courier New" w:cs="Courier New"/>
          <w:b/>
        </w:rPr>
      </w:pPr>
      <w:r w:rsidRPr="00FD4363">
        <w:rPr>
          <w:rFonts w:eastAsia="MS Mincho"/>
          <w:szCs w:val="24"/>
        </w:rPr>
        <w:tab/>
        <w:t>—</w:t>
      </w:r>
      <w:r w:rsidRPr="00FD4363">
        <w:rPr>
          <w:rFonts w:eastAsia="MS Mincho"/>
          <w:szCs w:val="24"/>
        </w:rPr>
        <w:tab/>
      </w:r>
      <w:proofErr w:type="spellStart"/>
      <w:r w:rsidRPr="00FD4363">
        <w:rPr>
          <w:rFonts w:ascii="Courier New" w:eastAsia="MS Mincho" w:hAnsi="Courier New" w:cs="Courier New"/>
          <w:b/>
        </w:rPr>
        <w:t>MPD.ContentSteering</w:t>
      </w:r>
      <w:proofErr w:type="spellEnd"/>
    </w:p>
    <w:p w14:paraId="46B72B1E" w14:textId="77777777" w:rsidR="00001B3B" w:rsidRDefault="00001B3B" w:rsidP="00001B3B">
      <w:pPr>
        <w:tabs>
          <w:tab w:val="left" w:pos="720"/>
        </w:tabs>
        <w:adjustRightInd w:val="0"/>
        <w:spacing w:after="240"/>
        <w:ind w:left="403" w:hanging="403"/>
        <w:rPr>
          <w:rFonts w:ascii="Courier New" w:eastAsia="MS Mincho" w:hAnsi="Courier New" w:cs="Courier New"/>
          <w:b/>
        </w:rPr>
      </w:pPr>
      <w:r w:rsidRPr="00FD4363">
        <w:rPr>
          <w:rFonts w:eastAsia="MS Mincho"/>
          <w:szCs w:val="24"/>
        </w:rPr>
        <w:tab/>
        <w:t>—</w:t>
      </w:r>
      <w:r w:rsidRPr="00FD4363">
        <w:rPr>
          <w:rFonts w:eastAsia="MS Mincho"/>
          <w:szCs w:val="24"/>
        </w:rPr>
        <w:tab/>
      </w:r>
      <w:proofErr w:type="spellStart"/>
      <w:r w:rsidRPr="00FD4363">
        <w:rPr>
          <w:rFonts w:ascii="Courier New" w:eastAsia="MS Mincho" w:hAnsi="Courier New" w:cs="Courier New"/>
          <w:b/>
        </w:rPr>
        <w:t>Location</w:t>
      </w:r>
      <w:r w:rsidRPr="00FD4363">
        <w:rPr>
          <w:rFonts w:ascii="Courier New" w:eastAsia="MS Mincho" w:hAnsi="Courier New" w:cs="Courier New"/>
          <w:bCs/>
        </w:rPr>
        <w:t>@serviceLocation</w:t>
      </w:r>
      <w:proofErr w:type="spellEnd"/>
    </w:p>
    <w:p w14:paraId="7BFDEC32" w14:textId="77777777" w:rsidR="00001B3B" w:rsidRDefault="00001B3B" w:rsidP="00001B3B">
      <w:pPr>
        <w:tabs>
          <w:tab w:val="left" w:pos="720"/>
        </w:tabs>
        <w:adjustRightInd w:val="0"/>
        <w:spacing w:after="240"/>
        <w:ind w:left="403" w:hanging="403"/>
        <w:rPr>
          <w:ins w:id="55" w:author="Thomas Stockhammer" w:date="2023-08-11T16:33:00Z"/>
          <w:rFonts w:ascii="Courier New" w:eastAsia="MS Mincho" w:hAnsi="Courier New" w:cs="Courier New"/>
          <w:bCs/>
        </w:rPr>
      </w:pPr>
      <w:r>
        <w:rPr>
          <w:rFonts w:ascii="Courier New" w:eastAsia="MS Mincho" w:hAnsi="Courier New" w:cs="Courier New"/>
          <w:b/>
        </w:rPr>
        <w:tab/>
      </w:r>
      <w:r w:rsidRPr="00FD4363">
        <w:rPr>
          <w:rFonts w:eastAsia="MS Mincho"/>
          <w:szCs w:val="24"/>
        </w:rPr>
        <w:t>—</w:t>
      </w:r>
      <w:r w:rsidRPr="00FD4363">
        <w:rPr>
          <w:rFonts w:eastAsia="MS Mincho"/>
          <w:szCs w:val="24"/>
        </w:rPr>
        <w:tab/>
      </w:r>
      <w:proofErr w:type="spellStart"/>
      <w:r w:rsidRPr="00FD4363">
        <w:rPr>
          <w:rFonts w:ascii="Courier New" w:eastAsia="MS Mincho" w:hAnsi="Courier New" w:cs="Courier New"/>
          <w:b/>
        </w:rPr>
        <w:t>PatchLocation</w:t>
      </w:r>
      <w:r w:rsidRPr="00FD4363">
        <w:rPr>
          <w:rFonts w:ascii="Courier New" w:eastAsia="MS Mincho" w:hAnsi="Courier New" w:cs="Courier New"/>
          <w:bCs/>
        </w:rPr>
        <w:t>@serviceLocation</w:t>
      </w:r>
      <w:proofErr w:type="spellEnd"/>
    </w:p>
    <w:p w14:paraId="575B333F" w14:textId="77777777" w:rsidR="00001B3B" w:rsidRPr="0010379B" w:rsidRDefault="00001B3B" w:rsidP="00001B3B">
      <w:pPr>
        <w:tabs>
          <w:tab w:val="left" w:pos="720"/>
        </w:tabs>
        <w:adjustRightInd w:val="0"/>
        <w:spacing w:after="240"/>
        <w:ind w:left="403" w:hanging="403"/>
        <w:rPr>
          <w:rFonts w:ascii="Courier New" w:eastAsia="MS Mincho" w:hAnsi="Courier New" w:cs="Courier New"/>
          <w:bCs/>
          <w:rPrChange w:id="56" w:author="Thomas Stockhammer" w:date="2023-08-11T16:33:00Z">
            <w:rPr>
              <w:rFonts w:ascii="Courier New" w:eastAsia="MS Mincho" w:hAnsi="Courier New" w:cs="Courier New"/>
              <w:b/>
            </w:rPr>
          </w:rPrChange>
        </w:rPr>
      </w:pPr>
      <w:ins w:id="57" w:author="Thomas Stockhammer" w:date="2023-08-11T16:33:00Z">
        <w:r>
          <w:rPr>
            <w:rFonts w:ascii="Courier New" w:eastAsia="MS Mincho" w:hAnsi="Courier New" w:cs="Courier New"/>
            <w:b/>
          </w:rPr>
          <w:lastRenderedPageBreak/>
          <w:tab/>
        </w:r>
        <w:r w:rsidRPr="00FD4363">
          <w:rPr>
            <w:rFonts w:eastAsia="MS Mincho"/>
            <w:szCs w:val="24"/>
          </w:rPr>
          <w:t>—</w:t>
        </w:r>
        <w:r w:rsidRPr="00FD4363">
          <w:rPr>
            <w:rFonts w:eastAsia="MS Mincho"/>
            <w:szCs w:val="24"/>
          </w:rPr>
          <w:tab/>
        </w:r>
      </w:ins>
      <w:proofErr w:type="spellStart"/>
      <w:ins w:id="58" w:author="Thomas Stockhammer" w:date="2023-08-11T16:34:00Z">
        <w:r>
          <w:rPr>
            <w:rFonts w:ascii="Courier New" w:eastAsia="MS Mincho" w:hAnsi="Courier New" w:cs="Courier New"/>
            <w:b/>
          </w:rPr>
          <w:t>RepresentationBase</w:t>
        </w:r>
      </w:ins>
      <w:ins w:id="59" w:author="Thomas Stockhammer" w:date="2023-08-16T17:09:00Z">
        <w:r w:rsidRPr="00760784">
          <w:rPr>
            <w:rFonts w:ascii="Courier New" w:eastAsia="MS Mincho" w:hAnsi="Courier New" w:cs="Courier New"/>
            <w:b/>
            <w:rPrChange w:id="60" w:author="Thomas Stockhammer" w:date="2023-08-16T17:10:00Z">
              <w:rPr>
                <w:rFonts w:ascii="Courier New" w:eastAsia="MS Mincho" w:hAnsi="Courier New" w:cs="Courier New"/>
                <w:bCs/>
              </w:rPr>
            </w:rPrChange>
          </w:rPr>
          <w:t>.SegmentSequence</w:t>
        </w:r>
      </w:ins>
      <w:ins w:id="61" w:author="Giladi, Alex" w:date="2023-08-16T11:08:00Z">
        <w:r>
          <w:rPr>
            <w:rFonts w:ascii="Courier New" w:eastAsia="MS Mincho" w:hAnsi="Courier New" w:cs="Courier New"/>
            <w:b/>
          </w:rPr>
          <w:t>Properties</w:t>
        </w:r>
      </w:ins>
      <w:proofErr w:type="spellEnd"/>
    </w:p>
    <w:p w14:paraId="2A29CB9A" w14:textId="2397B889" w:rsidR="00001B3B" w:rsidRPr="00811C1B" w:rsidRDefault="00001B3B" w:rsidP="00001B3B">
      <w:pPr>
        <w:rPr>
          <w:rFonts w:ascii="Cambria" w:hAnsi="Cambria"/>
          <w:b/>
          <w:bCs/>
          <w:i/>
          <w:iCs/>
          <w:color w:val="000000" w:themeColor="text1"/>
          <w:szCs w:val="24"/>
          <w:u w:val="single"/>
          <w:lang w:val="en-GB"/>
        </w:rPr>
      </w:pPr>
      <w:bookmarkStart w:id="62" w:name="_Ref14701403"/>
      <w:r>
        <w:rPr>
          <w:rFonts w:ascii="Cambria" w:hAnsi="Cambria"/>
          <w:b/>
          <w:bCs/>
          <w:i/>
          <w:iCs/>
          <w:color w:val="000000" w:themeColor="text1"/>
          <w:szCs w:val="24"/>
          <w:highlight w:val="yellow"/>
          <w:u w:val="single"/>
          <w:lang w:val="en-GB"/>
        </w:rPr>
        <w:t>Update clause 5.3.3.5</w:t>
      </w:r>
      <w:r w:rsidRPr="002878C4">
        <w:rPr>
          <w:rFonts w:ascii="Cambria" w:hAnsi="Cambria"/>
          <w:b/>
          <w:bCs/>
          <w:i/>
          <w:iCs/>
          <w:color w:val="000000" w:themeColor="text1"/>
          <w:szCs w:val="24"/>
          <w:highlight w:val="yellow"/>
          <w:u w:val="single"/>
          <w:lang w:val="en-GB"/>
        </w:rPr>
        <w:t>:</w:t>
      </w:r>
    </w:p>
    <w:p w14:paraId="7FB00935" w14:textId="77777777" w:rsidR="00001B3B" w:rsidRPr="008258CE" w:rsidRDefault="00001B3B" w:rsidP="00001B3B">
      <w:pPr>
        <w:pStyle w:val="Heading4"/>
        <w:numPr>
          <w:ilvl w:val="0"/>
          <w:numId w:val="0"/>
        </w:numPr>
        <w:tabs>
          <w:tab w:val="left" w:pos="1080"/>
        </w:tabs>
      </w:pPr>
      <w:r w:rsidRPr="008258CE">
        <w:t>5.3.3.5</w:t>
      </w:r>
      <w:r w:rsidRPr="008258CE">
        <w:tab/>
        <w:t>Switching across Adaptation Sets</w:t>
      </w:r>
      <w:bookmarkEnd w:id="62"/>
    </w:p>
    <w:p w14:paraId="1F5E2DD7" w14:textId="77777777" w:rsidR="00001B3B" w:rsidRPr="008258CE" w:rsidRDefault="00001B3B" w:rsidP="00001B3B">
      <w:pPr>
        <w:pStyle w:val="BodyText"/>
        <w:autoSpaceDE w:val="0"/>
        <w:autoSpaceDN w:val="0"/>
        <w:adjustRightInd w:val="0"/>
        <w:rPr>
          <w:rFonts w:eastAsia="MS Mincho"/>
          <w:szCs w:val="24"/>
        </w:rPr>
      </w:pPr>
      <w:r w:rsidRPr="008258CE">
        <w:rPr>
          <w:rFonts w:eastAsia="MS Mincho"/>
          <w:szCs w:val="24"/>
        </w:rPr>
        <w:t xml:space="preserve">Representations in two or more Adaptation Sets may provide the same content or the content may be offered such that seamless switching is desired (for example in case of multiple viewpoints). In addition, the content may be time-aligned and may be offered such that seamless switching across Representations in different Adaptation Sets is simplified. Typical examples are the offering of the same content with different codecs, for example H.264/AVC and H.265/HEVC and the content author wants to provide such information to the receiver in order to seamlessly switch Representations (as defined in subclause </w:t>
      </w:r>
      <w:r>
        <w:rPr>
          <w:rFonts w:eastAsia="MS Mincho"/>
          <w:szCs w:val="24"/>
        </w:rPr>
        <w:t>4.5.1</w:t>
      </w:r>
      <w:r w:rsidRPr="008258CE">
        <w:rPr>
          <w:rFonts w:eastAsia="MS Mincho"/>
          <w:szCs w:val="24"/>
        </w:rPr>
        <w:t>) across different Adaptation Sets.</w:t>
      </w:r>
    </w:p>
    <w:p w14:paraId="7B11670C" w14:textId="77777777" w:rsidR="00001B3B" w:rsidRPr="008258CE" w:rsidRDefault="00001B3B" w:rsidP="00001B3B">
      <w:pPr>
        <w:pStyle w:val="BodyText"/>
        <w:autoSpaceDE w:val="0"/>
        <w:autoSpaceDN w:val="0"/>
        <w:adjustRightInd w:val="0"/>
        <w:rPr>
          <w:rFonts w:eastAsia="MS Mincho"/>
          <w:szCs w:val="24"/>
        </w:rPr>
      </w:pPr>
      <w:r w:rsidRPr="008258CE">
        <w:rPr>
          <w:rFonts w:eastAsia="MS Mincho"/>
          <w:szCs w:val="24"/>
        </w:rPr>
        <w:t xml:space="preserve">A content author may signal such seamless switching property across Adaptation Sets by providing a Supplemental Descriptor along with an Adaptation Set with </w:t>
      </w:r>
      <w:r w:rsidRPr="008258CE">
        <w:rPr>
          <w:rStyle w:val="ISOCode"/>
        </w:rPr>
        <w:t>@schemeIdURI</w:t>
      </w:r>
      <w:r w:rsidRPr="008258CE">
        <w:rPr>
          <w:rFonts w:eastAsia="MS Mincho"/>
          <w:szCs w:val="24"/>
        </w:rPr>
        <w:t xml:space="preserve"> set to </w:t>
      </w:r>
      <w:r w:rsidRPr="008258CE">
        <w:rPr>
          <w:rStyle w:val="ISOCode"/>
        </w:rPr>
        <w:t>urn:</w:t>
      </w:r>
      <w:proofErr w:type="gramStart"/>
      <w:r w:rsidRPr="008258CE">
        <w:rPr>
          <w:rStyle w:val="ISOCode"/>
        </w:rPr>
        <w:t>mpeg:dash</w:t>
      </w:r>
      <w:proofErr w:type="gramEnd"/>
      <w:r w:rsidRPr="008258CE">
        <w:rPr>
          <w:rStyle w:val="ISOCode"/>
        </w:rPr>
        <w:t xml:space="preserve">:adaptation-set-switching:2016 </w:t>
      </w:r>
      <w:r w:rsidRPr="008258CE">
        <w:rPr>
          <w:rFonts w:eastAsia="MS Mincho"/>
          <w:szCs w:val="24"/>
        </w:rPr>
        <w:t xml:space="preserve">and the </w:t>
      </w:r>
      <w:r w:rsidRPr="008258CE">
        <w:rPr>
          <w:rStyle w:val="ISOCode"/>
        </w:rPr>
        <w:t>@value</w:t>
      </w:r>
      <w:r w:rsidRPr="008258CE">
        <w:rPr>
          <w:rFonts w:eastAsia="MS Mincho"/>
          <w:szCs w:val="24"/>
        </w:rPr>
        <w:t xml:space="preserve"> is a comma-separated list of Adaptation Set IDs that may be seamlessly switched to from this Adaptation Set.</w:t>
      </w:r>
    </w:p>
    <w:p w14:paraId="65AB1E4F" w14:textId="77777777" w:rsidR="00001B3B" w:rsidRPr="008258CE" w:rsidRDefault="00001B3B" w:rsidP="00001B3B">
      <w:pPr>
        <w:pStyle w:val="BodyText"/>
        <w:autoSpaceDE w:val="0"/>
        <w:autoSpaceDN w:val="0"/>
        <w:adjustRightInd w:val="0"/>
        <w:rPr>
          <w:rFonts w:eastAsia="MS Mincho"/>
          <w:szCs w:val="24"/>
        </w:rPr>
      </w:pPr>
      <w:r w:rsidRPr="008258CE">
        <w:rPr>
          <w:rFonts w:eastAsia="MS Mincho"/>
          <w:szCs w:val="24"/>
        </w:rPr>
        <w:t xml:space="preserve">If the content author signals the ability of Adaptation Set switching and as </w:t>
      </w:r>
      <w:r w:rsidRPr="008258CE">
        <w:rPr>
          <w:rStyle w:val="ISOCode"/>
        </w:rPr>
        <w:t>@segmentAlignment</w:t>
      </w:r>
      <w:r w:rsidRPr="008258CE">
        <w:rPr>
          <w:rFonts w:eastAsia="MS Mincho"/>
          <w:szCs w:val="24"/>
        </w:rPr>
        <w:t xml:space="preserve"> or </w:t>
      </w:r>
      <w:r w:rsidRPr="008258CE">
        <w:rPr>
          <w:rStyle w:val="ISOCode"/>
        </w:rPr>
        <w:t>@subsegmentAlignment</w:t>
      </w:r>
      <w:r w:rsidRPr="008258CE">
        <w:rPr>
          <w:rFonts w:eastAsia="MS Mincho"/>
          <w:szCs w:val="24"/>
        </w:rPr>
        <w:t xml:space="preserve"> are set to </w:t>
      </w:r>
      <w:r w:rsidRPr="008258CE">
        <w:rPr>
          <w:rStyle w:val="ISOCode"/>
        </w:rPr>
        <w:t>TRUE</w:t>
      </w:r>
      <w:r w:rsidRPr="008258CE">
        <w:rPr>
          <w:rFonts w:eastAsia="MS Mincho"/>
          <w:szCs w:val="24"/>
        </w:rPr>
        <w:t xml:space="preserve">, the (Sub)Segment alignment element shall be valid for </w:t>
      </w:r>
      <w:r w:rsidRPr="008258CE">
        <w:rPr>
          <w:rFonts w:eastAsia="MS Mincho"/>
          <w:i/>
          <w:szCs w:val="24"/>
        </w:rPr>
        <w:t>all</w:t>
      </w:r>
      <w:r w:rsidRPr="008258CE">
        <w:rPr>
          <w:rFonts w:eastAsia="MS Mincho"/>
          <w:szCs w:val="24"/>
        </w:rPr>
        <w:t xml:space="preserve"> Representations in </w:t>
      </w:r>
      <w:r w:rsidRPr="008258CE">
        <w:rPr>
          <w:rFonts w:eastAsia="MS Mincho"/>
          <w:i/>
          <w:szCs w:val="24"/>
        </w:rPr>
        <w:t>all</w:t>
      </w:r>
      <w:r w:rsidRPr="008258CE">
        <w:rPr>
          <w:rFonts w:eastAsia="MS Mincho"/>
          <w:szCs w:val="24"/>
        </w:rPr>
        <w:t xml:space="preserve"> Adaptation Sets for which the </w:t>
      </w:r>
      <w:r w:rsidRPr="008258CE">
        <w:rPr>
          <w:rStyle w:val="ISOCode"/>
        </w:rPr>
        <w:t>@id</w:t>
      </w:r>
      <w:r w:rsidRPr="008258CE">
        <w:rPr>
          <w:rFonts w:eastAsia="MS Mincho"/>
          <w:szCs w:val="24"/>
        </w:rPr>
        <w:t xml:space="preserve"> value is included in the </w:t>
      </w:r>
      <w:r w:rsidRPr="008258CE">
        <w:rPr>
          <w:rStyle w:val="ISOCode"/>
        </w:rPr>
        <w:t>@value</w:t>
      </w:r>
      <w:r w:rsidRPr="008258CE">
        <w:rPr>
          <w:rFonts w:eastAsia="MS Mincho"/>
          <w:szCs w:val="24"/>
        </w:rPr>
        <w:t xml:space="preserve"> attribute of the Supplemental descriptor.</w:t>
      </w:r>
    </w:p>
    <w:p w14:paraId="70B6ACB7" w14:textId="77777777" w:rsidR="00001B3B" w:rsidRPr="008258CE" w:rsidRDefault="00001B3B" w:rsidP="00001B3B">
      <w:pPr>
        <w:pStyle w:val="BodyText"/>
        <w:autoSpaceDE w:val="0"/>
        <w:autoSpaceDN w:val="0"/>
        <w:adjustRightInd w:val="0"/>
        <w:rPr>
          <w:rFonts w:eastAsia="MS Mincho"/>
          <w:szCs w:val="24"/>
        </w:rPr>
      </w:pPr>
      <w:r w:rsidRPr="008258CE">
        <w:rPr>
          <w:szCs w:val="20"/>
        </w:rPr>
        <w:t xml:space="preserve">For Adaptation Sets containing Representations, when two Adaptation Sets signal </w:t>
      </w:r>
      <w:r w:rsidRPr="008258CE">
        <w:rPr>
          <w:rFonts w:eastAsia="MS Mincho"/>
          <w:szCs w:val="24"/>
        </w:rPr>
        <w:t>Adaptation Set switching</w:t>
      </w:r>
      <w:r w:rsidRPr="008258CE">
        <w:rPr>
          <w:szCs w:val="20"/>
        </w:rPr>
        <w:t xml:space="preserve">, then for any two Representations, X and Y, within the union of the two Adaptation Sets, the </w:t>
      </w:r>
      <w:r w:rsidRPr="008258CE">
        <w:rPr>
          <w:i/>
          <w:szCs w:val="20"/>
        </w:rPr>
        <w:t>m-</w:t>
      </w:r>
      <w:proofErr w:type="spellStart"/>
      <w:r w:rsidRPr="008258CE">
        <w:rPr>
          <w:szCs w:val="20"/>
        </w:rPr>
        <w:t>th</w:t>
      </w:r>
      <w:proofErr w:type="spellEnd"/>
      <w:r w:rsidRPr="008258CE">
        <w:rPr>
          <w:szCs w:val="20"/>
        </w:rPr>
        <w:t xml:space="preserve"> Subsegment of X and the </w:t>
      </w:r>
      <w:r w:rsidRPr="008258CE">
        <w:rPr>
          <w:i/>
          <w:szCs w:val="20"/>
        </w:rPr>
        <w:t>n-</w:t>
      </w:r>
      <w:proofErr w:type="spellStart"/>
      <w:r w:rsidRPr="008258CE">
        <w:rPr>
          <w:szCs w:val="20"/>
        </w:rPr>
        <w:t>th</w:t>
      </w:r>
      <w:proofErr w:type="spellEnd"/>
      <w:r w:rsidRPr="008258CE">
        <w:rPr>
          <w:szCs w:val="20"/>
        </w:rPr>
        <w:t xml:space="preserve"> Subsegment of Y shall be non-overlapping (as defined in </w:t>
      </w:r>
      <w:r w:rsidRPr="008258CE">
        <w:rPr>
          <w:rFonts w:eastAsia="MS Mincho"/>
          <w:szCs w:val="20"/>
        </w:rPr>
        <w:t xml:space="preserve">subclause </w:t>
      </w:r>
      <w:r>
        <w:rPr>
          <w:rFonts w:eastAsia="MS Mincho"/>
          <w:szCs w:val="20"/>
        </w:rPr>
        <w:t>4.5.3</w:t>
      </w:r>
      <w:r w:rsidRPr="008258CE">
        <w:rPr>
          <w:szCs w:val="20"/>
        </w:rPr>
        <w:t xml:space="preserve">) whenever </w:t>
      </w:r>
      <w:r w:rsidRPr="008258CE">
        <w:rPr>
          <w:i/>
          <w:szCs w:val="20"/>
        </w:rPr>
        <w:t>m</w:t>
      </w:r>
      <w:r w:rsidRPr="008258CE">
        <w:rPr>
          <w:szCs w:val="20"/>
        </w:rPr>
        <w:t xml:space="preserve"> is not equal to </w:t>
      </w:r>
      <w:r w:rsidRPr="008258CE">
        <w:rPr>
          <w:i/>
          <w:szCs w:val="20"/>
        </w:rPr>
        <w:t>n</w:t>
      </w:r>
      <w:r w:rsidRPr="008258CE">
        <w:rPr>
          <w:szCs w:val="20"/>
        </w:rPr>
        <w:t>.</w:t>
      </w:r>
    </w:p>
    <w:p w14:paraId="2B0CD787" w14:textId="77777777" w:rsidR="00001B3B" w:rsidRPr="008258CE" w:rsidRDefault="00001B3B" w:rsidP="00001B3B">
      <w:pPr>
        <w:pStyle w:val="BodyText"/>
        <w:autoSpaceDE w:val="0"/>
        <w:autoSpaceDN w:val="0"/>
        <w:adjustRightInd w:val="0"/>
        <w:rPr>
          <w:rFonts w:eastAsia="MS Mincho"/>
          <w:szCs w:val="24"/>
        </w:rPr>
      </w:pPr>
      <w:r w:rsidRPr="008258CE">
        <w:rPr>
          <w:rFonts w:eastAsia="MS Mincho"/>
          <w:szCs w:val="24"/>
        </w:rPr>
        <w:t xml:space="preserve">If the content author signals the ability of Adaptation Set switching and </w:t>
      </w:r>
      <w:r w:rsidRPr="008258CE">
        <w:rPr>
          <w:rStyle w:val="ISOCodebold"/>
        </w:rPr>
        <w:t>Switching</w:t>
      </w:r>
      <w:r w:rsidRPr="008258CE">
        <w:rPr>
          <w:rFonts w:eastAsia="MS Mincho"/>
          <w:szCs w:val="24"/>
        </w:rPr>
        <w:t xml:space="preserve"> element is provided, the signalled switch points apply for </w:t>
      </w:r>
      <w:r w:rsidRPr="008258CE">
        <w:rPr>
          <w:rFonts w:eastAsia="MS Mincho"/>
          <w:i/>
          <w:szCs w:val="24"/>
        </w:rPr>
        <w:t>all</w:t>
      </w:r>
      <w:r w:rsidRPr="008258CE">
        <w:rPr>
          <w:rFonts w:eastAsia="MS Mincho"/>
          <w:szCs w:val="24"/>
        </w:rPr>
        <w:t xml:space="preserve"> Representations in </w:t>
      </w:r>
      <w:r w:rsidRPr="008258CE">
        <w:rPr>
          <w:rFonts w:eastAsia="MS Mincho"/>
          <w:i/>
          <w:szCs w:val="24"/>
        </w:rPr>
        <w:t>all</w:t>
      </w:r>
      <w:r w:rsidRPr="008258CE">
        <w:rPr>
          <w:rFonts w:eastAsia="MS Mincho"/>
          <w:szCs w:val="24"/>
        </w:rPr>
        <w:t xml:space="preserve"> Adaptation Sets for which the </w:t>
      </w:r>
      <w:r w:rsidRPr="008258CE">
        <w:rPr>
          <w:rStyle w:val="ISOCode"/>
        </w:rPr>
        <w:t>@id</w:t>
      </w:r>
      <w:r w:rsidRPr="008258CE">
        <w:rPr>
          <w:rFonts w:eastAsia="MS Mincho"/>
          <w:szCs w:val="24"/>
        </w:rPr>
        <w:t xml:space="preserve"> value is included in the </w:t>
      </w:r>
      <w:r w:rsidRPr="008258CE">
        <w:rPr>
          <w:rStyle w:val="ISOCode"/>
        </w:rPr>
        <w:t>@value</w:t>
      </w:r>
      <w:r w:rsidRPr="008258CE">
        <w:rPr>
          <w:rFonts w:eastAsia="MS Mincho"/>
          <w:szCs w:val="24"/>
        </w:rPr>
        <w:t xml:space="preserve"> attribute of the Supplemental descriptor.</w:t>
      </w:r>
    </w:p>
    <w:p w14:paraId="26B51103" w14:textId="77777777" w:rsidR="00001B3B" w:rsidRPr="008258CE" w:rsidRDefault="00001B3B" w:rsidP="00001B3B">
      <w:pPr>
        <w:pStyle w:val="BodyText"/>
        <w:autoSpaceDE w:val="0"/>
        <w:autoSpaceDN w:val="0"/>
        <w:adjustRightInd w:val="0"/>
        <w:rPr>
          <w:rFonts w:eastAsia="MS Mincho"/>
          <w:szCs w:val="24"/>
        </w:rPr>
      </w:pPr>
      <w:r w:rsidRPr="008258CE">
        <w:rPr>
          <w:rFonts w:eastAsia="MS Mincho"/>
          <w:szCs w:val="24"/>
        </w:rPr>
        <w:t xml:space="preserve">As an example, a content author may signal that seamless switching across an H.264/AVC Adaptation Set with </w:t>
      </w:r>
      <w:proofErr w:type="spellStart"/>
      <w:r w:rsidRPr="008258CE">
        <w:rPr>
          <w:rStyle w:val="ISOCodebold"/>
        </w:rPr>
        <w:t>AdaptationSet</w:t>
      </w:r>
      <w:r w:rsidRPr="008258CE">
        <w:rPr>
          <w:rStyle w:val="ISOCode"/>
        </w:rPr>
        <w:t>@id</w:t>
      </w:r>
      <w:proofErr w:type="spellEnd"/>
      <w:r w:rsidRPr="008258CE">
        <w:rPr>
          <w:rStyle w:val="ISOCode"/>
        </w:rPr>
        <w:t>="4"</w:t>
      </w:r>
      <w:r w:rsidRPr="008258CE">
        <w:rPr>
          <w:rFonts w:eastAsia="MS Mincho"/>
          <w:szCs w:val="24"/>
        </w:rPr>
        <w:t xml:space="preserve"> and an HEVC Adaptation Set with </w:t>
      </w:r>
      <w:proofErr w:type="spellStart"/>
      <w:r w:rsidRPr="008258CE">
        <w:rPr>
          <w:rStyle w:val="ISOCodebold"/>
        </w:rPr>
        <w:t>AdaptationSet</w:t>
      </w:r>
      <w:r w:rsidRPr="008258CE">
        <w:rPr>
          <w:rStyle w:val="ISOCode"/>
        </w:rPr>
        <w:t>@id</w:t>
      </w:r>
      <w:proofErr w:type="spellEnd"/>
      <w:r w:rsidRPr="008258CE">
        <w:rPr>
          <w:rStyle w:val="ISOCode"/>
        </w:rPr>
        <w:t>="5"</w:t>
      </w:r>
      <w:r w:rsidRPr="008258CE">
        <w:rPr>
          <w:rFonts w:eastAsia="MS Mincho"/>
          <w:szCs w:val="24"/>
        </w:rPr>
        <w:t xml:space="preserve"> is possible by adding a Supplemental Descriptor to the H.264/AVC Adaptation Set with </w:t>
      </w:r>
      <w:r w:rsidRPr="008258CE">
        <w:rPr>
          <w:rStyle w:val="ISOCode"/>
        </w:rPr>
        <w:t>@schemeIdURI</w:t>
      </w:r>
      <w:r w:rsidRPr="008258CE">
        <w:rPr>
          <w:rFonts w:eastAsia="MS Mincho"/>
          <w:szCs w:val="24"/>
        </w:rPr>
        <w:t xml:space="preserve"> set to </w:t>
      </w:r>
      <w:r w:rsidRPr="008258CE">
        <w:rPr>
          <w:rStyle w:val="ISOCode"/>
        </w:rPr>
        <w:t xml:space="preserve">urn:mpeg:dash:adaptation-set-switching:2016 </w:t>
      </w:r>
      <w:r w:rsidRPr="008258CE">
        <w:rPr>
          <w:rFonts w:eastAsia="MS Mincho"/>
          <w:szCs w:val="24"/>
        </w:rPr>
        <w:t xml:space="preserve">and the </w:t>
      </w:r>
      <w:r w:rsidRPr="008258CE">
        <w:rPr>
          <w:rStyle w:val="ISOCode"/>
        </w:rPr>
        <w:t xml:space="preserve">@value="5" </w:t>
      </w:r>
      <w:r w:rsidRPr="008258CE">
        <w:rPr>
          <w:rFonts w:eastAsia="MS Mincho"/>
          <w:szCs w:val="24"/>
        </w:rPr>
        <w:t xml:space="preserve">and by adding a Supplemental Descriptor to the HEVC Adaptation Set with </w:t>
      </w:r>
      <w:r w:rsidRPr="008258CE">
        <w:rPr>
          <w:rStyle w:val="ISOCode"/>
        </w:rPr>
        <w:t>@schemeIdURI</w:t>
      </w:r>
      <w:r w:rsidRPr="008258CE">
        <w:rPr>
          <w:rFonts w:eastAsia="MS Mincho"/>
          <w:szCs w:val="24"/>
        </w:rPr>
        <w:t xml:space="preserve"> set to </w:t>
      </w:r>
      <w:r w:rsidRPr="008258CE">
        <w:rPr>
          <w:rStyle w:val="ISOCode"/>
        </w:rPr>
        <w:t xml:space="preserve">urn:mpeg:dash:adaptation-set-switching:2016 </w:t>
      </w:r>
      <w:r w:rsidRPr="008258CE">
        <w:rPr>
          <w:rFonts w:eastAsia="MS Mincho"/>
          <w:szCs w:val="24"/>
        </w:rPr>
        <w:t xml:space="preserve">and the </w:t>
      </w:r>
      <w:r w:rsidRPr="008258CE">
        <w:rPr>
          <w:rStyle w:val="ISOCode"/>
        </w:rPr>
        <w:t>@value="4".</w:t>
      </w:r>
    </w:p>
    <w:p w14:paraId="0B5A780F" w14:textId="77777777" w:rsidR="00001B3B" w:rsidRDefault="00001B3B" w:rsidP="00001B3B">
      <w:pPr>
        <w:pStyle w:val="BodyText"/>
        <w:autoSpaceDE w:val="0"/>
        <w:autoSpaceDN w:val="0"/>
        <w:adjustRightInd w:val="0"/>
        <w:rPr>
          <w:rFonts w:eastAsia="MS Mincho"/>
          <w:szCs w:val="24"/>
        </w:rPr>
      </w:pPr>
      <w:r w:rsidRPr="008258CE">
        <w:rPr>
          <w:rFonts w:eastAsia="MS Mincho"/>
          <w:szCs w:val="24"/>
        </w:rPr>
        <w:t xml:space="preserve">In addition, if the content author signals the ability of Adaptation Set switching for any Adaptation Sets then the parameters as defined for an Adaption Set shall also hold for all Adaptation Sets that are included in the </w:t>
      </w:r>
      <w:r w:rsidRPr="008258CE">
        <w:rPr>
          <w:rStyle w:val="ISOCode"/>
        </w:rPr>
        <w:t>@value</w:t>
      </w:r>
      <w:r w:rsidRPr="008258CE">
        <w:rPr>
          <w:rFonts w:eastAsia="MS Mincho"/>
          <w:szCs w:val="24"/>
        </w:rPr>
        <w:t xml:space="preserve"> attribute. This constraint may result that the switching may only be signalled with one Adaptation Set, but not with both as for example one Adaptation Set signalling may include all spatial resolutions of another one, whereas it is not the case the other way around.</w:t>
      </w:r>
    </w:p>
    <w:p w14:paraId="28BC945E" w14:textId="77777777" w:rsidR="00001B3B" w:rsidRPr="004A471E" w:rsidRDefault="00001B3B" w:rsidP="00001B3B">
      <w:pPr>
        <w:rPr>
          <w:color w:val="000000" w:themeColor="text1"/>
        </w:rPr>
      </w:pPr>
      <w:r w:rsidRPr="004A471E">
        <w:rPr>
          <w:color w:val="000000" w:themeColor="text1"/>
        </w:rPr>
        <w:t xml:space="preserve">Finally, if the content author signals the ability of Adaptation Set switching for any Adaptation Sets and intends to use </w:t>
      </w:r>
      <w:r w:rsidRPr="009F1AA9">
        <w:rPr>
          <w:rFonts w:ascii="Courier New" w:hAnsi="Courier New" w:cs="Courier New"/>
          <w:color w:val="000000" w:themeColor="text1"/>
        </w:rPr>
        <w:t>@qualityRanking</w:t>
      </w:r>
      <w:r w:rsidRPr="004A471E">
        <w:rPr>
          <w:color w:val="000000" w:themeColor="text1"/>
        </w:rPr>
        <w:t xml:space="preserve"> attributes in such </w:t>
      </w:r>
      <w:ins w:id="63" w:author="Thomas Stockhammer" w:date="2023-08-11T15:38:00Z">
        <w:r>
          <w:rPr>
            <w:color w:val="000000" w:themeColor="text1"/>
          </w:rPr>
          <w:t>A</w:t>
        </w:r>
      </w:ins>
      <w:del w:id="64" w:author="Thomas Stockhammer" w:date="2023-08-11T15:38:00Z">
        <w:r w:rsidRPr="004A471E" w:rsidDel="00D253E8">
          <w:rPr>
            <w:color w:val="000000" w:themeColor="text1"/>
          </w:rPr>
          <w:delText>a</w:delText>
        </w:r>
      </w:del>
      <w:r w:rsidRPr="004A471E">
        <w:rPr>
          <w:color w:val="000000" w:themeColor="text1"/>
        </w:rPr>
        <w:t xml:space="preserve">daptations </w:t>
      </w:r>
      <w:ins w:id="65" w:author="Thomas Stockhammer" w:date="2023-08-11T15:38:00Z">
        <w:r>
          <w:rPr>
            <w:color w:val="000000" w:themeColor="text1"/>
          </w:rPr>
          <w:t>S</w:t>
        </w:r>
      </w:ins>
      <w:del w:id="66" w:author="Thomas Stockhammer" w:date="2023-08-11T15:38:00Z">
        <w:r w:rsidRPr="004A471E" w:rsidDel="00D253E8">
          <w:rPr>
            <w:color w:val="000000" w:themeColor="text1"/>
          </w:rPr>
          <w:delText>s</w:delText>
        </w:r>
      </w:del>
      <w:r w:rsidRPr="004A471E">
        <w:rPr>
          <w:color w:val="000000" w:themeColor="text1"/>
        </w:rPr>
        <w:t xml:space="preserve">ets, then such attributes shall be defined in all </w:t>
      </w:r>
      <w:ins w:id="67" w:author="Thomas Stockhammer" w:date="2023-08-11T15:38:00Z">
        <w:r>
          <w:rPr>
            <w:color w:val="000000" w:themeColor="text1"/>
          </w:rPr>
          <w:t>A</w:t>
        </w:r>
      </w:ins>
      <w:del w:id="68" w:author="Thomas Stockhammer" w:date="2023-08-11T15:38:00Z">
        <w:r w:rsidRPr="004A471E" w:rsidDel="00D253E8">
          <w:rPr>
            <w:color w:val="000000" w:themeColor="text1"/>
          </w:rPr>
          <w:delText>a</w:delText>
        </w:r>
      </w:del>
      <w:r w:rsidRPr="004A471E">
        <w:rPr>
          <w:color w:val="000000" w:themeColor="text1"/>
        </w:rPr>
        <w:t xml:space="preserve">daptation </w:t>
      </w:r>
      <w:ins w:id="69" w:author="Thomas Stockhammer" w:date="2023-08-11T15:38:00Z">
        <w:r>
          <w:rPr>
            <w:color w:val="000000" w:themeColor="text1"/>
          </w:rPr>
          <w:t>S</w:t>
        </w:r>
      </w:ins>
      <w:del w:id="70" w:author="Thomas Stockhammer" w:date="2023-08-11T15:38:00Z">
        <w:r w:rsidRPr="004A471E" w:rsidDel="00D253E8">
          <w:rPr>
            <w:color w:val="000000" w:themeColor="text1"/>
          </w:rPr>
          <w:delText>s</w:delText>
        </w:r>
      </w:del>
      <w:r w:rsidRPr="004A471E">
        <w:rPr>
          <w:color w:val="000000" w:themeColor="text1"/>
        </w:rPr>
        <w:t xml:space="preserve">ets that are included in </w:t>
      </w:r>
      <w:r w:rsidRPr="00D253E8">
        <w:rPr>
          <w:rFonts w:ascii="Courier New" w:hAnsi="Courier New" w:cs="Courier New"/>
          <w:color w:val="000000" w:themeColor="text1"/>
          <w:rPrChange w:id="71" w:author="Thomas Stockhammer" w:date="2023-08-11T15:38:00Z">
            <w:rPr>
              <w:color w:val="000000" w:themeColor="text1"/>
            </w:rPr>
          </w:rPrChange>
        </w:rPr>
        <w:t>@value</w:t>
      </w:r>
      <w:r w:rsidRPr="004A471E">
        <w:rPr>
          <w:color w:val="000000" w:themeColor="text1"/>
        </w:rPr>
        <w:t xml:space="preserve"> attribute. Additionally, such attributes shall be assigned by using equivalent ranking method applied to all representations in the included adaptation sets, and such equivalence should be signaled by including Quality Equivalence Descriptor (clause </w:t>
      </w:r>
      <w:r>
        <w:rPr>
          <w:color w:val="000000" w:themeColor="text1"/>
        </w:rPr>
        <w:t>5.8.5.13</w:t>
      </w:r>
      <w:r w:rsidRPr="004A471E">
        <w:rPr>
          <w:color w:val="000000" w:themeColor="text1"/>
        </w:rPr>
        <w:t xml:space="preserve">) listing the same group of Adaptation Sets in its </w:t>
      </w:r>
      <w:r w:rsidRPr="009F1AA9">
        <w:rPr>
          <w:rFonts w:ascii="Courier New" w:hAnsi="Courier New" w:cs="Courier New"/>
          <w:color w:val="000000" w:themeColor="text1"/>
        </w:rPr>
        <w:t>@value</w:t>
      </w:r>
      <w:r w:rsidRPr="004A471E">
        <w:rPr>
          <w:color w:val="000000" w:themeColor="text1"/>
        </w:rPr>
        <w:t xml:space="preserve"> attribute.</w:t>
      </w:r>
    </w:p>
    <w:p w14:paraId="41E6C9FF" w14:textId="4D7287F0" w:rsidR="00216C15" w:rsidRPr="00811C1B" w:rsidRDefault="00216C15" w:rsidP="00216C15">
      <w:pPr>
        <w:rPr>
          <w:rFonts w:ascii="Cambria" w:hAnsi="Cambria"/>
          <w:b/>
          <w:bCs/>
          <w:i/>
          <w:iCs/>
          <w:color w:val="000000" w:themeColor="text1"/>
          <w:szCs w:val="24"/>
          <w:u w:val="single"/>
          <w:lang w:val="en-GB"/>
        </w:rPr>
      </w:pPr>
      <w:bookmarkStart w:id="72" w:name="_Ref142653255"/>
      <w:r>
        <w:rPr>
          <w:rFonts w:ascii="Cambria" w:hAnsi="Cambria"/>
          <w:b/>
          <w:bCs/>
          <w:i/>
          <w:iCs/>
          <w:color w:val="000000" w:themeColor="text1"/>
          <w:szCs w:val="24"/>
          <w:highlight w:val="yellow"/>
          <w:u w:val="single"/>
          <w:lang w:val="en-GB"/>
        </w:rPr>
        <w:lastRenderedPageBreak/>
        <w:t>Add new clause 5.3.5.7</w:t>
      </w:r>
      <w:r w:rsidRPr="002878C4">
        <w:rPr>
          <w:rFonts w:ascii="Cambria" w:hAnsi="Cambria"/>
          <w:b/>
          <w:bCs/>
          <w:i/>
          <w:iCs/>
          <w:color w:val="000000" w:themeColor="text1"/>
          <w:szCs w:val="24"/>
          <w:highlight w:val="yellow"/>
          <w:u w:val="single"/>
          <w:lang w:val="en-GB"/>
        </w:rPr>
        <w:t>:</w:t>
      </w:r>
    </w:p>
    <w:p w14:paraId="252059CE" w14:textId="77777777" w:rsidR="00216C15" w:rsidRDefault="00216C15" w:rsidP="00216C15">
      <w:pPr>
        <w:pStyle w:val="Heading4"/>
        <w:numPr>
          <w:ilvl w:val="0"/>
          <w:numId w:val="0"/>
        </w:numPr>
        <w:tabs>
          <w:tab w:val="left" w:pos="1080"/>
        </w:tabs>
      </w:pPr>
      <w:r>
        <w:t>5.3.5.7</w:t>
      </w:r>
      <w:r>
        <w:tab/>
        <w:t>Segment Sequence Representation</w:t>
      </w:r>
      <w:bookmarkEnd w:id="72"/>
    </w:p>
    <w:p w14:paraId="652207FA" w14:textId="77777777" w:rsidR="00216C15" w:rsidRPr="00E45F8B" w:rsidRDefault="00216C15" w:rsidP="00216C15">
      <w:r>
        <w:rPr>
          <w:rFonts w:eastAsia="MS Mincho"/>
          <w:szCs w:val="24"/>
        </w:rPr>
        <w:t xml:space="preserve">A Segment Sequence Representation (SSRs) is a regular Representation for which the included Segments are offered with different SAP types, typically in some pattern. A typical pattern is referred to as Segment Sequence comprised of a sequence of Segments, for which typically the first one can be randomly accessed, and the remaining may be not. The Segments of a Segment Sequence are referred to as </w:t>
      </w:r>
      <w:r w:rsidRPr="00216C15">
        <w:rPr>
          <w:rFonts w:eastAsia="MS Mincho"/>
          <w:i/>
          <w:iCs/>
          <w:szCs w:val="24"/>
        </w:rPr>
        <w:t>Partial Segments</w:t>
      </w:r>
      <w:r>
        <w:rPr>
          <w:rFonts w:eastAsia="MS Mincho"/>
          <w:szCs w:val="24"/>
        </w:rPr>
        <w:t>.</w:t>
      </w:r>
    </w:p>
    <w:p w14:paraId="65990159" w14:textId="33B1193F" w:rsidR="00216C15" w:rsidRDefault="00216C15" w:rsidP="00216C15">
      <w:r>
        <w:t xml:space="preserve">Segment Sequences may efficiently be </w:t>
      </w:r>
      <w:proofErr w:type="spellStart"/>
      <w:r>
        <w:t>signalled</w:t>
      </w:r>
      <w:proofErr w:type="spellEnd"/>
      <w:r>
        <w:t xml:space="preserve"> using the Segment Sequence signaling defined in clause 5.3.9.6.4. The signaling shall only be used if either </w:t>
      </w:r>
      <w:r w:rsidRPr="008258CE">
        <w:rPr>
          <w:rFonts w:eastAsia="MS Mincho"/>
          <w:szCs w:val="24"/>
        </w:rPr>
        <w:t>the profile explicitly allows the usage of Segment sequences</w:t>
      </w:r>
      <w:r>
        <w:rPr>
          <w:rFonts w:eastAsia="MS Mincho"/>
          <w:szCs w:val="24"/>
        </w:rPr>
        <w:t>, or the Representation is explicitly signaled as a Segment Sequence Representation using an Essential Descriptor</w:t>
      </w:r>
      <w:r>
        <w:t xml:space="preserve"> with </w:t>
      </w:r>
      <w:r w:rsidRPr="00216C15">
        <w:rPr>
          <w:rFonts w:ascii="Courier New" w:hAnsi="Courier New" w:cs="Courier New"/>
        </w:rPr>
        <w:t>@schemeIdURI</w:t>
      </w:r>
      <w:r>
        <w:t xml:space="preserve"> set to </w:t>
      </w:r>
      <w:r w:rsidRPr="00216C15">
        <w:rPr>
          <w:rFonts w:ascii="Courier New" w:hAnsi="Courier New" w:cs="Courier New"/>
        </w:rPr>
        <w:t>"urn:</w:t>
      </w:r>
      <w:proofErr w:type="gramStart"/>
      <w:r w:rsidRPr="00216C15">
        <w:rPr>
          <w:rFonts w:ascii="Courier New" w:hAnsi="Courier New" w:cs="Courier New"/>
        </w:rPr>
        <w:t>mpeg:dash</w:t>
      </w:r>
      <w:proofErr w:type="gramEnd"/>
      <w:r w:rsidRPr="00216C15">
        <w:rPr>
          <w:rFonts w:ascii="Courier New" w:hAnsi="Courier New" w:cs="Courier New"/>
        </w:rPr>
        <w:t>:ssr:2023"</w:t>
      </w:r>
      <w:r>
        <w:t>.</w:t>
      </w:r>
      <w:ins w:id="73" w:author="Giladi, Alex" w:date="2023-10-09T09:29:00Z">
        <w:r w:rsidR="002A1076">
          <w:t xml:space="preserve"> The above descriptor </w:t>
        </w:r>
      </w:ins>
      <w:ins w:id="74" w:author="Giladi, Alex" w:date="2023-10-09T09:30:00Z">
        <w:r w:rsidR="002A1076">
          <w:t xml:space="preserve">shall appear </w:t>
        </w:r>
      </w:ins>
      <w:ins w:id="75" w:author="Giladi, Alex" w:date="2023-10-09T09:32:00Z">
        <w:r w:rsidR="002A1076">
          <w:t>within</w:t>
        </w:r>
      </w:ins>
      <w:ins w:id="76" w:author="Giladi, Alex" w:date="2023-10-09T09:30:00Z">
        <w:r w:rsidR="002A1076">
          <w:t xml:space="preserve"> the </w:t>
        </w:r>
        <w:r w:rsidR="002A1076" w:rsidRPr="002A1076">
          <w:rPr>
            <w:rFonts w:ascii="Courier New" w:hAnsi="Courier New" w:cs="Courier New"/>
            <w:b/>
            <w:bCs/>
            <w:rPrChange w:id="77" w:author="Giladi, Alex" w:date="2023-10-09T09:32:00Z">
              <w:rPr/>
            </w:rPrChange>
          </w:rPr>
          <w:t>Representation</w:t>
        </w:r>
        <w:r w:rsidR="002A1076">
          <w:t xml:space="preserve"> </w:t>
        </w:r>
      </w:ins>
      <w:ins w:id="78" w:author="Giladi, Alex" w:date="2023-10-09T09:32:00Z">
        <w:r w:rsidR="002A1076">
          <w:t>element</w:t>
        </w:r>
      </w:ins>
      <w:ins w:id="79" w:author="Giladi, Alex" w:date="2023-10-09T09:30:00Z">
        <w:r w:rsidR="002A1076">
          <w:t xml:space="preserve"> unless the Adaptation Set contains only Segment Sequence Representation. In the</w:t>
        </w:r>
      </w:ins>
      <w:ins w:id="80" w:author="Giladi, Alex" w:date="2023-10-09T09:31:00Z">
        <w:r w:rsidR="002A1076">
          <w:t xml:space="preserve"> latter case, the above Essential descriptor shall appear </w:t>
        </w:r>
      </w:ins>
      <w:ins w:id="81" w:author="Giladi, Alex" w:date="2023-10-09T09:32:00Z">
        <w:r w:rsidR="002A1076">
          <w:t>within</w:t>
        </w:r>
      </w:ins>
      <w:ins w:id="82" w:author="Giladi, Alex" w:date="2023-10-09T09:31:00Z">
        <w:r w:rsidR="002A1076">
          <w:t xml:space="preserve"> th</w:t>
        </w:r>
      </w:ins>
      <w:ins w:id="83" w:author="Giladi, Alex" w:date="2023-10-09T09:32:00Z">
        <w:r w:rsidR="002A1076">
          <w:t>e corresponding</w:t>
        </w:r>
      </w:ins>
      <w:ins w:id="84" w:author="Giladi, Alex" w:date="2023-10-09T09:31:00Z">
        <w:r w:rsidR="002A1076">
          <w:t xml:space="preserve"> </w:t>
        </w:r>
        <w:proofErr w:type="spellStart"/>
        <w:r w:rsidR="002A1076" w:rsidRPr="002A1076">
          <w:rPr>
            <w:rFonts w:ascii="Courier New" w:hAnsi="Courier New" w:cs="Courier New"/>
            <w:b/>
            <w:bCs/>
            <w:rPrChange w:id="85" w:author="Giladi, Alex" w:date="2023-10-09T09:33:00Z">
              <w:rPr/>
            </w:rPrChange>
          </w:rPr>
          <w:t>AdaptationSet</w:t>
        </w:r>
        <w:proofErr w:type="spellEnd"/>
        <w:r w:rsidR="002A1076" w:rsidRPr="002A1076">
          <w:rPr>
            <w:rFonts w:ascii="Courier New" w:hAnsi="Courier New" w:cs="Courier New"/>
            <w:b/>
            <w:bCs/>
            <w:rPrChange w:id="86" w:author="Giladi, Alex" w:date="2023-10-09T09:33:00Z">
              <w:rPr/>
            </w:rPrChange>
          </w:rPr>
          <w:t xml:space="preserve"> </w:t>
        </w:r>
      </w:ins>
      <w:ins w:id="87" w:author="Giladi, Alex" w:date="2023-10-09T09:32:00Z">
        <w:r w:rsidR="002A1076">
          <w:t>element</w:t>
        </w:r>
      </w:ins>
      <w:ins w:id="88" w:author="Giladi, Alex" w:date="2023-10-09T09:31:00Z">
        <w:r w:rsidR="002A1076">
          <w:t>.</w:t>
        </w:r>
      </w:ins>
    </w:p>
    <w:p w14:paraId="39D59304" w14:textId="3BFFCDFD" w:rsidR="00216C15" w:rsidRPr="00216C15" w:rsidRDefault="00216C15" w:rsidP="00216C15">
      <w:pPr>
        <w:rPr>
          <w:rFonts w:eastAsiaTheme="minorEastAsia"/>
        </w:rPr>
      </w:pPr>
      <w:r>
        <w:t xml:space="preserve">In addition, to support signaling of patterns of different SAP types, the </w:t>
      </w:r>
      <w:r w:rsidRPr="00216C15">
        <w:rPr>
          <w:rFonts w:ascii="Courier New" w:hAnsi="Courier New" w:cs="Courier New"/>
        </w:rPr>
        <w:t>@startWithSAP</w:t>
      </w:r>
      <w:r>
        <w:t xml:space="preserve"> attribute and </w:t>
      </w:r>
      <w:proofErr w:type="spellStart"/>
      <w:r>
        <w:t>and</w:t>
      </w:r>
      <w:proofErr w:type="spellEnd"/>
      <w:r>
        <w:t xml:space="preserve"> the </w:t>
      </w:r>
      <w:proofErr w:type="spellStart"/>
      <w:r w:rsidRPr="00216C15">
        <w:rPr>
          <w:rFonts w:ascii="Courier New" w:hAnsi="Courier New" w:cs="Courier New"/>
          <w:b/>
        </w:rPr>
        <w:t>SegmentSequence</w:t>
      </w:r>
      <w:proofErr w:type="spellEnd"/>
      <w:del w:id="89" w:author="Giladi, Alex" w:date="2023-09-30T07:18:00Z">
        <w:r w:rsidDel="002A1076">
          <w:rPr>
            <w:rFonts w:ascii="Courier New" w:hAnsi="Courier New" w:cs="Courier New"/>
            <w:b/>
          </w:rPr>
          <w:delText>Properties</w:delText>
        </w:r>
      </w:del>
      <w:r>
        <w:t xml:space="preserve"> element as defined in clause 5.3.7.2 may be used. Details on the semantics of the </w:t>
      </w:r>
      <w:proofErr w:type="spellStart"/>
      <w:r w:rsidRPr="00216C15">
        <w:rPr>
          <w:rFonts w:ascii="Courier New" w:hAnsi="Courier New" w:cs="Courier New"/>
          <w:b/>
        </w:rPr>
        <w:t>SegmentSequence</w:t>
      </w:r>
      <w:proofErr w:type="spellEnd"/>
      <w:del w:id="90" w:author="Giladi, Alex" w:date="2023-09-30T07:18:00Z">
        <w:r w:rsidDel="002A1076">
          <w:rPr>
            <w:rFonts w:ascii="Courier New" w:hAnsi="Courier New" w:cs="Courier New"/>
            <w:b/>
          </w:rPr>
          <w:delText>Properties</w:delText>
        </w:r>
      </w:del>
      <w:r w:rsidRPr="002B3302">
        <w:t xml:space="preserve"> element</w:t>
      </w:r>
      <w:r>
        <w:t xml:space="preserve"> are provided in </w:t>
      </w:r>
      <w:r w:rsidRPr="008258CE">
        <w:rPr>
          <w:lang w:val="en-GB"/>
        </w:rPr>
        <w:t xml:space="preserve">Table </w:t>
      </w:r>
      <w:proofErr w:type="gramStart"/>
      <w:r>
        <w:rPr>
          <w:noProof/>
          <w:lang w:val="en-GB"/>
        </w:rPr>
        <w:t>13</w:t>
      </w:r>
      <w:r>
        <w:t>,</w:t>
      </w:r>
      <w:proofErr w:type="gramEnd"/>
      <w:r>
        <w:t xml:space="preserve"> the XML snippet is provided below.</w:t>
      </w:r>
    </w:p>
    <w:p w14:paraId="5175D891" w14:textId="10BAA66E" w:rsidR="00216C15" w:rsidRPr="008258CE" w:rsidRDefault="00216C15" w:rsidP="00216C15">
      <w:pPr>
        <w:pStyle w:val="Tabletitle"/>
        <w:ind w:left="360"/>
        <w:rPr>
          <w:lang w:val="en-GB"/>
        </w:rPr>
      </w:pPr>
      <w:bookmarkStart w:id="91" w:name="_Ref143098072"/>
      <w:r w:rsidRPr="008258CE">
        <w:rPr>
          <w:lang w:val="en-GB"/>
        </w:rPr>
        <w:t xml:space="preserve">Table </w:t>
      </w:r>
      <w:r>
        <w:rPr>
          <w:noProof/>
          <w:lang w:val="en-GB"/>
        </w:rPr>
        <w:t>13</w:t>
      </w:r>
      <w:bookmarkEnd w:id="91"/>
      <w:r w:rsidRPr="008258CE">
        <w:rPr>
          <w:lang w:val="en-GB"/>
        </w:rPr>
        <w:t xml:space="preserve"> — </w:t>
      </w:r>
      <w:r w:rsidRPr="00257708">
        <w:rPr>
          <w:lang w:val="en-GB"/>
        </w:rPr>
        <w:t xml:space="preserve">Semantics of </w:t>
      </w:r>
      <w:proofErr w:type="spellStart"/>
      <w:r w:rsidRPr="00216C15">
        <w:rPr>
          <w:rFonts w:ascii="Courier New" w:hAnsi="Courier New" w:cs="Courier New"/>
          <w:lang w:val="en-GB"/>
        </w:rPr>
        <w:t>SegmentSequence</w:t>
      </w:r>
      <w:r>
        <w:rPr>
          <w:rFonts w:ascii="Courier New" w:hAnsi="Courier New" w:cs="Courier New"/>
          <w:lang w:val="en-GB"/>
        </w:rPr>
        <w:t>Properties</w:t>
      </w:r>
      <w:proofErr w:type="spellEnd"/>
      <w:r w:rsidRPr="00257708">
        <w:rPr>
          <w:lang w:val="en-GB"/>
        </w:rPr>
        <w:t xml:space="preserve"> </w:t>
      </w:r>
      <w:r>
        <w:rPr>
          <w:lang w:val="en-GB"/>
        </w:rPr>
        <w:t>element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A0" w:firstRow="1" w:lastRow="0" w:firstColumn="1" w:lastColumn="0" w:noHBand="0" w:noVBand="0"/>
      </w:tblPr>
      <w:tblGrid>
        <w:gridCol w:w="236"/>
        <w:gridCol w:w="3083"/>
        <w:gridCol w:w="1155"/>
        <w:gridCol w:w="4569"/>
      </w:tblGrid>
      <w:tr w:rsidR="00216C15" w:rsidRPr="008258CE" w14:paraId="6ACC5970" w14:textId="77777777" w:rsidTr="00E56C9B">
        <w:trPr>
          <w:cantSplit/>
          <w:tblHeader/>
        </w:trPr>
        <w:tc>
          <w:tcPr>
            <w:tcW w:w="1832" w:type="pct"/>
            <w:gridSpan w:val="2"/>
            <w:tcBorders>
              <w:top w:val="single" w:sz="12" w:space="0" w:color="auto"/>
              <w:left w:val="single" w:sz="12" w:space="0" w:color="auto"/>
              <w:bottom w:val="single" w:sz="12" w:space="0" w:color="auto"/>
              <w:right w:val="single" w:sz="4" w:space="0" w:color="000000" w:themeColor="text1"/>
            </w:tcBorders>
          </w:tcPr>
          <w:p w14:paraId="310223E5" w14:textId="77777777" w:rsidR="00216C15" w:rsidRPr="008258CE" w:rsidRDefault="00216C15" w:rsidP="00E56C9B">
            <w:pPr>
              <w:pStyle w:val="Tableheader"/>
              <w:rPr>
                <w:szCs w:val="20"/>
              </w:rPr>
            </w:pPr>
            <w:r w:rsidRPr="008258CE">
              <w:rPr>
                <w:b/>
                <w:szCs w:val="20"/>
              </w:rPr>
              <w:t>Element or Attribute Name</w:t>
            </w:r>
          </w:p>
        </w:tc>
        <w:tc>
          <w:tcPr>
            <w:tcW w:w="640" w:type="pct"/>
            <w:tcBorders>
              <w:top w:val="single" w:sz="12" w:space="0" w:color="auto"/>
              <w:left w:val="single" w:sz="4" w:space="0" w:color="000000" w:themeColor="text1"/>
              <w:bottom w:val="single" w:sz="12" w:space="0" w:color="auto"/>
              <w:right w:val="single" w:sz="4" w:space="0" w:color="000000" w:themeColor="text1"/>
            </w:tcBorders>
          </w:tcPr>
          <w:p w14:paraId="3A27CD47" w14:textId="77777777" w:rsidR="00216C15" w:rsidRPr="008258CE" w:rsidRDefault="00216C15" w:rsidP="00E56C9B">
            <w:pPr>
              <w:pStyle w:val="Tableheader"/>
              <w:jc w:val="center"/>
              <w:rPr>
                <w:szCs w:val="20"/>
              </w:rPr>
            </w:pPr>
            <w:r w:rsidRPr="008258CE">
              <w:rPr>
                <w:b/>
                <w:szCs w:val="20"/>
              </w:rPr>
              <w:t>Use</w:t>
            </w:r>
          </w:p>
        </w:tc>
        <w:tc>
          <w:tcPr>
            <w:tcW w:w="2528" w:type="pct"/>
            <w:tcBorders>
              <w:top w:val="single" w:sz="12" w:space="0" w:color="auto"/>
              <w:left w:val="single" w:sz="4" w:space="0" w:color="000000" w:themeColor="text1"/>
              <w:bottom w:val="single" w:sz="12" w:space="0" w:color="auto"/>
              <w:right w:val="single" w:sz="12" w:space="0" w:color="auto"/>
            </w:tcBorders>
          </w:tcPr>
          <w:p w14:paraId="23FAE267" w14:textId="77777777" w:rsidR="00216C15" w:rsidRPr="008258CE" w:rsidRDefault="00216C15" w:rsidP="00E56C9B">
            <w:pPr>
              <w:pStyle w:val="Tableheader"/>
              <w:rPr>
                <w:szCs w:val="20"/>
              </w:rPr>
            </w:pPr>
            <w:r w:rsidRPr="008258CE">
              <w:rPr>
                <w:b/>
                <w:szCs w:val="20"/>
              </w:rPr>
              <w:t>Description</w:t>
            </w:r>
          </w:p>
        </w:tc>
      </w:tr>
      <w:tr w:rsidR="00216C15" w:rsidRPr="008258CE" w14:paraId="50591A48" w14:textId="77777777" w:rsidTr="00E56C9B">
        <w:trPr>
          <w:cantSplit/>
        </w:trPr>
        <w:tc>
          <w:tcPr>
            <w:tcW w:w="1832" w:type="pct"/>
            <w:gridSpan w:val="2"/>
            <w:tcBorders>
              <w:top w:val="single" w:sz="12" w:space="0" w:color="auto"/>
              <w:left w:val="single" w:sz="12" w:space="0" w:color="auto"/>
              <w:right w:val="single" w:sz="4" w:space="0" w:color="000000" w:themeColor="text1"/>
            </w:tcBorders>
          </w:tcPr>
          <w:p w14:paraId="3C901D97" w14:textId="423677DD" w:rsidR="00216C15" w:rsidRPr="008258CE" w:rsidRDefault="00216C15" w:rsidP="00E56C9B">
            <w:pPr>
              <w:pStyle w:val="Tablebody"/>
              <w:rPr>
                <w:rStyle w:val="ISOCodebold"/>
                <w:szCs w:val="20"/>
              </w:rPr>
            </w:pPr>
            <w:proofErr w:type="spellStart"/>
            <w:r>
              <w:rPr>
                <w:rStyle w:val="ISOCodebold"/>
                <w:szCs w:val="20"/>
              </w:rPr>
              <w:t>S</w:t>
            </w:r>
            <w:r>
              <w:rPr>
                <w:rStyle w:val="ISOCodebold"/>
              </w:rPr>
              <w:t>egmentSequence</w:t>
            </w:r>
            <w:proofErr w:type="spellEnd"/>
            <w:del w:id="92" w:author="Giladi, Alex" w:date="2023-09-30T07:18:00Z">
              <w:r w:rsidDel="002A1076">
                <w:rPr>
                  <w:rStyle w:val="ISOCodebold"/>
                </w:rPr>
                <w:delText>Properties</w:delText>
              </w:r>
            </w:del>
          </w:p>
        </w:tc>
        <w:tc>
          <w:tcPr>
            <w:tcW w:w="640" w:type="pct"/>
            <w:tcBorders>
              <w:top w:val="single" w:sz="12" w:space="0" w:color="auto"/>
              <w:left w:val="single" w:sz="4" w:space="0" w:color="000000" w:themeColor="text1"/>
              <w:right w:val="single" w:sz="4" w:space="0" w:color="000000" w:themeColor="text1"/>
            </w:tcBorders>
          </w:tcPr>
          <w:p w14:paraId="7FCC0617" w14:textId="77777777" w:rsidR="00216C15" w:rsidRPr="008258CE" w:rsidRDefault="00216C15" w:rsidP="00E56C9B">
            <w:pPr>
              <w:pStyle w:val="Tablebody"/>
              <w:rPr>
                <w:szCs w:val="20"/>
              </w:rPr>
            </w:pPr>
            <w:r w:rsidRPr="008258CE">
              <w:rPr>
                <w:szCs w:val="20"/>
              </w:rPr>
              <w:t> </w:t>
            </w:r>
          </w:p>
        </w:tc>
        <w:tc>
          <w:tcPr>
            <w:tcW w:w="2528" w:type="pct"/>
            <w:tcBorders>
              <w:top w:val="single" w:sz="12" w:space="0" w:color="auto"/>
              <w:left w:val="single" w:sz="4" w:space="0" w:color="000000" w:themeColor="text1"/>
              <w:right w:val="single" w:sz="12" w:space="0" w:color="auto"/>
            </w:tcBorders>
          </w:tcPr>
          <w:p w14:paraId="51129132" w14:textId="143ED2AE" w:rsidR="00216C15" w:rsidRPr="008258CE" w:rsidRDefault="00216C15" w:rsidP="00E56C9B">
            <w:pPr>
              <w:pStyle w:val="Tablebody"/>
              <w:rPr>
                <w:szCs w:val="20"/>
              </w:rPr>
            </w:pPr>
          </w:p>
        </w:tc>
      </w:tr>
      <w:tr w:rsidR="00216C15" w:rsidRPr="008258CE" w14:paraId="18928C5D" w14:textId="77777777" w:rsidTr="00E56C9B">
        <w:trPr>
          <w:cantSplit/>
        </w:trPr>
        <w:tc>
          <w:tcPr>
            <w:tcW w:w="1832" w:type="pct"/>
            <w:gridSpan w:val="2"/>
            <w:tcBorders>
              <w:top w:val="single" w:sz="12" w:space="0" w:color="auto"/>
              <w:left w:val="single" w:sz="12" w:space="0" w:color="auto"/>
              <w:right w:val="single" w:sz="4" w:space="0" w:color="000000" w:themeColor="text1"/>
            </w:tcBorders>
          </w:tcPr>
          <w:p w14:paraId="0552244F" w14:textId="77777777" w:rsidR="00216C15" w:rsidRDefault="00216C15" w:rsidP="00E56C9B">
            <w:pPr>
              <w:pStyle w:val="Tablebody"/>
              <w:rPr>
                <w:rStyle w:val="ISOCodebold"/>
                <w:szCs w:val="20"/>
              </w:rPr>
            </w:pPr>
            <w:r>
              <w:rPr>
                <w:rStyle w:val="ISOCodebold"/>
                <w:szCs w:val="20"/>
              </w:rPr>
              <w:t>S</w:t>
            </w:r>
            <w:r>
              <w:rPr>
                <w:rStyle w:val="ISOCodebold"/>
              </w:rPr>
              <w:t>AP</w:t>
            </w:r>
          </w:p>
        </w:tc>
        <w:tc>
          <w:tcPr>
            <w:tcW w:w="640" w:type="pct"/>
            <w:tcBorders>
              <w:top w:val="single" w:sz="12" w:space="0" w:color="auto"/>
              <w:left w:val="single" w:sz="4" w:space="0" w:color="000000" w:themeColor="text1"/>
              <w:right w:val="single" w:sz="4" w:space="0" w:color="000000" w:themeColor="text1"/>
            </w:tcBorders>
          </w:tcPr>
          <w:p w14:paraId="3B47B09C" w14:textId="77777777" w:rsidR="00216C15" w:rsidRPr="008258CE" w:rsidRDefault="00216C15" w:rsidP="00E56C9B">
            <w:pPr>
              <w:pStyle w:val="Tablebody"/>
              <w:rPr>
                <w:szCs w:val="20"/>
              </w:rPr>
            </w:pPr>
            <w:proofErr w:type="gramStart"/>
            <w:r>
              <w:rPr>
                <w:szCs w:val="20"/>
              </w:rPr>
              <w:t>0..N</w:t>
            </w:r>
            <w:proofErr w:type="gramEnd"/>
          </w:p>
        </w:tc>
        <w:tc>
          <w:tcPr>
            <w:tcW w:w="2528" w:type="pct"/>
            <w:tcBorders>
              <w:top w:val="single" w:sz="12" w:space="0" w:color="auto"/>
              <w:left w:val="single" w:sz="4" w:space="0" w:color="000000" w:themeColor="text1"/>
              <w:right w:val="single" w:sz="12" w:space="0" w:color="auto"/>
            </w:tcBorders>
          </w:tcPr>
          <w:p w14:paraId="484F1635" w14:textId="77777777" w:rsidR="00216C15" w:rsidRDefault="00216C15" w:rsidP="00E56C9B">
            <w:pPr>
              <w:pStyle w:val="Tablebody"/>
              <w:rPr>
                <w:szCs w:val="20"/>
              </w:rPr>
            </w:pPr>
            <w:r>
              <w:rPr>
                <w:szCs w:val="20"/>
              </w:rPr>
              <w:t xml:space="preserve">specifies Segment Sequence SAP properties for all or a subset of the Partial Segments, if different from information inferred from </w:t>
            </w:r>
            <w:r w:rsidRPr="00301BB3">
              <w:rPr>
                <w:rFonts w:ascii="Courier New" w:hAnsi="Courier New" w:cs="Courier New"/>
                <w:szCs w:val="20"/>
              </w:rPr>
              <w:t>@startWithSAP</w:t>
            </w:r>
            <w:r>
              <w:rPr>
                <w:szCs w:val="20"/>
              </w:rPr>
              <w:t xml:space="preserve">.  </w:t>
            </w:r>
          </w:p>
          <w:p w14:paraId="1D13B850" w14:textId="492515B5" w:rsidR="00216C15" w:rsidRDefault="00216C15" w:rsidP="00E56C9B">
            <w:pPr>
              <w:pStyle w:val="Tablebody"/>
              <w:rPr>
                <w:szCs w:val="20"/>
              </w:rPr>
            </w:pPr>
            <w:r>
              <w:rPr>
                <w:szCs w:val="20"/>
              </w:rPr>
              <w:t>Multiple SAP elements m</w:t>
            </w:r>
            <w:r>
              <w:t xml:space="preserve">ay be present to </w:t>
            </w:r>
            <w:r>
              <w:rPr>
                <w:szCs w:val="20"/>
              </w:rPr>
              <w:t>differentiate different SAP types and/or cadences</w:t>
            </w:r>
          </w:p>
        </w:tc>
      </w:tr>
      <w:tr w:rsidR="00216C15" w:rsidRPr="008258CE" w14:paraId="3CC32ED3" w14:textId="77777777" w:rsidTr="00E56C9B">
        <w:trPr>
          <w:cantSplit/>
        </w:trPr>
        <w:tc>
          <w:tcPr>
            <w:tcW w:w="125" w:type="pct"/>
            <w:tcBorders>
              <w:left w:val="single" w:sz="12" w:space="0" w:color="auto"/>
            </w:tcBorders>
          </w:tcPr>
          <w:p w14:paraId="491F8135" w14:textId="77777777" w:rsidR="00216C15" w:rsidRPr="008258CE" w:rsidRDefault="00216C15" w:rsidP="00E56C9B">
            <w:pPr>
              <w:pStyle w:val="Tablebody"/>
              <w:rPr>
                <w:noProof/>
                <w:szCs w:val="20"/>
              </w:rPr>
            </w:pPr>
            <w:r w:rsidRPr="008258CE">
              <w:rPr>
                <w:szCs w:val="20"/>
              </w:rPr>
              <w:t> </w:t>
            </w:r>
          </w:p>
        </w:tc>
        <w:tc>
          <w:tcPr>
            <w:tcW w:w="1707" w:type="pct"/>
            <w:tcBorders>
              <w:right w:val="single" w:sz="4" w:space="0" w:color="000000" w:themeColor="text1"/>
            </w:tcBorders>
          </w:tcPr>
          <w:p w14:paraId="58ACBBA6" w14:textId="77777777" w:rsidR="00216C15" w:rsidRPr="008258CE" w:rsidRDefault="00216C15" w:rsidP="00E56C9B">
            <w:pPr>
              <w:pStyle w:val="Tablebody"/>
              <w:rPr>
                <w:rStyle w:val="ISOCode"/>
                <w:szCs w:val="20"/>
              </w:rPr>
            </w:pPr>
            <w:r w:rsidRPr="008258CE">
              <w:rPr>
                <w:szCs w:val="20"/>
              </w:rPr>
              <w:t>  </w:t>
            </w:r>
            <w:r w:rsidRPr="008258CE">
              <w:rPr>
                <w:rStyle w:val="ISOCode"/>
                <w:szCs w:val="20"/>
              </w:rPr>
              <w:t>@</w:t>
            </w:r>
            <w:r>
              <w:rPr>
                <w:rStyle w:val="ISOCode"/>
                <w:szCs w:val="20"/>
              </w:rPr>
              <w:t>ty</w:t>
            </w:r>
            <w:r>
              <w:rPr>
                <w:rStyle w:val="ISOCode"/>
              </w:rPr>
              <w:t>pe</w:t>
            </w:r>
          </w:p>
        </w:tc>
        <w:tc>
          <w:tcPr>
            <w:tcW w:w="640" w:type="pct"/>
            <w:tcBorders>
              <w:left w:val="single" w:sz="4" w:space="0" w:color="000000" w:themeColor="text1"/>
              <w:right w:val="single" w:sz="4" w:space="0" w:color="000000" w:themeColor="text1"/>
            </w:tcBorders>
          </w:tcPr>
          <w:p w14:paraId="75A7B0A2" w14:textId="77777777" w:rsidR="00216C15" w:rsidRPr="008258CE" w:rsidRDefault="00216C15" w:rsidP="00E56C9B">
            <w:pPr>
              <w:pStyle w:val="Tablebody"/>
              <w:rPr>
                <w:szCs w:val="20"/>
              </w:rPr>
            </w:pPr>
            <w:r w:rsidRPr="008258CE">
              <w:rPr>
                <w:szCs w:val="20"/>
              </w:rPr>
              <w:t>M</w:t>
            </w:r>
          </w:p>
        </w:tc>
        <w:tc>
          <w:tcPr>
            <w:tcW w:w="2528" w:type="pct"/>
            <w:tcBorders>
              <w:left w:val="single" w:sz="4" w:space="0" w:color="000000" w:themeColor="text1"/>
              <w:right w:val="single" w:sz="12" w:space="0" w:color="auto"/>
            </w:tcBorders>
          </w:tcPr>
          <w:p w14:paraId="3D30352E" w14:textId="77777777" w:rsidR="00216C15" w:rsidRDefault="00216C15" w:rsidP="00E56C9B">
            <w:pPr>
              <w:pStyle w:val="Tablebody"/>
              <w:rPr>
                <w:szCs w:val="20"/>
              </w:rPr>
            </w:pPr>
            <w:r>
              <w:rPr>
                <w:szCs w:val="20"/>
              </w:rPr>
              <w:t xml:space="preserve">specifies </w:t>
            </w:r>
            <w:proofErr w:type="gramStart"/>
            <w:r>
              <w:rPr>
                <w:szCs w:val="20"/>
              </w:rPr>
              <w:t>a</w:t>
            </w:r>
            <w:proofErr w:type="gramEnd"/>
            <w:r>
              <w:rPr>
                <w:szCs w:val="20"/>
              </w:rPr>
              <w:t xml:space="preserve"> SAP type for the selected Partial Segments indicated by the </w:t>
            </w:r>
            <w:r w:rsidRPr="00216C15">
              <w:rPr>
                <w:rFonts w:ascii="Courier New" w:hAnsi="Courier New" w:cs="Courier New"/>
                <w:szCs w:val="20"/>
              </w:rPr>
              <w:t>@cadence</w:t>
            </w:r>
            <w:r>
              <w:rPr>
                <w:szCs w:val="20"/>
              </w:rPr>
              <w:t xml:space="preserve"> in a Segment Sequence. </w:t>
            </w:r>
          </w:p>
          <w:p w14:paraId="7D750923" w14:textId="2EBE98F2" w:rsidR="00216C15" w:rsidRDefault="00216C15" w:rsidP="00E56C9B">
            <w:pPr>
              <w:pStyle w:val="Tablebody"/>
              <w:rPr>
                <w:szCs w:val="20"/>
              </w:rPr>
            </w:pPr>
            <w:r>
              <w:rPr>
                <w:szCs w:val="20"/>
              </w:rPr>
              <w:t xml:space="preserve">For more detailed semantics, refer to </w:t>
            </w:r>
            <w:r w:rsidRPr="00301BB3">
              <w:rPr>
                <w:rFonts w:ascii="Courier New" w:hAnsi="Courier New" w:cs="Courier New"/>
                <w:szCs w:val="20"/>
              </w:rPr>
              <w:t>@startWithSAP</w:t>
            </w:r>
            <w:r>
              <w:rPr>
                <w:szCs w:val="20"/>
              </w:rPr>
              <w:t xml:space="preserve">. </w:t>
            </w:r>
          </w:p>
          <w:p w14:paraId="0DEC8558" w14:textId="77777777" w:rsidR="00216C15" w:rsidRDefault="00216C15" w:rsidP="00E56C9B">
            <w:pPr>
              <w:pStyle w:val="Tablebody"/>
              <w:rPr>
                <w:szCs w:val="20"/>
              </w:rPr>
            </w:pPr>
            <w:r>
              <w:rPr>
                <w:szCs w:val="20"/>
              </w:rPr>
              <w:t xml:space="preserve">This value shall be between 1 and 7. </w:t>
            </w:r>
          </w:p>
          <w:p w14:paraId="45C43DBC" w14:textId="77777777" w:rsidR="00216C15" w:rsidRDefault="00216C15" w:rsidP="00216C15">
            <w:pPr>
              <w:pStyle w:val="Noteindentcontinued"/>
            </w:pPr>
            <w:r>
              <w:t xml:space="preserve">NOTE 1: The functionality of SAP type 0 (“unknown”) can be </w:t>
            </w:r>
            <w:proofErr w:type="spellStart"/>
            <w:r>
              <w:t>signaled</w:t>
            </w:r>
            <w:proofErr w:type="spellEnd"/>
            <w:r>
              <w:t xml:space="preserve"> using the </w:t>
            </w:r>
            <w:r w:rsidRPr="00301BB3">
              <w:rPr>
                <w:rFonts w:ascii="Courier New" w:hAnsi="Courier New" w:cs="Courier New"/>
              </w:rPr>
              <w:t>@startWithSAP</w:t>
            </w:r>
            <w:r>
              <w:t xml:space="preserve"> attribute. The intent of this attribute is to override the above </w:t>
            </w:r>
            <w:proofErr w:type="spellStart"/>
            <w:r>
              <w:t>signaling</w:t>
            </w:r>
            <w:proofErr w:type="spellEnd"/>
            <w:r>
              <w:t xml:space="preserve"> when more information is available.</w:t>
            </w:r>
          </w:p>
          <w:p w14:paraId="14813B0D" w14:textId="77777777" w:rsidR="00216C15" w:rsidRPr="008258CE" w:rsidRDefault="00216C15" w:rsidP="00216C15">
            <w:pPr>
              <w:pStyle w:val="Noteindentcontinued"/>
            </w:pPr>
            <w:r>
              <w:t>NOTE 2: this value cannot exceed 7 due to the definition of SAP types in ISO/IEC 14496-12</w:t>
            </w:r>
          </w:p>
        </w:tc>
      </w:tr>
      <w:tr w:rsidR="00216C15" w:rsidRPr="008258CE" w14:paraId="62F39E0E" w14:textId="77777777" w:rsidTr="00E56C9B">
        <w:trPr>
          <w:cantSplit/>
        </w:trPr>
        <w:tc>
          <w:tcPr>
            <w:tcW w:w="125" w:type="pct"/>
            <w:tcBorders>
              <w:left w:val="single" w:sz="12" w:space="0" w:color="auto"/>
            </w:tcBorders>
          </w:tcPr>
          <w:p w14:paraId="26E82AF9" w14:textId="77777777" w:rsidR="00216C15" w:rsidRPr="008258CE" w:rsidRDefault="00216C15" w:rsidP="00E56C9B">
            <w:pPr>
              <w:pStyle w:val="Tablebody"/>
              <w:rPr>
                <w:noProof/>
                <w:szCs w:val="20"/>
              </w:rPr>
            </w:pPr>
            <w:r w:rsidRPr="008258CE">
              <w:rPr>
                <w:szCs w:val="20"/>
              </w:rPr>
              <w:lastRenderedPageBreak/>
              <w:t> </w:t>
            </w:r>
          </w:p>
        </w:tc>
        <w:tc>
          <w:tcPr>
            <w:tcW w:w="1707" w:type="pct"/>
            <w:tcBorders>
              <w:right w:val="single" w:sz="4" w:space="0" w:color="000000" w:themeColor="text1"/>
            </w:tcBorders>
          </w:tcPr>
          <w:p w14:paraId="33C54F86" w14:textId="77777777" w:rsidR="00216C15" w:rsidRPr="008258CE" w:rsidRDefault="00216C15" w:rsidP="00E56C9B">
            <w:pPr>
              <w:pStyle w:val="Tablebody"/>
              <w:rPr>
                <w:rStyle w:val="ISOCode"/>
                <w:szCs w:val="20"/>
              </w:rPr>
            </w:pPr>
            <w:r w:rsidRPr="008258CE">
              <w:rPr>
                <w:szCs w:val="20"/>
              </w:rPr>
              <w:t>  </w:t>
            </w:r>
            <w:r w:rsidRPr="008258CE">
              <w:rPr>
                <w:rStyle w:val="ISOCode"/>
                <w:szCs w:val="20"/>
              </w:rPr>
              <w:t>@</w:t>
            </w:r>
            <w:r>
              <w:rPr>
                <w:rStyle w:val="ISOCode"/>
                <w:szCs w:val="20"/>
              </w:rPr>
              <w:t>cadence</w:t>
            </w:r>
          </w:p>
        </w:tc>
        <w:tc>
          <w:tcPr>
            <w:tcW w:w="640" w:type="pct"/>
            <w:tcBorders>
              <w:left w:val="single" w:sz="4" w:space="0" w:color="000000" w:themeColor="text1"/>
              <w:right w:val="single" w:sz="4" w:space="0" w:color="000000" w:themeColor="text1"/>
            </w:tcBorders>
          </w:tcPr>
          <w:p w14:paraId="3388A2F2" w14:textId="77777777" w:rsidR="00216C15" w:rsidRDefault="00216C15" w:rsidP="00E56C9B">
            <w:pPr>
              <w:pStyle w:val="Tablebody"/>
              <w:rPr>
                <w:szCs w:val="20"/>
              </w:rPr>
            </w:pPr>
            <w:r w:rsidRPr="008258CE">
              <w:rPr>
                <w:szCs w:val="20"/>
              </w:rPr>
              <w:t>OD</w:t>
            </w:r>
          </w:p>
          <w:p w14:paraId="1BDFDA89" w14:textId="77777777" w:rsidR="00216C15" w:rsidRPr="008258CE" w:rsidRDefault="00216C15" w:rsidP="00E56C9B">
            <w:pPr>
              <w:pStyle w:val="Tablebody"/>
              <w:rPr>
                <w:szCs w:val="20"/>
              </w:rPr>
            </w:pPr>
            <w:r>
              <w:rPr>
                <w:szCs w:val="20"/>
              </w:rPr>
              <w:t>default=0</w:t>
            </w:r>
          </w:p>
        </w:tc>
        <w:tc>
          <w:tcPr>
            <w:tcW w:w="2528" w:type="pct"/>
            <w:tcBorders>
              <w:left w:val="single" w:sz="4" w:space="0" w:color="000000" w:themeColor="text1"/>
              <w:right w:val="single" w:sz="12" w:space="0" w:color="auto"/>
            </w:tcBorders>
          </w:tcPr>
          <w:p w14:paraId="75CF6B38" w14:textId="16F90CA0" w:rsidR="00216C15" w:rsidRDefault="00216C15" w:rsidP="00E56C9B">
            <w:pPr>
              <w:pStyle w:val="Tablebody"/>
              <w:rPr>
                <w:szCs w:val="20"/>
              </w:rPr>
            </w:pPr>
            <w:r>
              <w:rPr>
                <w:szCs w:val="20"/>
              </w:rPr>
              <w:t xml:space="preserve">Specifies the subset of Partial Segments within a Segment Sequence for which the value of the @type attribute applies. </w:t>
            </w:r>
          </w:p>
          <w:p w14:paraId="31513F0D" w14:textId="0FDEF3DC" w:rsidR="00216C15" w:rsidRDefault="00216C15" w:rsidP="00E56C9B">
            <w:pPr>
              <w:pStyle w:val="Tablebody"/>
              <w:rPr>
                <w:szCs w:val="20"/>
              </w:rPr>
            </w:pPr>
            <w:r>
              <w:rPr>
                <w:szCs w:val="20"/>
              </w:rPr>
              <w:t xml:space="preserve">If the value is set to 0, the SAP type value as specified in the </w:t>
            </w:r>
            <w:r w:rsidRPr="008258CE">
              <w:rPr>
                <w:rStyle w:val="ISOCode"/>
                <w:szCs w:val="20"/>
              </w:rPr>
              <w:t>@</w:t>
            </w:r>
            <w:r>
              <w:rPr>
                <w:rStyle w:val="ISOCode"/>
                <w:szCs w:val="20"/>
              </w:rPr>
              <w:t>t</w:t>
            </w:r>
            <w:r>
              <w:rPr>
                <w:rStyle w:val="ISOCode"/>
              </w:rPr>
              <w:t>ype</w:t>
            </w:r>
            <w:r>
              <w:rPr>
                <w:szCs w:val="20"/>
              </w:rPr>
              <w:t xml:space="preserve"> attribute only holds for the first Partial Segment of the Segment Sequence.</w:t>
            </w:r>
          </w:p>
          <w:p w14:paraId="14ECAB5E" w14:textId="06854298" w:rsidR="00216C15" w:rsidRDefault="00216C15" w:rsidP="00E56C9B">
            <w:pPr>
              <w:pStyle w:val="Tablebody"/>
              <w:rPr>
                <w:szCs w:val="20"/>
              </w:rPr>
            </w:pPr>
            <w:r>
              <w:rPr>
                <w:szCs w:val="20"/>
              </w:rPr>
              <w:t xml:space="preserve">If the value is positive, for a Segment Sequence with Partial Segments </w:t>
            </w:r>
            <w:proofErr w:type="gramStart"/>
            <w:r>
              <w:rPr>
                <w:szCs w:val="20"/>
              </w:rPr>
              <w:t>PS(</w:t>
            </w:r>
            <w:proofErr w:type="gramEnd"/>
            <w:r>
              <w:rPr>
                <w:szCs w:val="20"/>
              </w:rPr>
              <w:t xml:space="preserve">1)…PS(k), and the cadence C, the subset of Partial Segments PS(C*n + 1) for any unsigned integer n = 0, 1, … such that C*n + 1 &lt; k start with SAP types inferred from the </w:t>
            </w:r>
            <w:r w:rsidRPr="008258CE">
              <w:rPr>
                <w:rStyle w:val="ISOCode"/>
                <w:szCs w:val="20"/>
              </w:rPr>
              <w:t>@</w:t>
            </w:r>
            <w:r>
              <w:rPr>
                <w:rStyle w:val="ISOCode"/>
                <w:szCs w:val="20"/>
              </w:rPr>
              <w:t>ty</w:t>
            </w:r>
            <w:r>
              <w:rPr>
                <w:rStyle w:val="ISOCode"/>
              </w:rPr>
              <w:t>pe</w:t>
            </w:r>
            <w:r>
              <w:rPr>
                <w:szCs w:val="20"/>
              </w:rPr>
              <w:t xml:space="preserve">  attribute. </w:t>
            </w:r>
          </w:p>
          <w:p w14:paraId="5677003A" w14:textId="77777777" w:rsidR="00216C15" w:rsidRDefault="00216C15" w:rsidP="00E56C9B">
            <w:pPr>
              <w:pStyle w:val="Tablebody"/>
              <w:rPr>
                <w:szCs w:val="20"/>
              </w:rPr>
            </w:pPr>
            <w:r>
              <w:rPr>
                <w:szCs w:val="20"/>
              </w:rPr>
              <w:t xml:space="preserve">If the value of this attribute exceeds the value of the </w:t>
            </w:r>
            <w:r w:rsidRPr="00E56C9B">
              <w:rPr>
                <w:rFonts w:ascii="Courier New" w:hAnsi="Courier New" w:cs="Courier New"/>
                <w:szCs w:val="20"/>
              </w:rPr>
              <w:t>@k</w:t>
            </w:r>
            <w:r>
              <w:rPr>
                <w:szCs w:val="20"/>
              </w:rPr>
              <w:t xml:space="preserve"> attribute in the associated </w:t>
            </w:r>
            <w:r w:rsidRPr="00E56C9B">
              <w:rPr>
                <w:rFonts w:ascii="Courier New" w:hAnsi="Courier New" w:cs="Courier New"/>
                <w:b/>
                <w:bCs/>
                <w:szCs w:val="20"/>
              </w:rPr>
              <w:t>S</w:t>
            </w:r>
            <w:r>
              <w:rPr>
                <w:szCs w:val="20"/>
              </w:rPr>
              <w:t xml:space="preserve"> element(s), then this is identical as if the value is set to 0.</w:t>
            </w:r>
          </w:p>
          <w:p w14:paraId="2E508B10" w14:textId="396C6881" w:rsidR="00216C15" w:rsidRPr="008258CE" w:rsidRDefault="00216C15" w:rsidP="00E56C9B">
            <w:pPr>
              <w:pStyle w:val="Tablebody"/>
              <w:rPr>
                <w:szCs w:val="20"/>
              </w:rPr>
            </w:pPr>
          </w:p>
        </w:tc>
      </w:tr>
      <w:tr w:rsidR="00216C15" w:rsidRPr="008258CE" w14:paraId="36A184B5" w14:textId="77777777" w:rsidTr="00E56C9B">
        <w:trPr>
          <w:cantSplit/>
        </w:trPr>
        <w:tc>
          <w:tcPr>
            <w:tcW w:w="5000" w:type="pct"/>
            <w:gridSpan w:val="4"/>
            <w:tcBorders>
              <w:left w:val="single" w:sz="12" w:space="0" w:color="auto"/>
              <w:right w:val="single" w:sz="12" w:space="0" w:color="auto"/>
            </w:tcBorders>
          </w:tcPr>
          <w:tbl>
            <w:tblPr>
              <w:tblW w:w="10179"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A0" w:firstRow="1" w:lastRow="0" w:firstColumn="1" w:lastColumn="0" w:noHBand="0" w:noVBand="0"/>
            </w:tblPr>
            <w:tblGrid>
              <w:gridCol w:w="10179"/>
            </w:tblGrid>
            <w:tr w:rsidR="00216C15" w:rsidRPr="008258CE" w14:paraId="6FC4694E" w14:textId="77777777" w:rsidTr="00E56C9B">
              <w:trPr>
                <w:cantSplit/>
              </w:trPr>
              <w:tc>
                <w:tcPr>
                  <w:tcW w:w="5000" w:type="pct"/>
                  <w:tcBorders>
                    <w:top w:val="single" w:sz="12" w:space="0" w:color="auto"/>
                    <w:left w:val="single" w:sz="12" w:space="0" w:color="auto"/>
                    <w:bottom w:val="single" w:sz="12" w:space="0" w:color="auto"/>
                    <w:right w:val="single" w:sz="12" w:space="0" w:color="auto"/>
                  </w:tcBorders>
                  <w:hideMark/>
                </w:tcPr>
                <w:p w14:paraId="37037699" w14:textId="77777777" w:rsidR="00216C15" w:rsidRPr="008258CE" w:rsidRDefault="00216C15" w:rsidP="00E56C9B">
                  <w:pPr>
                    <w:pStyle w:val="Tablefooter"/>
                    <w:jc w:val="left"/>
                    <w:rPr>
                      <w:sz w:val="20"/>
                      <w:szCs w:val="20"/>
                      <w:lang w:eastAsia="en-GB"/>
                    </w:rPr>
                  </w:pPr>
                  <w:r w:rsidRPr="008258CE">
                    <w:rPr>
                      <w:b/>
                      <w:sz w:val="20"/>
                      <w:szCs w:val="20"/>
                      <w:lang w:eastAsia="en-GB"/>
                    </w:rPr>
                    <w:t>Key</w:t>
                  </w:r>
                </w:p>
                <w:p w14:paraId="1AE99A8F" w14:textId="77777777" w:rsidR="00216C15" w:rsidRPr="008258CE" w:rsidRDefault="00216C15" w:rsidP="00E56C9B">
                  <w:pPr>
                    <w:pStyle w:val="Tablefooter"/>
                    <w:jc w:val="left"/>
                    <w:rPr>
                      <w:sz w:val="20"/>
                      <w:szCs w:val="20"/>
                      <w:lang w:eastAsia="en-GB"/>
                    </w:rPr>
                  </w:pPr>
                  <w:r w:rsidRPr="008258CE">
                    <w:rPr>
                      <w:sz w:val="20"/>
                      <w:szCs w:val="20"/>
                      <w:lang w:eastAsia="en-GB"/>
                    </w:rPr>
                    <w:t>For attributes: M=Mandatory, O=Optional, OD=Optional with Default Value, CM=Conditionally Mandatory</w:t>
                  </w:r>
                </w:p>
                <w:p w14:paraId="0EDB24A9" w14:textId="77777777" w:rsidR="00216C15" w:rsidRPr="008258CE" w:rsidRDefault="00216C15" w:rsidP="00E56C9B">
                  <w:pPr>
                    <w:pStyle w:val="Tablefooter"/>
                    <w:jc w:val="left"/>
                    <w:rPr>
                      <w:sz w:val="20"/>
                      <w:szCs w:val="20"/>
                      <w:lang w:eastAsia="en-GB"/>
                    </w:rPr>
                  </w:pPr>
                  <w:r w:rsidRPr="008258CE">
                    <w:rPr>
                      <w:sz w:val="20"/>
                      <w:szCs w:val="20"/>
                      <w:lang w:eastAsia="en-GB"/>
                    </w:rPr>
                    <w:t>For elements: &lt;minOccurs</w:t>
                  </w:r>
                  <w:proofErr w:type="gramStart"/>
                  <w:r w:rsidRPr="008258CE">
                    <w:rPr>
                      <w:sz w:val="20"/>
                      <w:szCs w:val="20"/>
                      <w:lang w:eastAsia="en-GB"/>
                    </w:rPr>
                    <w:t>&gt;..</w:t>
                  </w:r>
                  <w:proofErr w:type="gramEnd"/>
                  <w:r w:rsidRPr="008258CE">
                    <w:rPr>
                      <w:sz w:val="20"/>
                      <w:szCs w:val="20"/>
                      <w:lang w:eastAsia="en-GB"/>
                    </w:rPr>
                    <w:t>&lt;</w:t>
                  </w:r>
                  <w:proofErr w:type="spellStart"/>
                  <w:r w:rsidRPr="008258CE">
                    <w:rPr>
                      <w:sz w:val="20"/>
                      <w:szCs w:val="20"/>
                      <w:lang w:eastAsia="en-GB"/>
                    </w:rPr>
                    <w:t>maxOccurs</w:t>
                  </w:r>
                  <w:proofErr w:type="spellEnd"/>
                  <w:r w:rsidRPr="008258CE">
                    <w:rPr>
                      <w:sz w:val="20"/>
                      <w:szCs w:val="20"/>
                      <w:lang w:eastAsia="en-GB"/>
                    </w:rPr>
                    <w:t>&gt; (N=unbounded)</w:t>
                  </w:r>
                </w:p>
                <w:p w14:paraId="081A3087" w14:textId="77777777" w:rsidR="00216C15" w:rsidRPr="008258CE" w:rsidRDefault="00216C15" w:rsidP="00E56C9B">
                  <w:pPr>
                    <w:pStyle w:val="Tablefooter"/>
                    <w:jc w:val="left"/>
                    <w:rPr>
                      <w:sz w:val="20"/>
                      <w:szCs w:val="20"/>
                      <w:lang w:eastAsia="en-GB"/>
                    </w:rPr>
                  </w:pPr>
                  <w:r w:rsidRPr="008258CE">
                    <w:rPr>
                      <w:sz w:val="20"/>
                      <w:szCs w:val="20"/>
                      <w:lang w:eastAsia="en-GB"/>
                    </w:rPr>
                    <w:t xml:space="preserve">Elements are </w:t>
                  </w:r>
                  <w:r w:rsidRPr="008258CE">
                    <w:rPr>
                      <w:rStyle w:val="ISOCodebold"/>
                      <w:sz w:val="20"/>
                      <w:szCs w:val="20"/>
                      <w:lang w:eastAsia="en-GB"/>
                    </w:rPr>
                    <w:t>bold</w:t>
                  </w:r>
                  <w:r w:rsidRPr="008258CE">
                    <w:rPr>
                      <w:rFonts w:cs="Courier New"/>
                      <w:sz w:val="20"/>
                      <w:szCs w:val="20"/>
                      <w:lang w:eastAsia="en-GB"/>
                    </w:rPr>
                    <w:t xml:space="preserve">; </w:t>
                  </w:r>
                  <w:r w:rsidRPr="008258CE">
                    <w:rPr>
                      <w:sz w:val="20"/>
                      <w:szCs w:val="20"/>
                      <w:lang w:eastAsia="en-GB"/>
                    </w:rPr>
                    <w:t xml:space="preserve">attributes are non-bold and preceded with </w:t>
                  </w:r>
                  <w:proofErr w:type="gramStart"/>
                  <w:r w:rsidRPr="008258CE">
                    <w:rPr>
                      <w:sz w:val="20"/>
                      <w:szCs w:val="20"/>
                      <w:lang w:eastAsia="en-GB"/>
                    </w:rPr>
                    <w:t>an</w:t>
                  </w:r>
                  <w:proofErr w:type="gramEnd"/>
                  <w:r w:rsidRPr="008258CE">
                    <w:rPr>
                      <w:sz w:val="20"/>
                      <w:szCs w:val="20"/>
                      <w:lang w:eastAsia="en-GB"/>
                    </w:rPr>
                    <w:t xml:space="preserve"> @.</w:t>
                  </w:r>
                </w:p>
              </w:tc>
            </w:tr>
          </w:tbl>
          <w:p w14:paraId="5D08D35D" w14:textId="77777777" w:rsidR="00216C15" w:rsidRPr="008258CE" w:rsidRDefault="00216C15" w:rsidP="00E56C9B">
            <w:pPr>
              <w:pStyle w:val="Tablebody"/>
              <w:rPr>
                <w:szCs w:val="20"/>
              </w:rPr>
            </w:pPr>
          </w:p>
        </w:tc>
      </w:tr>
    </w:tbl>
    <w:p w14:paraId="6D6CD923" w14:textId="77777777" w:rsidR="00216C15" w:rsidRPr="008258CE" w:rsidRDefault="00216C15" w:rsidP="00216C15"/>
    <w:p w14:paraId="03D2F533"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xs:complexType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Pr>
          <w:rFonts w:ascii="Courier New" w:hAnsi="Courier New" w:cs="Courier New"/>
          <w:color w:val="008000"/>
          <w:sz w:val="16"/>
          <w:szCs w:val="16"/>
        </w:rPr>
        <w:t>SegmentSequencePropertiesType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4F156524" w14:textId="0EF1F701"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xs:annotation</w:t>
      </w:r>
      <w:proofErr w:type="spellEnd"/>
      <w:proofErr w:type="gramEnd"/>
      <w:r w:rsidRPr="008258CE">
        <w:rPr>
          <w:rFonts w:ascii="Courier New" w:hAnsi="Courier New" w:cs="Courier New"/>
          <w:color w:val="0000FF"/>
          <w:sz w:val="16"/>
          <w:szCs w:val="16"/>
        </w:rPr>
        <w:t>&gt;</w:t>
      </w:r>
    </w:p>
    <w:p w14:paraId="02D5F817" w14:textId="739DA88B"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lang w:val="de-DE"/>
        </w:rPr>
      </w:pPr>
      <w:r w:rsidRPr="00301BB3">
        <w:rPr>
          <w:rFonts w:ascii="Courier New" w:hAnsi="Courier New" w:cs="Courier New"/>
          <w:b/>
          <w:bCs/>
          <w:color w:val="000000"/>
          <w:sz w:val="16"/>
          <w:szCs w:val="16"/>
        </w:rPr>
        <w:tab/>
      </w:r>
      <w:r w:rsidRPr="00301BB3">
        <w:rPr>
          <w:rFonts w:ascii="Courier New" w:hAnsi="Courier New" w:cs="Courier New"/>
          <w:b/>
          <w:bCs/>
          <w:color w:val="000000"/>
          <w:sz w:val="16"/>
          <w:szCs w:val="16"/>
        </w:rPr>
        <w:tab/>
      </w:r>
      <w:r w:rsidRPr="008258CE">
        <w:rPr>
          <w:rFonts w:ascii="Courier New" w:hAnsi="Courier New" w:cs="Courier New"/>
          <w:color w:val="0000FF"/>
          <w:sz w:val="16"/>
          <w:szCs w:val="16"/>
          <w:lang w:val="de-DE"/>
        </w:rPr>
        <w:t>&lt;xs:documentation</w:t>
      </w:r>
      <w:r w:rsidRPr="008258CE">
        <w:rPr>
          <w:rFonts w:ascii="Courier New" w:hAnsi="Courier New" w:cs="Courier New"/>
          <w:color w:val="000000"/>
          <w:sz w:val="16"/>
          <w:szCs w:val="16"/>
          <w:lang w:val="de-DE"/>
        </w:rPr>
        <w:t xml:space="preserve"> </w:t>
      </w:r>
      <w:r w:rsidRPr="008258CE">
        <w:rPr>
          <w:rFonts w:ascii="Courier New" w:hAnsi="Courier New" w:cs="Courier New"/>
          <w:color w:val="FF0000"/>
          <w:sz w:val="16"/>
          <w:szCs w:val="16"/>
          <w:lang w:val="de-DE"/>
        </w:rPr>
        <w:t>xml:lang</w:t>
      </w:r>
      <w:r w:rsidRPr="008258CE">
        <w:rPr>
          <w:rFonts w:ascii="Courier New" w:hAnsi="Courier New" w:cs="Courier New"/>
          <w:color w:val="000000"/>
          <w:sz w:val="16"/>
          <w:szCs w:val="16"/>
          <w:lang w:val="de-DE"/>
        </w:rPr>
        <w:t>=</w:t>
      </w:r>
      <w:r w:rsidRPr="008258CE">
        <w:rPr>
          <w:rFonts w:ascii="Courier New" w:hAnsi="Courier New" w:cs="Courier New"/>
          <w:color w:val="008000"/>
          <w:sz w:val="16"/>
          <w:szCs w:val="16"/>
          <w:lang w:val="de-DE"/>
        </w:rPr>
        <w:t>"en"</w:t>
      </w:r>
      <w:r w:rsidRPr="008258CE">
        <w:rPr>
          <w:rFonts w:ascii="Courier New" w:hAnsi="Courier New" w:cs="Courier New"/>
          <w:color w:val="0000FF"/>
          <w:sz w:val="16"/>
          <w:szCs w:val="16"/>
          <w:lang w:val="de-DE"/>
        </w:rPr>
        <w:t>&gt;</w:t>
      </w:r>
    </w:p>
    <w:p w14:paraId="659B2DF2"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lang w:val="de-DE"/>
        </w:rPr>
        <w:tab/>
      </w:r>
      <w:r w:rsidRPr="008258CE">
        <w:rPr>
          <w:rFonts w:ascii="Courier New" w:hAnsi="Courier New" w:cs="Courier New"/>
          <w:b/>
          <w:bCs/>
          <w:color w:val="000000"/>
          <w:sz w:val="16"/>
          <w:szCs w:val="16"/>
          <w:lang w:val="de-DE"/>
        </w:rPr>
        <w:tab/>
      </w:r>
      <w:r w:rsidRPr="008258CE">
        <w:rPr>
          <w:rFonts w:ascii="Courier New" w:hAnsi="Courier New" w:cs="Courier New"/>
          <w:b/>
          <w:bCs/>
          <w:color w:val="000000"/>
          <w:sz w:val="16"/>
          <w:szCs w:val="16"/>
          <w:lang w:val="de-DE"/>
        </w:rPr>
        <w:tab/>
      </w:r>
      <w:r>
        <w:rPr>
          <w:rFonts w:ascii="Courier New" w:hAnsi="Courier New" w:cs="Courier New"/>
          <w:b/>
          <w:bCs/>
          <w:color w:val="000000"/>
          <w:sz w:val="16"/>
          <w:szCs w:val="16"/>
        </w:rPr>
        <w:t>Segment Sequence properties</w:t>
      </w:r>
    </w:p>
    <w:p w14:paraId="0D3E8179"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xs:documentation</w:t>
      </w:r>
      <w:proofErr w:type="spellEnd"/>
      <w:proofErr w:type="gramEnd"/>
      <w:r w:rsidRPr="006F5900">
        <w:rPr>
          <w:rFonts w:ascii="Courier New" w:hAnsi="Courier New" w:cs="Courier New"/>
          <w:color w:val="0000FF"/>
          <w:sz w:val="16"/>
          <w:szCs w:val="16"/>
        </w:rPr>
        <w:t>&gt;</w:t>
      </w:r>
    </w:p>
    <w:p w14:paraId="31F9C04C" w14:textId="0257CBC5"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xs:annotation</w:t>
      </w:r>
      <w:proofErr w:type="spellEnd"/>
      <w:proofErr w:type="gramEnd"/>
      <w:r w:rsidRPr="006F5900">
        <w:rPr>
          <w:rFonts w:ascii="Courier New" w:hAnsi="Courier New" w:cs="Courier New"/>
          <w:color w:val="0000FF"/>
          <w:sz w:val="16"/>
          <w:szCs w:val="16"/>
        </w:rPr>
        <w:t>&gt;</w:t>
      </w:r>
    </w:p>
    <w:p w14:paraId="5552E612" w14:textId="7D30EE00" w:rsidR="00216C15"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16"/>
          <w:szCs w:val="16"/>
        </w:rPr>
      </w:pP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xs:sequence</w:t>
      </w:r>
      <w:proofErr w:type="spellEnd"/>
      <w:proofErr w:type="gramEnd"/>
      <w:r w:rsidRPr="006F5900">
        <w:rPr>
          <w:rFonts w:ascii="Courier New" w:hAnsi="Courier New" w:cs="Courier New"/>
          <w:color w:val="0000FF"/>
          <w:sz w:val="16"/>
          <w:szCs w:val="16"/>
        </w:rPr>
        <w:t>&gt;</w:t>
      </w:r>
    </w:p>
    <w:p w14:paraId="0B176549" w14:textId="54D3E6CC" w:rsidR="00216C15" w:rsidRPr="00216C15"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lang w:val="en-GB"/>
        </w:rPr>
      </w:pPr>
      <w:r>
        <w:rPr>
          <w:rFonts w:ascii="Courier New" w:hAnsi="Courier New" w:cs="Courier New"/>
          <w:color w:val="0000FF"/>
          <w:sz w:val="16"/>
          <w:szCs w:val="16"/>
        </w:rPr>
        <w:t xml:space="preserve">        </w:t>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xs:element</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r>
        <w:rPr>
          <w:rFonts w:ascii="Courier New" w:hAnsi="Courier New" w:cs="Courier New"/>
          <w:color w:val="008000"/>
          <w:sz w:val="16"/>
          <w:szCs w:val="16"/>
        </w:rPr>
        <w:t>SAP</w:t>
      </w:r>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Pr>
          <w:rFonts w:ascii="Courier New" w:hAnsi="Courier New" w:cs="Courier New"/>
          <w:color w:val="008000"/>
          <w:sz w:val="16"/>
          <w:szCs w:val="16"/>
        </w:rPr>
        <w:t>SapWithCadenceType</w:t>
      </w:r>
      <w:proofErr w:type="spellEnd"/>
      <w:r w:rsidRPr="008258CE">
        <w:rPr>
          <w:rFonts w:ascii="Courier New" w:hAnsi="Courier New" w:cs="Courier New"/>
          <w:color w:val="008000"/>
          <w:sz w:val="16"/>
          <w:szCs w:val="16"/>
        </w:rPr>
        <w:t>"</w:t>
      </w:r>
      <w:r>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1B954796" w14:textId="0FD5FEA9"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Pr>
          <w:rFonts w:ascii="Courier New" w:hAnsi="Courier New" w:cs="Courier New"/>
          <w:b/>
          <w:bCs/>
          <w:color w:val="000000"/>
          <w:sz w:val="16"/>
          <w:szCs w:val="16"/>
        </w:rPr>
        <w:t xml:space="preserve">    </w:t>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xs:any</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namespace</w:t>
      </w:r>
      <w:r w:rsidRPr="008258CE">
        <w:rPr>
          <w:rFonts w:ascii="Courier New" w:hAnsi="Courier New" w:cs="Courier New"/>
          <w:color w:val="000000"/>
          <w:sz w:val="16"/>
          <w:szCs w:val="16"/>
        </w:rPr>
        <w:t>=</w:t>
      </w:r>
      <w:r w:rsidRPr="008258CE">
        <w:rPr>
          <w:rFonts w:ascii="Courier New" w:hAnsi="Courier New" w:cs="Courier New"/>
          <w:color w:val="008000"/>
          <w:sz w:val="16"/>
          <w:szCs w:val="16"/>
        </w:rPr>
        <w:t>"##other"</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processContents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"lax"</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48E80375" w14:textId="1F975B42"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xs:sequence</w:t>
      </w:r>
      <w:proofErr w:type="spellEnd"/>
      <w:proofErr w:type="gramEnd"/>
      <w:r w:rsidRPr="008258CE">
        <w:rPr>
          <w:rFonts w:ascii="Courier New" w:hAnsi="Courier New" w:cs="Courier New"/>
          <w:color w:val="0000FF"/>
          <w:sz w:val="16"/>
          <w:szCs w:val="16"/>
        </w:rPr>
        <w:t>&gt;</w:t>
      </w:r>
    </w:p>
    <w:p w14:paraId="07D981AA" w14:textId="0C94BFDB"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xs:anyAttribute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namespace</w:t>
      </w:r>
      <w:r w:rsidRPr="008258CE">
        <w:rPr>
          <w:rFonts w:ascii="Courier New" w:hAnsi="Courier New" w:cs="Courier New"/>
          <w:color w:val="000000"/>
          <w:sz w:val="16"/>
          <w:szCs w:val="16"/>
        </w:rPr>
        <w:t>=</w:t>
      </w:r>
      <w:r w:rsidRPr="008258CE">
        <w:rPr>
          <w:rFonts w:ascii="Courier New" w:hAnsi="Courier New" w:cs="Courier New"/>
          <w:color w:val="008000"/>
          <w:sz w:val="16"/>
          <w:szCs w:val="16"/>
        </w:rPr>
        <w:t>"##other"</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processContents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"lax"</w:t>
      </w:r>
      <w:r w:rsidRPr="008258CE">
        <w:rPr>
          <w:rFonts w:ascii="Courier New" w:hAnsi="Courier New" w:cs="Courier New"/>
          <w:color w:val="0000FF"/>
          <w:sz w:val="16"/>
          <w:szCs w:val="16"/>
        </w:rPr>
        <w:t>/&gt;</w:t>
      </w:r>
    </w:p>
    <w:p w14:paraId="3E500849" w14:textId="77777777" w:rsidR="00216C15"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16"/>
          <w:szCs w:val="16"/>
        </w:rPr>
      </w:pP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xs:complexType</w:t>
      </w:r>
      <w:proofErr w:type="spellEnd"/>
      <w:proofErr w:type="gramEnd"/>
      <w:r w:rsidRPr="008258CE">
        <w:rPr>
          <w:rFonts w:ascii="Courier New" w:hAnsi="Courier New" w:cs="Courier New"/>
          <w:color w:val="0000FF"/>
          <w:sz w:val="16"/>
          <w:szCs w:val="16"/>
        </w:rPr>
        <w:t>&gt;</w:t>
      </w:r>
    </w:p>
    <w:p w14:paraId="1F5AB4D5"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16"/>
          <w:szCs w:val="16"/>
        </w:rPr>
      </w:pPr>
    </w:p>
    <w:p w14:paraId="75D820D3" w14:textId="4190F5F9"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xs:complexType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Pr>
          <w:rFonts w:ascii="Courier New" w:hAnsi="Courier New" w:cs="Courier New"/>
          <w:color w:val="008000"/>
          <w:sz w:val="16"/>
          <w:szCs w:val="16"/>
        </w:rPr>
        <w:t>SapWithCadenceType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7F70297F"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xs:annotation</w:t>
      </w:r>
      <w:proofErr w:type="spellEnd"/>
      <w:proofErr w:type="gramEnd"/>
      <w:r w:rsidRPr="008258CE">
        <w:rPr>
          <w:rFonts w:ascii="Courier New" w:hAnsi="Courier New" w:cs="Courier New"/>
          <w:color w:val="0000FF"/>
          <w:sz w:val="16"/>
          <w:szCs w:val="16"/>
        </w:rPr>
        <w:t>&gt;</w:t>
      </w:r>
    </w:p>
    <w:p w14:paraId="0CF4EE3E" w14:textId="77777777" w:rsidR="00216C15" w:rsidRPr="00216C15"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301BB3">
        <w:rPr>
          <w:rFonts w:ascii="Courier New" w:hAnsi="Courier New" w:cs="Courier New"/>
          <w:b/>
          <w:bCs/>
          <w:color w:val="000000"/>
          <w:sz w:val="16"/>
          <w:szCs w:val="16"/>
        </w:rPr>
        <w:tab/>
      </w:r>
      <w:r w:rsidRPr="00301BB3">
        <w:rPr>
          <w:rFonts w:ascii="Courier New" w:hAnsi="Courier New" w:cs="Courier New"/>
          <w:b/>
          <w:bCs/>
          <w:color w:val="000000"/>
          <w:sz w:val="16"/>
          <w:szCs w:val="16"/>
        </w:rPr>
        <w:tab/>
      </w:r>
      <w:r w:rsidRPr="00216C15">
        <w:rPr>
          <w:rFonts w:ascii="Courier New" w:hAnsi="Courier New" w:cs="Courier New"/>
          <w:color w:val="0000FF"/>
          <w:sz w:val="16"/>
          <w:szCs w:val="16"/>
        </w:rPr>
        <w:t>&lt;</w:t>
      </w:r>
      <w:proofErr w:type="spellStart"/>
      <w:proofErr w:type="gramStart"/>
      <w:r w:rsidRPr="00216C15">
        <w:rPr>
          <w:rFonts w:ascii="Courier New" w:hAnsi="Courier New" w:cs="Courier New"/>
          <w:color w:val="0000FF"/>
          <w:sz w:val="16"/>
          <w:szCs w:val="16"/>
        </w:rPr>
        <w:t>xs:documentation</w:t>
      </w:r>
      <w:proofErr w:type="spellEnd"/>
      <w:proofErr w:type="gramEnd"/>
      <w:r w:rsidRPr="00216C15">
        <w:rPr>
          <w:rFonts w:ascii="Courier New" w:hAnsi="Courier New" w:cs="Courier New"/>
          <w:color w:val="000000"/>
          <w:sz w:val="16"/>
          <w:szCs w:val="16"/>
        </w:rPr>
        <w:t xml:space="preserve"> </w:t>
      </w:r>
      <w:proofErr w:type="spellStart"/>
      <w:r w:rsidRPr="00216C15">
        <w:rPr>
          <w:rFonts w:ascii="Courier New" w:hAnsi="Courier New" w:cs="Courier New"/>
          <w:color w:val="FF0000"/>
          <w:sz w:val="16"/>
          <w:szCs w:val="16"/>
        </w:rPr>
        <w:t>xml:lang</w:t>
      </w:r>
      <w:proofErr w:type="spellEnd"/>
      <w:r w:rsidRPr="00216C15">
        <w:rPr>
          <w:rFonts w:ascii="Courier New" w:hAnsi="Courier New" w:cs="Courier New"/>
          <w:color w:val="000000"/>
          <w:sz w:val="16"/>
          <w:szCs w:val="16"/>
        </w:rPr>
        <w:t>=</w:t>
      </w:r>
      <w:r w:rsidRPr="00216C15">
        <w:rPr>
          <w:rFonts w:ascii="Courier New" w:hAnsi="Courier New" w:cs="Courier New"/>
          <w:color w:val="008000"/>
          <w:sz w:val="16"/>
          <w:szCs w:val="16"/>
        </w:rPr>
        <w:t>"</w:t>
      </w:r>
      <w:proofErr w:type="spellStart"/>
      <w:r w:rsidRPr="00216C15">
        <w:rPr>
          <w:rFonts w:ascii="Courier New" w:hAnsi="Courier New" w:cs="Courier New"/>
          <w:color w:val="008000"/>
          <w:sz w:val="16"/>
          <w:szCs w:val="16"/>
        </w:rPr>
        <w:t>en</w:t>
      </w:r>
      <w:proofErr w:type="spellEnd"/>
      <w:r w:rsidRPr="00216C15">
        <w:rPr>
          <w:rFonts w:ascii="Courier New" w:hAnsi="Courier New" w:cs="Courier New"/>
          <w:color w:val="008000"/>
          <w:sz w:val="16"/>
          <w:szCs w:val="16"/>
        </w:rPr>
        <w:t>"</w:t>
      </w:r>
      <w:r w:rsidRPr="00216C15">
        <w:rPr>
          <w:rFonts w:ascii="Courier New" w:hAnsi="Courier New" w:cs="Courier New"/>
          <w:color w:val="0000FF"/>
          <w:sz w:val="16"/>
          <w:szCs w:val="16"/>
        </w:rPr>
        <w:t>&gt;</w:t>
      </w:r>
    </w:p>
    <w:p w14:paraId="2B6472CD"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216C15">
        <w:rPr>
          <w:rFonts w:ascii="Courier New" w:hAnsi="Courier New" w:cs="Courier New"/>
          <w:b/>
          <w:bCs/>
          <w:color w:val="000000"/>
          <w:sz w:val="16"/>
          <w:szCs w:val="16"/>
        </w:rPr>
        <w:tab/>
      </w:r>
      <w:r>
        <w:rPr>
          <w:rFonts w:ascii="Courier New" w:hAnsi="Courier New" w:cs="Courier New"/>
          <w:b/>
          <w:bCs/>
          <w:color w:val="000000"/>
          <w:sz w:val="16"/>
          <w:szCs w:val="16"/>
        </w:rPr>
        <w:tab/>
      </w:r>
      <w:r w:rsidRPr="00216C15">
        <w:rPr>
          <w:rFonts w:ascii="Courier New" w:hAnsi="Courier New" w:cs="Courier New"/>
          <w:b/>
          <w:bCs/>
          <w:color w:val="000000"/>
          <w:sz w:val="16"/>
          <w:szCs w:val="16"/>
        </w:rPr>
        <w:tab/>
      </w:r>
      <w:r>
        <w:rPr>
          <w:rFonts w:ascii="Courier New" w:hAnsi="Courier New" w:cs="Courier New"/>
          <w:b/>
          <w:bCs/>
          <w:color w:val="000000"/>
          <w:sz w:val="16"/>
          <w:szCs w:val="16"/>
        </w:rPr>
        <w:t>Segment Sequence SAP properties</w:t>
      </w:r>
    </w:p>
    <w:p w14:paraId="4794F7BE"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xs:documentation</w:t>
      </w:r>
      <w:proofErr w:type="spellEnd"/>
      <w:proofErr w:type="gramEnd"/>
      <w:r w:rsidRPr="006F5900">
        <w:rPr>
          <w:rFonts w:ascii="Courier New" w:hAnsi="Courier New" w:cs="Courier New"/>
          <w:color w:val="0000FF"/>
          <w:sz w:val="16"/>
          <w:szCs w:val="16"/>
        </w:rPr>
        <w:t>&gt;</w:t>
      </w:r>
    </w:p>
    <w:p w14:paraId="38F102A0"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xs:annotation</w:t>
      </w:r>
      <w:proofErr w:type="spellEnd"/>
      <w:proofErr w:type="gramEnd"/>
      <w:r w:rsidRPr="006F5900">
        <w:rPr>
          <w:rFonts w:ascii="Courier New" w:hAnsi="Courier New" w:cs="Courier New"/>
          <w:color w:val="0000FF"/>
          <w:sz w:val="16"/>
          <w:szCs w:val="16"/>
        </w:rPr>
        <w:t>&gt;</w:t>
      </w:r>
    </w:p>
    <w:p w14:paraId="10FE7C5C" w14:textId="77777777" w:rsidR="00216C15" w:rsidRPr="00E56C9B"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xs:sequence</w:t>
      </w:r>
      <w:proofErr w:type="spellEnd"/>
      <w:proofErr w:type="gramEnd"/>
      <w:r w:rsidRPr="006F5900">
        <w:rPr>
          <w:rFonts w:ascii="Courier New" w:hAnsi="Courier New" w:cs="Courier New"/>
          <w:color w:val="0000FF"/>
          <w:sz w:val="16"/>
          <w:szCs w:val="16"/>
        </w:rPr>
        <w:t>&gt;</w:t>
      </w:r>
    </w:p>
    <w:p w14:paraId="0DF58CCC"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Pr>
          <w:rFonts w:ascii="Courier New" w:hAnsi="Courier New" w:cs="Courier New"/>
          <w:b/>
          <w:bCs/>
          <w:color w:val="000000"/>
          <w:sz w:val="16"/>
          <w:szCs w:val="16"/>
        </w:rPr>
        <w:t xml:space="preserve">     </w:t>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xs:any</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namespace</w:t>
      </w:r>
      <w:r w:rsidRPr="008258CE">
        <w:rPr>
          <w:rFonts w:ascii="Courier New" w:hAnsi="Courier New" w:cs="Courier New"/>
          <w:color w:val="000000"/>
          <w:sz w:val="16"/>
          <w:szCs w:val="16"/>
        </w:rPr>
        <w:t>=</w:t>
      </w:r>
      <w:r w:rsidRPr="008258CE">
        <w:rPr>
          <w:rFonts w:ascii="Courier New" w:hAnsi="Courier New" w:cs="Courier New"/>
          <w:color w:val="008000"/>
          <w:sz w:val="16"/>
          <w:szCs w:val="16"/>
        </w:rPr>
        <w:t>"##other"</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processContents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"lax"</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20272A81"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xs:sequence</w:t>
      </w:r>
      <w:proofErr w:type="spellEnd"/>
      <w:proofErr w:type="gramEnd"/>
      <w:r w:rsidRPr="008258CE">
        <w:rPr>
          <w:rFonts w:ascii="Courier New" w:hAnsi="Courier New" w:cs="Courier New"/>
          <w:color w:val="0000FF"/>
          <w:sz w:val="16"/>
          <w:szCs w:val="16"/>
        </w:rPr>
        <w:t>&gt;</w:t>
      </w:r>
    </w:p>
    <w:p w14:paraId="199659C7" w14:textId="71391AE2"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r>
        <w:rPr>
          <w:rFonts w:ascii="Courier New" w:hAnsi="Courier New" w:cs="Courier New"/>
          <w:color w:val="008000"/>
          <w:sz w:val="16"/>
          <w:szCs w:val="16"/>
        </w:rPr>
        <w:t>type</w:t>
      </w:r>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Pr>
          <w:rFonts w:ascii="Courier New" w:hAnsi="Courier New" w:cs="Courier New"/>
          <w:color w:val="008000"/>
          <w:sz w:val="16"/>
          <w:szCs w:val="16"/>
        </w:rPr>
        <w:t>SAPType</w:t>
      </w:r>
      <w:proofErr w:type="spellEnd"/>
      <w:r w:rsidRPr="008258CE">
        <w:rPr>
          <w:rFonts w:ascii="Courier New" w:hAnsi="Courier New" w:cs="Courier New"/>
          <w:color w:val="008000"/>
          <w:sz w:val="16"/>
          <w:szCs w:val="16"/>
        </w:rPr>
        <w:t>"</w:t>
      </w:r>
      <w:r>
        <w:rPr>
          <w:rFonts w:ascii="Courier New" w:hAnsi="Courier New" w:cs="Courier New"/>
          <w:color w:val="008000"/>
          <w:sz w:val="16"/>
          <w:szCs w:val="16"/>
        </w:rPr>
        <w:t xml:space="preserve"> </w:t>
      </w:r>
      <w:r w:rsidRPr="008258CE">
        <w:rPr>
          <w:rFonts w:ascii="Courier New" w:hAnsi="Courier New" w:cs="Courier New"/>
          <w:color w:val="FF0000"/>
          <w:sz w:val="16"/>
          <w:szCs w:val="16"/>
        </w:rPr>
        <w:t>use</w:t>
      </w:r>
      <w:r w:rsidRPr="008258CE">
        <w:rPr>
          <w:rFonts w:ascii="Courier New" w:hAnsi="Courier New" w:cs="Courier New"/>
          <w:color w:val="000000"/>
          <w:sz w:val="16"/>
          <w:szCs w:val="16"/>
        </w:rPr>
        <w:t>=</w:t>
      </w:r>
      <w:r w:rsidRPr="008258CE">
        <w:rPr>
          <w:rFonts w:ascii="Courier New" w:hAnsi="Courier New" w:cs="Courier New"/>
          <w:color w:val="008000"/>
          <w:sz w:val="16"/>
          <w:szCs w:val="16"/>
        </w:rPr>
        <w:t>"required"</w:t>
      </w:r>
      <w:r w:rsidRPr="008258CE">
        <w:rPr>
          <w:rFonts w:ascii="Courier New" w:hAnsi="Courier New" w:cs="Courier New"/>
          <w:color w:val="0000FF"/>
          <w:sz w:val="16"/>
          <w:szCs w:val="16"/>
        </w:rPr>
        <w:t>/&gt;</w:t>
      </w:r>
    </w:p>
    <w:p w14:paraId="37FEE2A3"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r>
        <w:rPr>
          <w:rFonts w:ascii="Courier New" w:hAnsi="Courier New" w:cs="Courier New"/>
          <w:color w:val="008000"/>
          <w:sz w:val="16"/>
          <w:szCs w:val="16"/>
        </w:rPr>
        <w:t>cadence</w:t>
      </w:r>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xs:unsignedInt</w:t>
      </w:r>
      <w:proofErr w:type="spellEnd"/>
      <w:r w:rsidRPr="008258CE">
        <w:rPr>
          <w:rFonts w:ascii="Courier New" w:hAnsi="Courier New" w:cs="Courier New"/>
          <w:color w:val="008000"/>
          <w:sz w:val="16"/>
          <w:szCs w:val="16"/>
        </w:rPr>
        <w:t>"</w:t>
      </w:r>
      <w:r>
        <w:rPr>
          <w:rFonts w:ascii="Courier New" w:hAnsi="Courier New" w:cs="Courier New"/>
          <w:color w:val="008000"/>
          <w:sz w:val="16"/>
          <w:szCs w:val="16"/>
        </w:rPr>
        <w:t xml:space="preserve"> </w:t>
      </w:r>
      <w:r>
        <w:rPr>
          <w:rFonts w:ascii="Courier New" w:hAnsi="Courier New" w:cs="Courier New"/>
          <w:color w:val="FF0000"/>
          <w:sz w:val="16"/>
          <w:szCs w:val="16"/>
        </w:rPr>
        <w:t>default</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r>
        <w:rPr>
          <w:rFonts w:ascii="Courier New" w:hAnsi="Courier New" w:cs="Courier New"/>
          <w:color w:val="008000"/>
          <w:sz w:val="16"/>
          <w:szCs w:val="16"/>
        </w:rPr>
        <w:t>0</w:t>
      </w:r>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48495BA9"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xs:anyAttribute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namespace</w:t>
      </w:r>
      <w:r w:rsidRPr="008258CE">
        <w:rPr>
          <w:rFonts w:ascii="Courier New" w:hAnsi="Courier New" w:cs="Courier New"/>
          <w:color w:val="000000"/>
          <w:sz w:val="16"/>
          <w:szCs w:val="16"/>
        </w:rPr>
        <w:t>=</w:t>
      </w:r>
      <w:r w:rsidRPr="008258CE">
        <w:rPr>
          <w:rFonts w:ascii="Courier New" w:hAnsi="Courier New" w:cs="Courier New"/>
          <w:color w:val="008000"/>
          <w:sz w:val="16"/>
          <w:szCs w:val="16"/>
        </w:rPr>
        <w:t>"##other"</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processContents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"lax"</w:t>
      </w:r>
      <w:r w:rsidRPr="008258CE">
        <w:rPr>
          <w:rFonts w:ascii="Courier New" w:hAnsi="Courier New" w:cs="Courier New"/>
          <w:color w:val="0000FF"/>
          <w:sz w:val="16"/>
          <w:szCs w:val="16"/>
        </w:rPr>
        <w:t>/&gt;</w:t>
      </w:r>
    </w:p>
    <w:p w14:paraId="414E3112"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16"/>
          <w:szCs w:val="16"/>
        </w:rPr>
      </w:pP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xs:complexType</w:t>
      </w:r>
      <w:proofErr w:type="spellEnd"/>
      <w:proofErr w:type="gramEnd"/>
      <w:r w:rsidRPr="008258CE">
        <w:rPr>
          <w:rFonts w:ascii="Courier New" w:hAnsi="Courier New" w:cs="Courier New"/>
          <w:color w:val="0000FF"/>
          <w:sz w:val="16"/>
          <w:szCs w:val="16"/>
        </w:rPr>
        <w:t>&gt;</w:t>
      </w:r>
    </w:p>
    <w:p w14:paraId="6FBD4EBC" w14:textId="77777777" w:rsidR="00216C15" w:rsidRDefault="00216C15" w:rsidP="00216C15">
      <w:r>
        <w:t xml:space="preserve"> </w:t>
      </w:r>
    </w:p>
    <w:p w14:paraId="4C828246" w14:textId="36C9509B" w:rsidR="00216C15" w:rsidRDefault="00216C15" w:rsidP="00216C15">
      <w:r>
        <w:t xml:space="preserve">Segment Sequence Representations may be provided to support frequent random access, </w:t>
      </w:r>
      <w:proofErr w:type="gramStart"/>
      <w:r>
        <w:t>i.e.</w:t>
      </w:r>
      <w:proofErr w:type="gramEnd"/>
      <w:r>
        <w:t xml:space="preserve"> each Partial Segment is randomly accessible. This may be signaled by setting </w:t>
      </w:r>
      <w:r w:rsidRPr="00216C15">
        <w:rPr>
          <w:rFonts w:ascii="Courier New" w:hAnsi="Courier New" w:cs="Courier New"/>
        </w:rPr>
        <w:t>@startWithSAP</w:t>
      </w:r>
      <w:r>
        <w:t xml:space="preserve"> to 1 or 2. </w:t>
      </w:r>
    </w:p>
    <w:p w14:paraId="45CC9A8F" w14:textId="1D7A6A7D" w:rsidR="00216C15" w:rsidRDefault="00216C15" w:rsidP="00216C15">
      <w:r>
        <w:t xml:space="preserve">In different configuration, only the initial Partial Segments may be randomly accessible. This may be expressed by setting the value of the </w:t>
      </w:r>
      <w:r w:rsidRPr="001F6E6F">
        <w:rPr>
          <w:rFonts w:ascii="Courier New" w:hAnsi="Courier New" w:cs="Courier New"/>
        </w:rPr>
        <w:t>@startWithSAP</w:t>
      </w:r>
      <w:r>
        <w:t xml:space="preserve"> attribute to 0 (unknown), the </w:t>
      </w:r>
      <w:r>
        <w:lastRenderedPageBreak/>
        <w:t xml:space="preserve">value of </w:t>
      </w:r>
      <w:proofErr w:type="gramStart"/>
      <w:r>
        <w:t xml:space="preserve">the  </w:t>
      </w:r>
      <w:proofErr w:type="spellStart"/>
      <w:r w:rsidRPr="00216C15">
        <w:rPr>
          <w:rFonts w:ascii="Courier New" w:hAnsi="Courier New" w:cs="Courier New"/>
          <w:b/>
          <w:bCs/>
        </w:rPr>
        <w:t>SegmentSequence</w:t>
      </w:r>
      <w:r>
        <w:rPr>
          <w:rFonts w:ascii="Courier New" w:hAnsi="Courier New" w:cs="Courier New"/>
          <w:b/>
          <w:bCs/>
        </w:rPr>
        <w:t>.SAP</w:t>
      </w:r>
      <w:proofErr w:type="spellEnd"/>
      <w:proofErr w:type="gramEnd"/>
      <w:r w:rsidRPr="008258CE">
        <w:rPr>
          <w:rStyle w:val="ISOCode"/>
          <w:szCs w:val="20"/>
          <w:lang w:val="en-GB"/>
        </w:rPr>
        <w:t>@</w:t>
      </w:r>
      <w:r>
        <w:rPr>
          <w:rStyle w:val="ISOCode"/>
          <w:szCs w:val="20"/>
          <w:lang w:val="en-GB"/>
        </w:rPr>
        <w:t>type</w:t>
      </w:r>
      <w:r>
        <w:t xml:space="preserve"> attribute to 1 or 2 and the value of </w:t>
      </w:r>
      <w:proofErr w:type="spellStart"/>
      <w:r w:rsidRPr="00E56C9B">
        <w:rPr>
          <w:rFonts w:ascii="Courier New" w:hAnsi="Courier New" w:cs="Courier New"/>
          <w:b/>
          <w:bCs/>
        </w:rPr>
        <w:t>SegmentSequence</w:t>
      </w:r>
      <w:r>
        <w:rPr>
          <w:rFonts w:ascii="Courier New" w:hAnsi="Courier New" w:cs="Courier New"/>
          <w:b/>
          <w:bCs/>
        </w:rPr>
        <w:t>.SAP</w:t>
      </w:r>
      <w:r w:rsidRPr="00216C15">
        <w:rPr>
          <w:rFonts w:ascii="Courier New" w:hAnsi="Courier New" w:cs="Courier New"/>
          <w:bCs/>
        </w:rPr>
        <w:t>@cadence</w:t>
      </w:r>
      <w:proofErr w:type="spellEnd"/>
      <w:r>
        <w:t xml:space="preserve"> to the default value 0 indicating that only the initial Partial Segment has a special value. </w:t>
      </w:r>
    </w:p>
    <w:p w14:paraId="555245B3" w14:textId="42CB2DB6" w:rsidR="00216C15" w:rsidRDefault="00216C15" w:rsidP="00216C15">
      <w:r>
        <w:t xml:space="preserve">A combination of the two cases above is also possible. For example, the initial Partial Segment may start with an IDR frame (e.g., SAP type 1) and thus be randomly accessible, while the remaining </w:t>
      </w:r>
      <w:proofErr w:type="gramStart"/>
      <w:r>
        <w:t>segments  may</w:t>
      </w:r>
      <w:proofErr w:type="gramEnd"/>
      <w:r>
        <w:t xml:space="preserve"> use open GOP coding structure and start with non-IDR frames. In this case, the </w:t>
      </w:r>
      <w:proofErr w:type="gramStart"/>
      <w:r>
        <w:t xml:space="preserve">attribute  </w:t>
      </w:r>
      <w:r w:rsidRPr="001F6E6F">
        <w:rPr>
          <w:rFonts w:ascii="Courier New" w:hAnsi="Courier New" w:cs="Courier New"/>
        </w:rPr>
        <w:t>@</w:t>
      </w:r>
      <w:proofErr w:type="gramEnd"/>
      <w:r w:rsidRPr="001F6E6F">
        <w:rPr>
          <w:rFonts w:ascii="Courier New" w:hAnsi="Courier New" w:cs="Courier New"/>
        </w:rPr>
        <w:t>startWithSAP</w:t>
      </w:r>
      <w:r>
        <w:t xml:space="preserve"> will be set to 3 (open GOP), while the </w:t>
      </w:r>
      <w:proofErr w:type="spellStart"/>
      <w:r w:rsidRPr="00301BB3">
        <w:rPr>
          <w:rFonts w:ascii="Courier New" w:hAnsi="Courier New" w:cs="Courier New"/>
          <w:b/>
          <w:bCs/>
        </w:rPr>
        <w:t>SegmentSequence</w:t>
      </w:r>
      <w:r>
        <w:rPr>
          <w:rFonts w:ascii="Courier New" w:hAnsi="Courier New" w:cs="Courier New"/>
          <w:b/>
          <w:bCs/>
        </w:rPr>
        <w:t>.SAP</w:t>
      </w:r>
      <w:proofErr w:type="spellEnd"/>
      <w:r w:rsidRPr="008258CE">
        <w:rPr>
          <w:rStyle w:val="ISOCode"/>
          <w:szCs w:val="20"/>
          <w:lang w:val="en-GB"/>
        </w:rPr>
        <w:t>@</w:t>
      </w:r>
      <w:r>
        <w:rPr>
          <w:rStyle w:val="ISOCode"/>
          <w:szCs w:val="20"/>
          <w:lang w:val="en-GB"/>
        </w:rPr>
        <w:t>type</w:t>
      </w:r>
      <w:r>
        <w:t xml:space="preserve"> attribute will be set to 1 (IDR). The latter will indicate the SAP of the initial Partial Segment since it is different from the one in </w:t>
      </w:r>
      <w:r w:rsidRPr="001F6E6F">
        <w:rPr>
          <w:rFonts w:ascii="Courier New" w:hAnsi="Courier New" w:cs="Courier New"/>
        </w:rPr>
        <w:t>@startWithSAP</w:t>
      </w:r>
      <w:r>
        <w:t xml:space="preserve">. The value of </w:t>
      </w:r>
      <w:proofErr w:type="spellStart"/>
      <w:r w:rsidRPr="00E56C9B">
        <w:rPr>
          <w:rFonts w:ascii="Courier New" w:hAnsi="Courier New" w:cs="Courier New"/>
          <w:b/>
          <w:bCs/>
        </w:rPr>
        <w:t>SegmentSequence</w:t>
      </w:r>
      <w:r>
        <w:rPr>
          <w:rFonts w:ascii="Courier New" w:hAnsi="Courier New" w:cs="Courier New"/>
          <w:b/>
          <w:bCs/>
        </w:rPr>
        <w:t>.SAP</w:t>
      </w:r>
      <w:r w:rsidRPr="00E56C9B">
        <w:rPr>
          <w:rFonts w:ascii="Courier New" w:hAnsi="Courier New" w:cs="Courier New"/>
          <w:bCs/>
        </w:rPr>
        <w:t>@cadence</w:t>
      </w:r>
      <w:proofErr w:type="spellEnd"/>
      <w:r>
        <w:t xml:space="preserve"> to the default value 0 indicating that only the initial Partial Segment has a special SAP type different from </w:t>
      </w:r>
      <w:r w:rsidRPr="001F6E6F">
        <w:rPr>
          <w:rFonts w:ascii="Courier New" w:hAnsi="Courier New" w:cs="Courier New"/>
        </w:rPr>
        <w:t>@startWithSAP</w:t>
      </w:r>
      <w:r>
        <w:t>.</w:t>
      </w:r>
    </w:p>
    <w:p w14:paraId="5048D77E" w14:textId="75762646" w:rsidR="00216C15" w:rsidRDefault="00216C15" w:rsidP="00216C15">
      <w:r>
        <w:t xml:space="preserve">Settings of </w:t>
      </w:r>
      <w:proofErr w:type="spellStart"/>
      <w:r w:rsidRPr="00E56C9B">
        <w:rPr>
          <w:rFonts w:ascii="Courier New" w:hAnsi="Courier New" w:cs="Courier New"/>
          <w:b/>
          <w:bCs/>
        </w:rPr>
        <w:t>SegmentSequence</w:t>
      </w:r>
      <w:r>
        <w:rPr>
          <w:rFonts w:ascii="Courier New" w:hAnsi="Courier New" w:cs="Courier New"/>
          <w:b/>
          <w:bCs/>
        </w:rPr>
        <w:t>.SAP</w:t>
      </w:r>
      <w:r w:rsidRPr="00E56C9B">
        <w:rPr>
          <w:rFonts w:ascii="Courier New" w:hAnsi="Courier New" w:cs="Courier New"/>
          <w:bCs/>
        </w:rPr>
        <w:t>@cadence</w:t>
      </w:r>
      <w:proofErr w:type="spellEnd"/>
      <w:r>
        <w:t xml:space="preserve"> to some value </w:t>
      </w:r>
      <w:r w:rsidRPr="00216C15">
        <w:rPr>
          <w:i/>
          <w:iCs/>
        </w:rPr>
        <w:t>c &gt; 0</w:t>
      </w:r>
      <w:r>
        <w:t xml:space="preserve"> indicates that each </w:t>
      </w:r>
      <w:r w:rsidRPr="00216C15">
        <w:rPr>
          <w:i/>
          <w:iCs/>
        </w:rPr>
        <w:t>c</w:t>
      </w:r>
      <w:r>
        <w:t>-</w:t>
      </w:r>
      <w:proofErr w:type="spellStart"/>
      <w:r>
        <w:t>th</w:t>
      </w:r>
      <w:proofErr w:type="spellEnd"/>
      <w:r>
        <w:t xml:space="preserve"> Partial Segment adheres to the type </w:t>
      </w:r>
      <w:proofErr w:type="spellStart"/>
      <w:r>
        <w:t>signalled</w:t>
      </w:r>
      <w:proofErr w:type="spellEnd"/>
      <w:r>
        <w:t xml:space="preserve"> in </w:t>
      </w:r>
      <w:proofErr w:type="spellStart"/>
      <w:r w:rsidRPr="00301BB3">
        <w:rPr>
          <w:rFonts w:ascii="Courier New" w:hAnsi="Courier New" w:cs="Courier New"/>
          <w:b/>
          <w:bCs/>
        </w:rPr>
        <w:t>SegmentSequence</w:t>
      </w:r>
      <w:r>
        <w:rPr>
          <w:rFonts w:ascii="Courier New" w:hAnsi="Courier New" w:cs="Courier New"/>
          <w:b/>
          <w:bCs/>
        </w:rPr>
        <w:t>.SAP</w:t>
      </w:r>
      <w:proofErr w:type="spellEnd"/>
      <w:r w:rsidRPr="008258CE">
        <w:rPr>
          <w:rStyle w:val="ISOCode"/>
          <w:szCs w:val="20"/>
          <w:lang w:val="en-GB"/>
        </w:rPr>
        <w:t>@</w:t>
      </w:r>
      <w:r>
        <w:rPr>
          <w:rStyle w:val="ISOCode"/>
          <w:szCs w:val="20"/>
          <w:lang w:val="en-GB"/>
        </w:rPr>
        <w:t>type</w:t>
      </w:r>
      <w:r>
        <w:t xml:space="preserve"> with </w:t>
      </w:r>
      <w:r w:rsidRPr="00216C15">
        <w:rPr>
          <w:i/>
          <w:iCs/>
        </w:rPr>
        <w:t>c</w:t>
      </w:r>
      <w:r>
        <w:t xml:space="preserve"> the value of the attribute </w:t>
      </w:r>
      <w:r w:rsidRPr="00216C15">
        <w:rPr>
          <w:rFonts w:ascii="Courier New" w:hAnsi="Courier New" w:cs="Courier New"/>
        </w:rPr>
        <w:t>@cadence</w:t>
      </w:r>
      <w:r>
        <w:t>. In this clause, adherence means that the SAP type of each c-</w:t>
      </w:r>
      <w:proofErr w:type="spellStart"/>
      <w:r>
        <w:t>th</w:t>
      </w:r>
      <w:proofErr w:type="spellEnd"/>
      <w:r>
        <w:t xml:space="preserve"> Partial Segment will be equal or lower than what is signaled in </w:t>
      </w:r>
      <w:proofErr w:type="spellStart"/>
      <w:r w:rsidRPr="00301BB3">
        <w:rPr>
          <w:rFonts w:ascii="Courier New" w:hAnsi="Courier New" w:cs="Courier New"/>
          <w:b/>
          <w:bCs/>
        </w:rPr>
        <w:t>SegmentSequence</w:t>
      </w:r>
      <w:r>
        <w:rPr>
          <w:rFonts w:ascii="Courier New" w:hAnsi="Courier New" w:cs="Courier New"/>
          <w:b/>
          <w:bCs/>
        </w:rPr>
        <w:t>.SAP</w:t>
      </w:r>
      <w:proofErr w:type="spellEnd"/>
      <w:r w:rsidRPr="008258CE">
        <w:rPr>
          <w:rStyle w:val="ISOCode"/>
          <w:szCs w:val="20"/>
          <w:lang w:val="en-GB"/>
        </w:rPr>
        <w:t>@</w:t>
      </w:r>
      <w:r>
        <w:rPr>
          <w:rStyle w:val="ISOCode"/>
          <w:szCs w:val="20"/>
          <w:lang w:val="en-GB"/>
        </w:rPr>
        <w:t xml:space="preserve">type </w:t>
      </w:r>
      <w:r>
        <w:t xml:space="preserve">if the </w:t>
      </w:r>
      <w:proofErr w:type="gramStart"/>
      <w:r>
        <w:t>type</w:t>
      </w:r>
      <w:proofErr w:type="gramEnd"/>
      <w:r>
        <w:t xml:space="preserve"> </w:t>
      </w:r>
    </w:p>
    <w:p w14:paraId="157FD318" w14:textId="77777777" w:rsidR="00216C15" w:rsidRDefault="00216C15" w:rsidP="00216C15">
      <w:r>
        <w:t xml:space="preserve">If the descriptor with </w:t>
      </w:r>
      <w:r w:rsidRPr="001F6E6F">
        <w:rPr>
          <w:rFonts w:ascii="Courier New" w:hAnsi="Courier New" w:cs="Courier New"/>
        </w:rPr>
        <w:t>@schemeIdURI</w:t>
      </w:r>
      <w:r>
        <w:t xml:space="preserve"> set to </w:t>
      </w:r>
      <w:r w:rsidRPr="001F6E6F">
        <w:rPr>
          <w:rFonts w:ascii="Courier New" w:hAnsi="Courier New" w:cs="Courier New"/>
        </w:rPr>
        <w:t>"urn:</w:t>
      </w:r>
      <w:proofErr w:type="gramStart"/>
      <w:r w:rsidRPr="001F6E6F">
        <w:rPr>
          <w:rFonts w:ascii="Courier New" w:hAnsi="Courier New" w:cs="Courier New"/>
        </w:rPr>
        <w:t>mpeg:dash</w:t>
      </w:r>
      <w:proofErr w:type="gramEnd"/>
      <w:r w:rsidRPr="001F6E6F">
        <w:rPr>
          <w:rFonts w:ascii="Courier New" w:hAnsi="Courier New" w:cs="Courier New"/>
        </w:rPr>
        <w:t>:ssr:2023"</w:t>
      </w:r>
      <w:r>
        <w:t xml:space="preserve"> is present on </w:t>
      </w:r>
      <w:proofErr w:type="spellStart"/>
      <w:r>
        <w:t>Adaptaton</w:t>
      </w:r>
      <w:proofErr w:type="spellEnd"/>
      <w:r>
        <w:t xml:space="preserve"> Set level, then all Representations included in the Adaptation Set are SSRs.</w:t>
      </w:r>
    </w:p>
    <w:p w14:paraId="63D1FCC9" w14:textId="77777777" w:rsidR="00216C15" w:rsidRDefault="00216C15" w:rsidP="00216C15">
      <w:r>
        <w:t xml:space="preserve">The descriptor with </w:t>
      </w:r>
      <w:r w:rsidRPr="001F6E6F">
        <w:rPr>
          <w:rFonts w:ascii="Courier New" w:hAnsi="Courier New" w:cs="Courier New"/>
        </w:rPr>
        <w:t>@schemeIdURI</w:t>
      </w:r>
      <w:r>
        <w:t xml:space="preserve"> set to </w:t>
      </w:r>
      <w:r w:rsidRPr="001F6E6F">
        <w:rPr>
          <w:rFonts w:ascii="Courier New" w:hAnsi="Courier New" w:cs="Courier New"/>
        </w:rPr>
        <w:t>"urn:</w:t>
      </w:r>
      <w:proofErr w:type="gramStart"/>
      <w:r w:rsidRPr="001F6E6F">
        <w:rPr>
          <w:rFonts w:ascii="Courier New" w:hAnsi="Courier New" w:cs="Courier New"/>
        </w:rPr>
        <w:t>mpeg:dash</w:t>
      </w:r>
      <w:proofErr w:type="gramEnd"/>
      <w:r w:rsidRPr="001F6E6F">
        <w:rPr>
          <w:rFonts w:ascii="Courier New" w:hAnsi="Courier New" w:cs="Courier New"/>
        </w:rPr>
        <w:t>:ssr:2023"</w:t>
      </w:r>
      <w:r>
        <w:t xml:space="preserve"> may include a </w:t>
      </w:r>
      <w:r w:rsidRPr="00216C15">
        <w:rPr>
          <w:rFonts w:ascii="Courier New" w:hAnsi="Courier New" w:cs="Courier New"/>
        </w:rPr>
        <w:t>@value</w:t>
      </w:r>
      <w:r>
        <w:t xml:space="preserve"> attribute to indicate </w:t>
      </w:r>
      <w:r w:rsidRPr="00216C15">
        <w:rPr>
          <w:i/>
          <w:iCs/>
        </w:rPr>
        <w:t>associated Representations</w:t>
      </w:r>
      <w:r>
        <w:t xml:space="preserve">. Associated regular Representations </w:t>
      </w:r>
      <w:r w:rsidRPr="00EF4AFA">
        <w:t>are</w:t>
      </w:r>
      <w:r>
        <w:t xml:space="preserve"> regular Representations for which all Segments are</w:t>
      </w:r>
      <w:r w:rsidRPr="00EF4AFA">
        <w:t xml:space="preserve"> time-aligned </w:t>
      </w:r>
      <w:r>
        <w:t xml:space="preserve">and </w:t>
      </w:r>
      <w:r w:rsidRPr="00EF4AFA">
        <w:t xml:space="preserve">non-overlapping as defined in </w:t>
      </w:r>
      <w:r>
        <w:t xml:space="preserve">clause 4.5.3 </w:t>
      </w:r>
      <w:r w:rsidRPr="00EF4AFA">
        <w:t xml:space="preserve">with </w:t>
      </w:r>
      <w:proofErr w:type="gramStart"/>
      <w:r w:rsidRPr="00EF4AFA">
        <w:t xml:space="preserve">the </w:t>
      </w:r>
      <w:r>
        <w:t>all</w:t>
      </w:r>
      <w:proofErr w:type="gramEnd"/>
      <w:r>
        <w:t xml:space="preserve"> </w:t>
      </w:r>
      <w:r w:rsidRPr="00EF4AFA">
        <w:t>Segment</w:t>
      </w:r>
      <w:r>
        <w:t xml:space="preserve"> Sequences</w:t>
      </w:r>
      <w:r w:rsidRPr="00EF4AFA">
        <w:t xml:space="preserve"> of the </w:t>
      </w:r>
      <w:r>
        <w:t>SSR. If the associated Representation is an SSR itself, then all Segment Sequences are</w:t>
      </w:r>
      <w:r w:rsidRPr="00EF4AFA">
        <w:t xml:space="preserve"> time-aligned </w:t>
      </w:r>
      <w:r>
        <w:t xml:space="preserve">and </w:t>
      </w:r>
      <w:r w:rsidRPr="00EF4AFA">
        <w:t xml:space="preserve">non-overlapping as defined in </w:t>
      </w:r>
      <w:r>
        <w:t xml:space="preserve">clause 4.5.3 </w:t>
      </w:r>
      <w:r w:rsidRPr="00EF4AFA">
        <w:t xml:space="preserve">with </w:t>
      </w:r>
      <w:proofErr w:type="gramStart"/>
      <w:r w:rsidRPr="00EF4AFA">
        <w:t xml:space="preserve">the </w:t>
      </w:r>
      <w:r>
        <w:t>all</w:t>
      </w:r>
      <w:proofErr w:type="gramEnd"/>
      <w:r>
        <w:t xml:space="preserve"> </w:t>
      </w:r>
      <w:r w:rsidRPr="00EF4AFA">
        <w:t>Segment</w:t>
      </w:r>
      <w:r>
        <w:t xml:space="preserve"> sequences</w:t>
      </w:r>
      <w:r w:rsidRPr="00EF4AFA">
        <w:t xml:space="preserve"> of the </w:t>
      </w:r>
      <w:r>
        <w:t>SSR. This property allows seamless switching Segment boundaries of the regular Representations.</w:t>
      </w:r>
    </w:p>
    <w:p w14:paraId="09DB8649" w14:textId="50A74EEE" w:rsidR="00216C15" w:rsidRDefault="00216C15" w:rsidP="00216C15">
      <w:r>
        <w:t xml:space="preserve">If the descriptor with </w:t>
      </w:r>
      <w:r w:rsidRPr="001F6E6F">
        <w:rPr>
          <w:rFonts w:ascii="Courier New" w:hAnsi="Courier New" w:cs="Courier New"/>
        </w:rPr>
        <w:t>@schemeIdURI</w:t>
      </w:r>
      <w:r>
        <w:t xml:space="preserve"> set to </w:t>
      </w:r>
      <w:r w:rsidRPr="001F6E6F">
        <w:rPr>
          <w:rFonts w:ascii="Courier New" w:hAnsi="Courier New" w:cs="Courier New"/>
        </w:rPr>
        <w:t>"urn:</w:t>
      </w:r>
      <w:proofErr w:type="gramStart"/>
      <w:r w:rsidRPr="001F6E6F">
        <w:rPr>
          <w:rFonts w:ascii="Courier New" w:hAnsi="Courier New" w:cs="Courier New"/>
        </w:rPr>
        <w:t>mpeg:dash</w:t>
      </w:r>
      <w:proofErr w:type="gramEnd"/>
      <w:r w:rsidRPr="001F6E6F">
        <w:rPr>
          <w:rFonts w:ascii="Courier New" w:hAnsi="Courier New" w:cs="Courier New"/>
        </w:rPr>
        <w:t>:ssr:2023"</w:t>
      </w:r>
      <w:r>
        <w:t xml:space="preserve"> is present on Representation level, then the value of the </w:t>
      </w:r>
      <w:r w:rsidRPr="00216C15">
        <w:rPr>
          <w:rFonts w:ascii="Courier New" w:hAnsi="Courier New" w:cs="Courier New"/>
        </w:rPr>
        <w:t>@value</w:t>
      </w:r>
      <w:r>
        <w:t xml:space="preserve"> provides a space-separated list of Representation identifiers of the Representations that are associated to this SSR.  Any Representation included in this list shall be time-aligned to the Segment Sequences in this SSR. </w:t>
      </w:r>
    </w:p>
    <w:p w14:paraId="3FA42588" w14:textId="0A727895" w:rsidR="00216C15" w:rsidRPr="008258CE" w:rsidRDefault="00216C15" w:rsidP="00216C15">
      <w:r>
        <w:t xml:space="preserve">If the descriptor with </w:t>
      </w:r>
      <w:r w:rsidRPr="001F6E6F">
        <w:rPr>
          <w:rFonts w:ascii="Courier New" w:hAnsi="Courier New" w:cs="Courier New"/>
        </w:rPr>
        <w:t>@schemeIdURI</w:t>
      </w:r>
      <w:r>
        <w:t xml:space="preserve"> set to </w:t>
      </w:r>
      <w:r w:rsidRPr="001F6E6F">
        <w:rPr>
          <w:rFonts w:ascii="Courier New" w:hAnsi="Courier New" w:cs="Courier New"/>
        </w:rPr>
        <w:t>"urn:</w:t>
      </w:r>
      <w:proofErr w:type="gramStart"/>
      <w:r w:rsidRPr="001F6E6F">
        <w:rPr>
          <w:rFonts w:ascii="Courier New" w:hAnsi="Courier New" w:cs="Courier New"/>
        </w:rPr>
        <w:t>mpeg:dash</w:t>
      </w:r>
      <w:proofErr w:type="gramEnd"/>
      <w:r w:rsidRPr="001F6E6F">
        <w:rPr>
          <w:rFonts w:ascii="Courier New" w:hAnsi="Courier New" w:cs="Courier New"/>
        </w:rPr>
        <w:t>:ssr:2023"</w:t>
      </w:r>
      <w:r>
        <w:t xml:space="preserve"> is present on </w:t>
      </w:r>
      <w:proofErr w:type="spellStart"/>
      <w:r>
        <w:t>Adaptaton</w:t>
      </w:r>
      <w:proofErr w:type="spellEnd"/>
      <w:r>
        <w:t xml:space="preserve"> Set level, then the value of the </w:t>
      </w:r>
      <w:r w:rsidRPr="001F6E6F">
        <w:rPr>
          <w:rFonts w:ascii="Courier New" w:hAnsi="Courier New" w:cs="Courier New"/>
        </w:rPr>
        <w:t>@value</w:t>
      </w:r>
      <w:r>
        <w:t xml:space="preserve"> provides a space-separated list of Adaptation Set identifiers for which all Representations in this Adaptation Set are associated to all SSRs in the associated Adaptation Set. </w:t>
      </w:r>
      <w:proofErr w:type="gramStart"/>
      <w:r>
        <w:t>As a consequence</w:t>
      </w:r>
      <w:proofErr w:type="gramEnd"/>
      <w:r>
        <w:t xml:space="preserve">, if the above descriptor is present in one Adaptation Set of a Period, all </w:t>
      </w:r>
      <w:proofErr w:type="spellStart"/>
      <w:r w:rsidRPr="00216C15">
        <w:rPr>
          <w:rFonts w:ascii="Courier New" w:hAnsi="Courier New" w:cs="Courier New"/>
          <w:b/>
          <w:bCs/>
        </w:rPr>
        <w:t>AdaptationSet</w:t>
      </w:r>
      <w:proofErr w:type="spellEnd"/>
      <w:r>
        <w:t xml:space="preserve"> elements within this </w:t>
      </w:r>
      <w:r w:rsidRPr="00216C15">
        <w:rPr>
          <w:rFonts w:ascii="Courier New" w:hAnsi="Courier New" w:cs="Courier New"/>
          <w:b/>
          <w:bCs/>
        </w:rPr>
        <w:t>Period</w:t>
      </w:r>
      <w:r>
        <w:t xml:space="preserve"> element shall have the </w:t>
      </w:r>
      <w:proofErr w:type="spellStart"/>
      <w:r w:rsidRPr="00216C15">
        <w:rPr>
          <w:rFonts w:ascii="Courier New" w:hAnsi="Courier New" w:cs="Courier New"/>
          <w:b/>
          <w:bCs/>
        </w:rPr>
        <w:t>AdaptationSet</w:t>
      </w:r>
      <w:r w:rsidRPr="00216C15">
        <w:rPr>
          <w:rFonts w:ascii="Courier New" w:hAnsi="Courier New" w:cs="Courier New"/>
        </w:rPr>
        <w:t>@id</w:t>
      </w:r>
      <w:proofErr w:type="spellEnd"/>
      <w:r>
        <w:t xml:space="preserve"> attribute present.</w:t>
      </w:r>
    </w:p>
    <w:p w14:paraId="07822CEB" w14:textId="5512489D" w:rsidR="0061788F" w:rsidRDefault="00216C15" w:rsidP="004A7F78">
      <w:pPr>
        <w:keepNext/>
        <w:widowControl/>
        <w:tabs>
          <w:tab w:val="left" w:pos="880"/>
        </w:tabs>
        <w:suppressAutoHyphens/>
        <w:autoSpaceDE w:val="0"/>
        <w:autoSpaceDN w:val="0"/>
        <w:adjustRightInd w:val="0"/>
        <w:spacing w:before="60" w:after="240"/>
        <w:jc w:val="left"/>
        <w:outlineLvl w:val="2"/>
        <w:rPr>
          <w:rFonts w:eastAsia="MS Mincho"/>
          <w:szCs w:val="24"/>
        </w:rPr>
      </w:pPr>
      <w:r>
        <w:t xml:space="preserve">Furthermore, if SSRs are signaled in the same Adaptation Set, then the same content is included. In </w:t>
      </w:r>
      <w:proofErr w:type="spellStart"/>
      <w:r>
        <w:t>additition</w:t>
      </w:r>
      <w:proofErr w:type="spellEnd"/>
      <w:r>
        <w:t xml:space="preserve">, switching across Adaptation Sets can be further supported by using the </w:t>
      </w:r>
      <w:r>
        <w:lastRenderedPageBreak/>
        <w:t xml:space="preserve">methodologies defined in clause 5.3.3.5 </w:t>
      </w:r>
      <w:proofErr w:type="gramStart"/>
      <w:r>
        <w:t>including  the</w:t>
      </w:r>
      <w:proofErr w:type="gramEnd"/>
      <w:r>
        <w:t xml:space="preserve"> descriptor </w:t>
      </w:r>
      <w:r w:rsidRPr="008258CE">
        <w:rPr>
          <w:rStyle w:val="ISOCode"/>
          <w:lang w:val="en-GB"/>
        </w:rPr>
        <w:t>urn:mpeg:dash:adaptation-set-switching:2016</w:t>
      </w:r>
      <w:r>
        <w:rPr>
          <w:rFonts w:eastAsia="MS Mincho"/>
          <w:szCs w:val="24"/>
        </w:rPr>
        <w:t>.</w:t>
      </w:r>
    </w:p>
    <w:p w14:paraId="390DEFBD" w14:textId="0F9D8C29" w:rsidR="00216C15" w:rsidRPr="00811C1B" w:rsidRDefault="00216C15" w:rsidP="00216C15">
      <w:pPr>
        <w:rPr>
          <w:rFonts w:ascii="Cambria" w:hAnsi="Cambria"/>
          <w:b/>
          <w:bCs/>
          <w:i/>
          <w:iCs/>
          <w:color w:val="000000" w:themeColor="text1"/>
          <w:szCs w:val="24"/>
          <w:u w:val="single"/>
          <w:lang w:val="en-GB"/>
        </w:rPr>
      </w:pPr>
      <w:bookmarkStart w:id="93" w:name="_Ref14711916"/>
      <w:r>
        <w:rPr>
          <w:rFonts w:ascii="Cambria" w:hAnsi="Cambria"/>
          <w:b/>
          <w:bCs/>
          <w:i/>
          <w:iCs/>
          <w:color w:val="000000" w:themeColor="text1"/>
          <w:szCs w:val="24"/>
          <w:highlight w:val="yellow"/>
          <w:u w:val="single"/>
          <w:lang w:val="en-GB"/>
        </w:rPr>
        <w:t>Update clause 5.3.7.2</w:t>
      </w:r>
      <w:r w:rsidRPr="002878C4">
        <w:rPr>
          <w:rFonts w:ascii="Cambria" w:hAnsi="Cambria"/>
          <w:b/>
          <w:bCs/>
          <w:i/>
          <w:iCs/>
          <w:color w:val="000000" w:themeColor="text1"/>
          <w:szCs w:val="24"/>
          <w:highlight w:val="yellow"/>
          <w:u w:val="single"/>
          <w:lang w:val="en-GB"/>
        </w:rPr>
        <w:t>:</w:t>
      </w:r>
    </w:p>
    <w:p w14:paraId="178C1E35" w14:textId="4EC57EEE" w:rsidR="00216C15" w:rsidRPr="008258CE" w:rsidRDefault="00216C15" w:rsidP="00216C15">
      <w:pPr>
        <w:pStyle w:val="Heading4"/>
        <w:numPr>
          <w:ilvl w:val="0"/>
          <w:numId w:val="0"/>
        </w:numPr>
        <w:tabs>
          <w:tab w:val="left" w:pos="400"/>
          <w:tab w:val="left" w:pos="560"/>
          <w:tab w:val="left" w:pos="720"/>
          <w:tab w:val="left" w:pos="880"/>
          <w:tab w:val="left" w:pos="1080"/>
        </w:tabs>
        <w:autoSpaceDE w:val="0"/>
        <w:autoSpaceDN w:val="0"/>
        <w:adjustRightInd w:val="0"/>
        <w:rPr>
          <w:szCs w:val="24"/>
        </w:rPr>
      </w:pPr>
      <w:r w:rsidRPr="008258CE">
        <w:rPr>
          <w:szCs w:val="24"/>
        </w:rPr>
        <w:t>5.3.7.2</w:t>
      </w:r>
      <w:r w:rsidRPr="008258CE">
        <w:rPr>
          <w:szCs w:val="24"/>
        </w:rPr>
        <w:tab/>
        <w:t>Semantics</w:t>
      </w:r>
      <w:bookmarkEnd w:id="93"/>
    </w:p>
    <w:p w14:paraId="756F9943" w14:textId="77777777" w:rsidR="00216C15" w:rsidRPr="008258CE" w:rsidRDefault="00216C15" w:rsidP="00216C15">
      <w:pPr>
        <w:pStyle w:val="Tabletitle"/>
        <w:ind w:left="360"/>
        <w:rPr>
          <w:lang w:val="en-GB"/>
        </w:rPr>
      </w:pPr>
      <w:bookmarkStart w:id="94" w:name="_Ref14698718"/>
      <w:r w:rsidRPr="008258CE">
        <w:rPr>
          <w:lang w:val="en-GB"/>
        </w:rPr>
        <w:t xml:space="preserve">Table </w:t>
      </w:r>
      <w:ins w:id="95" w:author="Thomas Stockhammer" w:date="2023-08-17T18:11:00Z">
        <w:r>
          <w:rPr>
            <w:noProof/>
            <w:lang w:val="en-GB"/>
          </w:rPr>
          <w:t>15</w:t>
        </w:r>
      </w:ins>
      <w:del w:id="96" w:author="Thomas Stockhammer" w:date="2023-08-16T17:08:00Z">
        <w:r w:rsidDel="00DD0E35">
          <w:rPr>
            <w:noProof/>
            <w:lang w:val="en-GB"/>
          </w:rPr>
          <w:delText>14</w:delText>
        </w:r>
      </w:del>
      <w:bookmarkEnd w:id="94"/>
      <w:r w:rsidRPr="008258CE">
        <w:rPr>
          <w:lang w:val="en-GB"/>
        </w:rPr>
        <w:t xml:space="preserve"> — Common Adaptation Set, Representation and Sub-Representation attributes and elements</w:t>
      </w:r>
    </w:p>
    <w:tbl>
      <w:tblPr>
        <w:tblW w:w="5000" w:type="pct"/>
        <w:tblInd w:w="123"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A0" w:firstRow="1" w:lastRow="0" w:firstColumn="1" w:lastColumn="0" w:noHBand="0" w:noVBand="0"/>
      </w:tblPr>
      <w:tblGrid>
        <w:gridCol w:w="236"/>
        <w:gridCol w:w="236"/>
        <w:gridCol w:w="8"/>
        <w:gridCol w:w="232"/>
        <w:gridCol w:w="6"/>
        <w:gridCol w:w="2693"/>
        <w:gridCol w:w="1252"/>
        <w:gridCol w:w="4380"/>
      </w:tblGrid>
      <w:tr w:rsidR="00216C15" w:rsidRPr="008258CE" w14:paraId="23F903F4" w14:textId="77777777" w:rsidTr="00216C15">
        <w:trPr>
          <w:cantSplit/>
          <w:tblHeader/>
        </w:trPr>
        <w:tc>
          <w:tcPr>
            <w:tcW w:w="1886" w:type="pct"/>
            <w:gridSpan w:val="6"/>
            <w:tcBorders>
              <w:top w:val="single" w:sz="12" w:space="0" w:color="auto"/>
              <w:left w:val="single" w:sz="12" w:space="0" w:color="auto"/>
              <w:bottom w:val="single" w:sz="12" w:space="0" w:color="auto"/>
              <w:right w:val="single" w:sz="4" w:space="0" w:color="000000" w:themeColor="text1"/>
            </w:tcBorders>
          </w:tcPr>
          <w:p w14:paraId="5557A084" w14:textId="77777777" w:rsidR="00216C15" w:rsidRPr="008258CE" w:rsidRDefault="00216C15" w:rsidP="00E56C9B">
            <w:pPr>
              <w:pStyle w:val="Tableheader"/>
              <w:rPr>
                <w:szCs w:val="20"/>
              </w:rPr>
            </w:pPr>
            <w:r w:rsidRPr="008258CE">
              <w:rPr>
                <w:b/>
                <w:szCs w:val="20"/>
              </w:rPr>
              <w:t>Element or Attribute Name</w:t>
            </w:r>
          </w:p>
        </w:tc>
        <w:tc>
          <w:tcPr>
            <w:tcW w:w="692" w:type="pct"/>
            <w:tcBorders>
              <w:top w:val="single" w:sz="12" w:space="0" w:color="auto"/>
              <w:left w:val="single" w:sz="4" w:space="0" w:color="000000" w:themeColor="text1"/>
              <w:bottom w:val="single" w:sz="12" w:space="0" w:color="auto"/>
              <w:right w:val="single" w:sz="4" w:space="0" w:color="000000" w:themeColor="text1"/>
            </w:tcBorders>
          </w:tcPr>
          <w:p w14:paraId="1DB5C77D" w14:textId="77777777" w:rsidR="00216C15" w:rsidRPr="008258CE" w:rsidRDefault="00216C15" w:rsidP="00E56C9B">
            <w:pPr>
              <w:pStyle w:val="Tableheader"/>
              <w:jc w:val="center"/>
              <w:rPr>
                <w:szCs w:val="20"/>
              </w:rPr>
            </w:pPr>
            <w:r w:rsidRPr="008258CE">
              <w:rPr>
                <w:b/>
                <w:szCs w:val="20"/>
              </w:rPr>
              <w:t>Use</w:t>
            </w:r>
            <w:r w:rsidRPr="008258CE">
              <w:rPr>
                <w:b/>
                <w:szCs w:val="20"/>
              </w:rPr>
              <w:br/>
              <w:t xml:space="preserve">(see subclause </w:t>
            </w:r>
            <w:r>
              <w:rPr>
                <w:b/>
                <w:szCs w:val="20"/>
              </w:rPr>
              <w:t>5.3.7.1</w:t>
            </w:r>
            <w:r w:rsidRPr="008258CE">
              <w:rPr>
                <w:b/>
                <w:szCs w:val="20"/>
              </w:rPr>
              <w:t>)</w:t>
            </w:r>
          </w:p>
        </w:tc>
        <w:tc>
          <w:tcPr>
            <w:tcW w:w="2419" w:type="pct"/>
            <w:tcBorders>
              <w:top w:val="single" w:sz="12" w:space="0" w:color="auto"/>
              <w:left w:val="single" w:sz="4" w:space="0" w:color="000000" w:themeColor="text1"/>
              <w:bottom w:val="single" w:sz="12" w:space="0" w:color="auto"/>
              <w:right w:val="single" w:sz="12" w:space="0" w:color="auto"/>
            </w:tcBorders>
          </w:tcPr>
          <w:p w14:paraId="61B2D096" w14:textId="77777777" w:rsidR="00216C15" w:rsidRPr="008258CE" w:rsidRDefault="00216C15" w:rsidP="00E56C9B">
            <w:pPr>
              <w:pStyle w:val="Tableheader"/>
              <w:rPr>
                <w:szCs w:val="20"/>
              </w:rPr>
            </w:pPr>
            <w:r w:rsidRPr="008258CE">
              <w:rPr>
                <w:b/>
                <w:szCs w:val="20"/>
              </w:rPr>
              <w:t>Description</w:t>
            </w:r>
          </w:p>
        </w:tc>
      </w:tr>
      <w:tr w:rsidR="00216C15" w:rsidRPr="008258CE" w14:paraId="290425BB" w14:textId="77777777" w:rsidTr="00216C15">
        <w:trPr>
          <w:cantSplit/>
        </w:trPr>
        <w:tc>
          <w:tcPr>
            <w:tcW w:w="130" w:type="pct"/>
            <w:tcBorders>
              <w:top w:val="single" w:sz="12" w:space="0" w:color="auto"/>
              <w:left w:val="single" w:sz="12" w:space="0" w:color="auto"/>
            </w:tcBorders>
          </w:tcPr>
          <w:p w14:paraId="23196BFA" w14:textId="77777777" w:rsidR="00216C15" w:rsidRPr="008258CE" w:rsidRDefault="00216C15" w:rsidP="00E56C9B">
            <w:pPr>
              <w:pStyle w:val="Tablebody"/>
              <w:rPr>
                <w:noProof/>
                <w:szCs w:val="20"/>
              </w:rPr>
            </w:pPr>
            <w:r w:rsidRPr="008258CE">
              <w:rPr>
                <w:szCs w:val="20"/>
              </w:rPr>
              <w:t> </w:t>
            </w:r>
          </w:p>
        </w:tc>
        <w:tc>
          <w:tcPr>
            <w:tcW w:w="130" w:type="pct"/>
            <w:tcBorders>
              <w:top w:val="single" w:sz="12" w:space="0" w:color="auto"/>
            </w:tcBorders>
          </w:tcPr>
          <w:p w14:paraId="21502279" w14:textId="77777777" w:rsidR="00216C15" w:rsidRPr="008258CE" w:rsidRDefault="00216C15" w:rsidP="00E56C9B">
            <w:pPr>
              <w:pStyle w:val="Tablebody"/>
              <w:rPr>
                <w:noProof/>
                <w:szCs w:val="20"/>
              </w:rPr>
            </w:pPr>
            <w:r w:rsidRPr="008258CE">
              <w:rPr>
                <w:szCs w:val="20"/>
              </w:rPr>
              <w:t> </w:t>
            </w:r>
          </w:p>
        </w:tc>
        <w:tc>
          <w:tcPr>
            <w:tcW w:w="1625" w:type="pct"/>
            <w:gridSpan w:val="4"/>
            <w:tcBorders>
              <w:top w:val="single" w:sz="12" w:space="0" w:color="auto"/>
              <w:right w:val="single" w:sz="4" w:space="0" w:color="000000" w:themeColor="text1"/>
            </w:tcBorders>
          </w:tcPr>
          <w:p w14:paraId="1A474ED5" w14:textId="77777777" w:rsidR="00216C15" w:rsidRPr="008258CE" w:rsidRDefault="00216C15" w:rsidP="00E56C9B">
            <w:pPr>
              <w:pStyle w:val="Tablebody"/>
              <w:rPr>
                <w:rStyle w:val="ISOCodeitalic"/>
                <w:b/>
                <w:i w:val="0"/>
                <w:szCs w:val="20"/>
              </w:rPr>
            </w:pPr>
            <w:r w:rsidRPr="005669B8">
              <w:rPr>
                <w:b/>
                <w:i/>
                <w:szCs w:val="20"/>
              </w:rPr>
              <w:t>Common attributes and elements</w:t>
            </w:r>
          </w:p>
        </w:tc>
        <w:tc>
          <w:tcPr>
            <w:tcW w:w="692" w:type="pct"/>
            <w:tcBorders>
              <w:top w:val="single" w:sz="12" w:space="0" w:color="auto"/>
              <w:left w:val="single" w:sz="4" w:space="0" w:color="000000" w:themeColor="text1"/>
              <w:right w:val="single" w:sz="4" w:space="0" w:color="000000" w:themeColor="text1"/>
            </w:tcBorders>
          </w:tcPr>
          <w:p w14:paraId="3CA7F0CF" w14:textId="77777777" w:rsidR="00216C15" w:rsidRPr="008258CE" w:rsidRDefault="00216C15" w:rsidP="00E56C9B">
            <w:pPr>
              <w:pStyle w:val="Tablebody"/>
              <w:rPr>
                <w:szCs w:val="20"/>
              </w:rPr>
            </w:pPr>
            <w:r w:rsidRPr="008258CE">
              <w:rPr>
                <w:szCs w:val="20"/>
              </w:rPr>
              <w:t> </w:t>
            </w:r>
          </w:p>
        </w:tc>
        <w:tc>
          <w:tcPr>
            <w:tcW w:w="2419" w:type="pct"/>
            <w:tcBorders>
              <w:top w:val="single" w:sz="12" w:space="0" w:color="auto"/>
              <w:left w:val="single" w:sz="4" w:space="0" w:color="000000" w:themeColor="text1"/>
              <w:right w:val="single" w:sz="12" w:space="0" w:color="auto"/>
            </w:tcBorders>
          </w:tcPr>
          <w:p w14:paraId="11CE0E38" w14:textId="77777777" w:rsidR="00216C15" w:rsidRPr="008258CE" w:rsidRDefault="00216C15" w:rsidP="00E56C9B">
            <w:pPr>
              <w:pStyle w:val="Tablebody"/>
              <w:rPr>
                <w:szCs w:val="20"/>
              </w:rPr>
            </w:pPr>
            <w:r w:rsidRPr="008258CE">
              <w:rPr>
                <w:szCs w:val="20"/>
              </w:rPr>
              <w:t> </w:t>
            </w:r>
          </w:p>
        </w:tc>
      </w:tr>
      <w:tr w:rsidR="00216C15" w:rsidRPr="008258CE" w14:paraId="272920DF" w14:textId="77777777" w:rsidTr="00216C15">
        <w:trPr>
          <w:cantSplit/>
        </w:trPr>
        <w:tc>
          <w:tcPr>
            <w:tcW w:w="130" w:type="pct"/>
            <w:tcBorders>
              <w:left w:val="single" w:sz="12" w:space="0" w:color="auto"/>
            </w:tcBorders>
          </w:tcPr>
          <w:p w14:paraId="1F2830EE" w14:textId="77777777" w:rsidR="00216C15" w:rsidRPr="008258CE" w:rsidRDefault="00216C15" w:rsidP="00E56C9B">
            <w:pPr>
              <w:pStyle w:val="Tablebody"/>
              <w:rPr>
                <w:noProof/>
                <w:szCs w:val="20"/>
              </w:rPr>
            </w:pPr>
            <w:r w:rsidRPr="008258CE">
              <w:rPr>
                <w:szCs w:val="20"/>
              </w:rPr>
              <w:t> </w:t>
            </w:r>
          </w:p>
        </w:tc>
        <w:tc>
          <w:tcPr>
            <w:tcW w:w="130" w:type="pct"/>
          </w:tcPr>
          <w:p w14:paraId="63E9E490" w14:textId="77777777" w:rsidR="00216C15" w:rsidRPr="008258CE" w:rsidRDefault="00216C15" w:rsidP="00E56C9B">
            <w:pPr>
              <w:pStyle w:val="Tablebody"/>
              <w:rPr>
                <w:noProof/>
                <w:szCs w:val="20"/>
              </w:rPr>
            </w:pPr>
            <w:r w:rsidRPr="008258CE">
              <w:rPr>
                <w:szCs w:val="20"/>
              </w:rPr>
              <w:t> </w:t>
            </w:r>
          </w:p>
        </w:tc>
        <w:tc>
          <w:tcPr>
            <w:tcW w:w="133" w:type="pct"/>
            <w:gridSpan w:val="2"/>
          </w:tcPr>
          <w:p w14:paraId="1EF25ACE"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5292594A" w14:textId="77777777" w:rsidR="00216C15" w:rsidRPr="008258CE" w:rsidRDefault="00216C15" w:rsidP="00E56C9B">
            <w:pPr>
              <w:pStyle w:val="Tablebody"/>
              <w:rPr>
                <w:rStyle w:val="ISOCode"/>
                <w:szCs w:val="20"/>
              </w:rPr>
            </w:pPr>
            <w:r w:rsidRPr="008258CE">
              <w:rPr>
                <w:rStyle w:val="ISOCode"/>
                <w:szCs w:val="20"/>
              </w:rPr>
              <w:t>@profiles</w:t>
            </w:r>
          </w:p>
        </w:tc>
        <w:tc>
          <w:tcPr>
            <w:tcW w:w="692" w:type="pct"/>
            <w:tcBorders>
              <w:left w:val="single" w:sz="4" w:space="0" w:color="000000" w:themeColor="text1"/>
              <w:right w:val="single" w:sz="4" w:space="0" w:color="000000" w:themeColor="text1"/>
            </w:tcBorders>
          </w:tcPr>
          <w:p w14:paraId="53785E86"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4BCF1112" w14:textId="77777777" w:rsidR="00216C15" w:rsidRPr="008258CE" w:rsidRDefault="00216C15" w:rsidP="00E56C9B">
            <w:pPr>
              <w:pStyle w:val="Tablebody"/>
              <w:tabs>
                <w:tab w:val="left" w:pos="720"/>
                <w:tab w:val="left" w:pos="1080"/>
                <w:tab w:val="left" w:pos="1440"/>
                <w:tab w:val="left" w:pos="1800"/>
                <w:tab w:val="left" w:pos="2160"/>
              </w:tabs>
              <w:rPr>
                <w:szCs w:val="20"/>
              </w:rPr>
            </w:pPr>
            <w:r w:rsidRPr="008258CE">
              <w:rPr>
                <w:szCs w:val="20"/>
              </w:rPr>
              <w:t>specifies the profiles which the associated Representation(s) conform to of the list of Media Presentation profiles as described in</w:t>
            </w:r>
            <w:r w:rsidRPr="008258CE">
              <w:rPr>
                <w:rStyle w:val="citesec"/>
                <w:szCs w:val="20"/>
              </w:rPr>
              <w:t> 8</w:t>
            </w:r>
            <w:r w:rsidRPr="008258CE">
              <w:rPr>
                <w:szCs w:val="20"/>
              </w:rPr>
              <w:t>. The value shall be a subset of the respective value in any higher level of the document hierarchy (Representation, Adaptation Set, MPD).</w:t>
            </w:r>
          </w:p>
          <w:p w14:paraId="61CEC9EF" w14:textId="77777777" w:rsidR="00216C15" w:rsidRPr="008258CE" w:rsidRDefault="00216C15" w:rsidP="00E56C9B">
            <w:pPr>
              <w:pStyle w:val="Tablebody"/>
              <w:tabs>
                <w:tab w:val="left" w:pos="720"/>
                <w:tab w:val="left" w:pos="1080"/>
                <w:tab w:val="left" w:pos="1440"/>
                <w:tab w:val="left" w:pos="1800"/>
                <w:tab w:val="left" w:pos="2160"/>
              </w:tabs>
              <w:rPr>
                <w:szCs w:val="20"/>
              </w:rPr>
            </w:pPr>
            <w:r w:rsidRPr="008258CE">
              <w:rPr>
                <w:szCs w:val="20"/>
              </w:rPr>
              <w:t xml:space="preserve">If not present, the value is inferred to be the same as in the next higher level of the document hierarchy. For example, if the value is not present for a Representation, then </w:t>
            </w:r>
            <w:r w:rsidRPr="008258CE">
              <w:rPr>
                <w:rStyle w:val="ISOCode"/>
                <w:szCs w:val="20"/>
              </w:rPr>
              <w:t>@profiles</w:t>
            </w:r>
            <w:r w:rsidRPr="008258CE">
              <w:rPr>
                <w:rFonts w:cs="Courier New"/>
                <w:szCs w:val="20"/>
              </w:rPr>
              <w:t xml:space="preserve"> at the Adaptation Set level is valid for the Representation.</w:t>
            </w:r>
          </w:p>
          <w:p w14:paraId="5525D354" w14:textId="77777777" w:rsidR="00216C15" w:rsidRPr="008258CE" w:rsidRDefault="00216C15" w:rsidP="00E56C9B">
            <w:pPr>
              <w:pStyle w:val="Tablebody"/>
              <w:tabs>
                <w:tab w:val="left" w:pos="720"/>
                <w:tab w:val="left" w:pos="1080"/>
                <w:tab w:val="left" w:pos="1440"/>
                <w:tab w:val="left" w:pos="1800"/>
                <w:tab w:val="left" w:pos="2160"/>
              </w:tabs>
              <w:rPr>
                <w:szCs w:val="20"/>
              </w:rPr>
            </w:pPr>
            <w:r w:rsidRPr="008258CE">
              <w:rPr>
                <w:szCs w:val="20"/>
              </w:rPr>
              <w:t>The same syntax as defined in</w:t>
            </w:r>
            <w:r w:rsidRPr="008258CE">
              <w:rPr>
                <w:rFonts w:eastAsia="MS Mincho"/>
                <w:szCs w:val="20"/>
              </w:rPr>
              <w:t xml:space="preserve"> </w:t>
            </w:r>
            <w:r>
              <w:rPr>
                <w:rFonts w:eastAsia="MS Mincho"/>
                <w:szCs w:val="20"/>
              </w:rPr>
              <w:t>5.3.1.2</w:t>
            </w:r>
            <w:r w:rsidRPr="008258CE">
              <w:rPr>
                <w:szCs w:val="20"/>
              </w:rPr>
              <w:t xml:space="preserve"> shall be used.</w:t>
            </w:r>
          </w:p>
        </w:tc>
      </w:tr>
      <w:tr w:rsidR="00216C15" w:rsidRPr="008258CE" w14:paraId="4B2A6804" w14:textId="77777777" w:rsidTr="00216C15">
        <w:trPr>
          <w:cantSplit/>
        </w:trPr>
        <w:tc>
          <w:tcPr>
            <w:tcW w:w="130" w:type="pct"/>
            <w:tcBorders>
              <w:left w:val="single" w:sz="12" w:space="0" w:color="auto"/>
            </w:tcBorders>
          </w:tcPr>
          <w:p w14:paraId="6FDEDF4E" w14:textId="77777777" w:rsidR="00216C15" w:rsidRPr="008258CE" w:rsidRDefault="00216C15" w:rsidP="00E56C9B">
            <w:pPr>
              <w:pStyle w:val="Tablebody"/>
              <w:rPr>
                <w:noProof/>
                <w:szCs w:val="20"/>
              </w:rPr>
            </w:pPr>
            <w:r w:rsidRPr="008258CE">
              <w:rPr>
                <w:szCs w:val="20"/>
              </w:rPr>
              <w:t> </w:t>
            </w:r>
          </w:p>
        </w:tc>
        <w:tc>
          <w:tcPr>
            <w:tcW w:w="130" w:type="pct"/>
          </w:tcPr>
          <w:p w14:paraId="54299A70" w14:textId="77777777" w:rsidR="00216C15" w:rsidRPr="008258CE" w:rsidRDefault="00216C15" w:rsidP="00E56C9B">
            <w:pPr>
              <w:pStyle w:val="Tablebody"/>
              <w:rPr>
                <w:noProof/>
                <w:szCs w:val="20"/>
              </w:rPr>
            </w:pPr>
            <w:r w:rsidRPr="008258CE">
              <w:rPr>
                <w:szCs w:val="20"/>
              </w:rPr>
              <w:t> </w:t>
            </w:r>
          </w:p>
        </w:tc>
        <w:tc>
          <w:tcPr>
            <w:tcW w:w="133" w:type="pct"/>
            <w:gridSpan w:val="2"/>
          </w:tcPr>
          <w:p w14:paraId="5B169221"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0BF0D4DB" w14:textId="77777777" w:rsidR="00216C15" w:rsidRPr="008258CE" w:rsidRDefault="00216C15" w:rsidP="00E56C9B">
            <w:pPr>
              <w:pStyle w:val="Tablebody"/>
              <w:rPr>
                <w:rStyle w:val="ISOCode"/>
                <w:szCs w:val="20"/>
              </w:rPr>
            </w:pPr>
            <w:r w:rsidRPr="008258CE">
              <w:rPr>
                <w:rStyle w:val="ISOCode"/>
                <w:szCs w:val="20"/>
              </w:rPr>
              <w:t>@width</w:t>
            </w:r>
          </w:p>
        </w:tc>
        <w:tc>
          <w:tcPr>
            <w:tcW w:w="692" w:type="pct"/>
            <w:tcBorders>
              <w:left w:val="single" w:sz="4" w:space="0" w:color="000000" w:themeColor="text1"/>
              <w:right w:val="single" w:sz="4" w:space="0" w:color="000000" w:themeColor="text1"/>
            </w:tcBorders>
          </w:tcPr>
          <w:p w14:paraId="3122995F"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176293C0" w14:textId="77777777" w:rsidR="00216C15" w:rsidRPr="008258CE" w:rsidRDefault="00216C15" w:rsidP="00E56C9B">
            <w:pPr>
              <w:pStyle w:val="Tablebody"/>
              <w:rPr>
                <w:szCs w:val="20"/>
              </w:rPr>
            </w:pPr>
            <w:r w:rsidRPr="008258CE">
              <w:rPr>
                <w:szCs w:val="20"/>
              </w:rPr>
              <w:t xml:space="preserve">specifies the horizontal visual presentation size of the video media type on a grid determined by the </w:t>
            </w:r>
            <w:r w:rsidRPr="008258CE">
              <w:rPr>
                <w:szCs w:val="20"/>
              </w:rPr>
              <w:br/>
            </w:r>
            <w:r w:rsidRPr="008258CE">
              <w:rPr>
                <w:rStyle w:val="ISOCode"/>
                <w:szCs w:val="20"/>
              </w:rPr>
              <w:t>@sar</w:t>
            </w:r>
            <w:r w:rsidRPr="008258CE">
              <w:rPr>
                <w:rFonts w:cs="Courier New"/>
                <w:szCs w:val="20"/>
              </w:rPr>
              <w:t xml:space="preserve"> attribute.</w:t>
            </w:r>
          </w:p>
          <w:p w14:paraId="3BCAF61B" w14:textId="77777777" w:rsidR="00216C15" w:rsidRPr="008258CE" w:rsidRDefault="00216C15" w:rsidP="00E56C9B">
            <w:pPr>
              <w:pStyle w:val="Tablebody"/>
              <w:rPr>
                <w:szCs w:val="20"/>
              </w:rPr>
            </w:pPr>
            <w:r w:rsidRPr="008258CE">
              <w:rPr>
                <w:szCs w:val="20"/>
              </w:rPr>
              <w:t xml:space="preserve">In the absence of </w:t>
            </w:r>
            <w:r w:rsidRPr="008258CE">
              <w:rPr>
                <w:rStyle w:val="ISOCode"/>
                <w:szCs w:val="20"/>
              </w:rPr>
              <w:t>@sar</w:t>
            </w:r>
            <w:r w:rsidRPr="008258CE">
              <w:rPr>
                <w:rFonts w:cs="Courier New"/>
                <w:szCs w:val="20"/>
              </w:rPr>
              <w:t xml:space="preserve"> width and height are specified as if the value of </w:t>
            </w:r>
            <w:r w:rsidRPr="008258CE">
              <w:rPr>
                <w:rStyle w:val="ISOCode"/>
                <w:szCs w:val="20"/>
              </w:rPr>
              <w:t>@sar</w:t>
            </w:r>
            <w:r w:rsidRPr="008258CE">
              <w:rPr>
                <w:rFonts w:cs="Courier New"/>
                <w:szCs w:val="20"/>
              </w:rPr>
              <w:t xml:space="preserve"> were "</w:t>
            </w:r>
            <w:r w:rsidRPr="008258CE">
              <w:rPr>
                <w:rStyle w:val="ISOCode"/>
                <w:szCs w:val="20"/>
              </w:rPr>
              <w:t>1:</w:t>
            </w:r>
            <w:proofErr w:type="gramStart"/>
            <w:r w:rsidRPr="008258CE">
              <w:rPr>
                <w:rStyle w:val="ISOCode"/>
                <w:szCs w:val="20"/>
              </w:rPr>
              <w:t>1</w:t>
            </w:r>
            <w:r w:rsidRPr="008258CE">
              <w:rPr>
                <w:rFonts w:cs="Courier New"/>
                <w:szCs w:val="20"/>
              </w:rPr>
              <w:t>"</w:t>
            </w:r>
            <w:proofErr w:type="gramEnd"/>
          </w:p>
          <w:p w14:paraId="74503CFA" w14:textId="77777777" w:rsidR="00216C15" w:rsidRPr="008258CE" w:rsidRDefault="00216C15" w:rsidP="00E56C9B">
            <w:pPr>
              <w:pStyle w:val="Noteindent"/>
              <w:jc w:val="left"/>
            </w:pPr>
            <w:r w:rsidRPr="008258CE">
              <w:t xml:space="preserve">NOTE   The visual presentation size of the video is equal to the number of horizontal and vertical samples used for presentation after encoded samples are cropped in response to encoded cropping parameters, “overscan” signalling, or “pan/scan” display parameters, </w:t>
            </w:r>
            <w:proofErr w:type="gramStart"/>
            <w:r w:rsidRPr="008258CE">
              <w:t>e.g.</w:t>
            </w:r>
            <w:proofErr w:type="gramEnd"/>
            <w:r w:rsidRPr="008258CE">
              <w:t xml:space="preserve"> SEI messages.</w:t>
            </w:r>
          </w:p>
          <w:p w14:paraId="4540347D" w14:textId="77777777" w:rsidR="00216C15" w:rsidRPr="008258CE" w:rsidRDefault="00216C15" w:rsidP="00E56C9B">
            <w:pPr>
              <w:pStyle w:val="Tablebody"/>
              <w:rPr>
                <w:szCs w:val="20"/>
              </w:rPr>
            </w:pPr>
            <w:r w:rsidRPr="008258CE">
              <w:rPr>
                <w:szCs w:val="20"/>
              </w:rPr>
              <w:t>If not present on any level, the value is unknown.</w:t>
            </w:r>
          </w:p>
        </w:tc>
      </w:tr>
      <w:tr w:rsidR="00216C15" w:rsidRPr="008258CE" w14:paraId="1124E074" w14:textId="77777777" w:rsidTr="00216C15">
        <w:trPr>
          <w:cantSplit/>
        </w:trPr>
        <w:tc>
          <w:tcPr>
            <w:tcW w:w="130" w:type="pct"/>
            <w:tcBorders>
              <w:left w:val="single" w:sz="12" w:space="0" w:color="auto"/>
            </w:tcBorders>
          </w:tcPr>
          <w:p w14:paraId="34E53BAB" w14:textId="77777777" w:rsidR="00216C15" w:rsidRPr="008258CE" w:rsidRDefault="00216C15" w:rsidP="00E56C9B">
            <w:pPr>
              <w:pStyle w:val="Tablebody"/>
              <w:rPr>
                <w:noProof/>
                <w:szCs w:val="20"/>
              </w:rPr>
            </w:pPr>
            <w:r w:rsidRPr="008258CE">
              <w:rPr>
                <w:szCs w:val="20"/>
              </w:rPr>
              <w:t> </w:t>
            </w:r>
          </w:p>
        </w:tc>
        <w:tc>
          <w:tcPr>
            <w:tcW w:w="130" w:type="pct"/>
          </w:tcPr>
          <w:p w14:paraId="592EDD45" w14:textId="77777777" w:rsidR="00216C15" w:rsidRPr="008258CE" w:rsidRDefault="00216C15" w:rsidP="00E56C9B">
            <w:pPr>
              <w:pStyle w:val="Tablebody"/>
              <w:rPr>
                <w:noProof/>
                <w:szCs w:val="20"/>
              </w:rPr>
            </w:pPr>
            <w:r w:rsidRPr="008258CE">
              <w:rPr>
                <w:szCs w:val="20"/>
              </w:rPr>
              <w:t> </w:t>
            </w:r>
          </w:p>
        </w:tc>
        <w:tc>
          <w:tcPr>
            <w:tcW w:w="133" w:type="pct"/>
            <w:gridSpan w:val="2"/>
          </w:tcPr>
          <w:p w14:paraId="75EB8B36"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68488D14" w14:textId="77777777" w:rsidR="00216C15" w:rsidRPr="008258CE" w:rsidRDefault="00216C15" w:rsidP="00E56C9B">
            <w:pPr>
              <w:pStyle w:val="Tablebody"/>
              <w:rPr>
                <w:rStyle w:val="ISOCode"/>
                <w:szCs w:val="20"/>
              </w:rPr>
            </w:pPr>
            <w:r w:rsidRPr="008258CE">
              <w:rPr>
                <w:rStyle w:val="ISOCode"/>
                <w:szCs w:val="20"/>
              </w:rPr>
              <w:t>@height</w:t>
            </w:r>
          </w:p>
        </w:tc>
        <w:tc>
          <w:tcPr>
            <w:tcW w:w="692" w:type="pct"/>
            <w:tcBorders>
              <w:left w:val="single" w:sz="4" w:space="0" w:color="000000" w:themeColor="text1"/>
              <w:right w:val="single" w:sz="4" w:space="0" w:color="000000" w:themeColor="text1"/>
            </w:tcBorders>
          </w:tcPr>
          <w:p w14:paraId="425918D9"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6F1B1BD7" w14:textId="77777777" w:rsidR="00216C15" w:rsidRPr="008258CE" w:rsidRDefault="00216C15" w:rsidP="00E56C9B">
            <w:pPr>
              <w:pStyle w:val="Tablebody"/>
              <w:rPr>
                <w:szCs w:val="20"/>
              </w:rPr>
            </w:pPr>
            <w:r w:rsidRPr="008258CE">
              <w:rPr>
                <w:szCs w:val="20"/>
              </w:rPr>
              <w:t xml:space="preserve">specifies the vertical visual presentation size of the video media type, on a grid determined by the </w:t>
            </w:r>
            <w:r w:rsidRPr="008258CE">
              <w:rPr>
                <w:rStyle w:val="ISOCode"/>
                <w:szCs w:val="20"/>
              </w:rPr>
              <w:t>@sar</w:t>
            </w:r>
            <w:r w:rsidRPr="008258CE">
              <w:rPr>
                <w:rFonts w:cs="Courier New"/>
                <w:szCs w:val="20"/>
              </w:rPr>
              <w:t xml:space="preserve"> attribute.</w:t>
            </w:r>
          </w:p>
          <w:p w14:paraId="7E07ED3B" w14:textId="77777777" w:rsidR="00216C15" w:rsidRPr="008258CE" w:rsidRDefault="00216C15" w:rsidP="00E56C9B">
            <w:pPr>
              <w:pStyle w:val="Tablebody"/>
              <w:rPr>
                <w:szCs w:val="20"/>
              </w:rPr>
            </w:pPr>
            <w:r w:rsidRPr="008258CE">
              <w:rPr>
                <w:szCs w:val="20"/>
              </w:rPr>
              <w:t>If not present on any level, the value is unknown.</w:t>
            </w:r>
          </w:p>
        </w:tc>
      </w:tr>
      <w:tr w:rsidR="00216C15" w:rsidRPr="008258CE" w14:paraId="03A86B88" w14:textId="77777777" w:rsidTr="00216C15">
        <w:trPr>
          <w:cantSplit/>
        </w:trPr>
        <w:tc>
          <w:tcPr>
            <w:tcW w:w="130" w:type="pct"/>
            <w:tcBorders>
              <w:left w:val="single" w:sz="12" w:space="0" w:color="auto"/>
            </w:tcBorders>
          </w:tcPr>
          <w:p w14:paraId="4EC38AE5" w14:textId="77777777" w:rsidR="00216C15" w:rsidRPr="008258CE" w:rsidRDefault="00216C15" w:rsidP="00E56C9B">
            <w:pPr>
              <w:pStyle w:val="Tablebody"/>
              <w:rPr>
                <w:noProof/>
                <w:szCs w:val="20"/>
              </w:rPr>
            </w:pPr>
            <w:r w:rsidRPr="008258CE">
              <w:rPr>
                <w:szCs w:val="20"/>
              </w:rPr>
              <w:lastRenderedPageBreak/>
              <w:t> </w:t>
            </w:r>
          </w:p>
        </w:tc>
        <w:tc>
          <w:tcPr>
            <w:tcW w:w="130" w:type="pct"/>
          </w:tcPr>
          <w:p w14:paraId="3EB45B58" w14:textId="77777777" w:rsidR="00216C15" w:rsidRPr="008258CE" w:rsidRDefault="00216C15" w:rsidP="00E56C9B">
            <w:pPr>
              <w:pStyle w:val="Tablebody"/>
              <w:rPr>
                <w:noProof/>
                <w:szCs w:val="20"/>
              </w:rPr>
            </w:pPr>
            <w:r w:rsidRPr="008258CE">
              <w:rPr>
                <w:szCs w:val="20"/>
              </w:rPr>
              <w:t> </w:t>
            </w:r>
          </w:p>
        </w:tc>
        <w:tc>
          <w:tcPr>
            <w:tcW w:w="133" w:type="pct"/>
            <w:gridSpan w:val="2"/>
          </w:tcPr>
          <w:p w14:paraId="282104E1"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15C4F146" w14:textId="77777777" w:rsidR="00216C15" w:rsidRPr="008258CE" w:rsidRDefault="00216C15" w:rsidP="00E56C9B">
            <w:pPr>
              <w:pStyle w:val="Tablebody"/>
              <w:rPr>
                <w:rStyle w:val="ISOCode"/>
                <w:szCs w:val="20"/>
              </w:rPr>
            </w:pPr>
            <w:r w:rsidRPr="008258CE">
              <w:rPr>
                <w:rStyle w:val="ISOCode"/>
                <w:szCs w:val="20"/>
              </w:rPr>
              <w:t>@sar</w:t>
            </w:r>
          </w:p>
        </w:tc>
        <w:tc>
          <w:tcPr>
            <w:tcW w:w="692" w:type="pct"/>
            <w:tcBorders>
              <w:left w:val="single" w:sz="4" w:space="0" w:color="000000" w:themeColor="text1"/>
              <w:right w:val="single" w:sz="4" w:space="0" w:color="000000" w:themeColor="text1"/>
            </w:tcBorders>
          </w:tcPr>
          <w:p w14:paraId="3F68D37C"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338619B5" w14:textId="77777777" w:rsidR="00216C15" w:rsidRPr="008258CE" w:rsidRDefault="00216C15" w:rsidP="00E56C9B">
            <w:pPr>
              <w:pStyle w:val="Tablebody"/>
              <w:rPr>
                <w:szCs w:val="20"/>
              </w:rPr>
            </w:pPr>
            <w:r w:rsidRPr="008258CE">
              <w:rPr>
                <w:szCs w:val="20"/>
              </w:rPr>
              <w:t>specifies the sample aspect ratio of the video media component type, in the form of a string consisting of two integers separated by ':', e.g.,</w:t>
            </w:r>
            <w:r w:rsidRPr="008258CE">
              <w:rPr>
                <w:rStyle w:val="ISOCode"/>
                <w:szCs w:val="20"/>
              </w:rPr>
              <w:t>"10:11"</w:t>
            </w:r>
            <w:r w:rsidRPr="008258CE">
              <w:rPr>
                <w:rFonts w:cs="Courier New"/>
                <w:szCs w:val="20"/>
              </w:rPr>
              <w:t>. The first number specifies the horizontal size of the encoded video pixels (samples) in arbitrary units. The second number specifies the vertical size of the e</w:t>
            </w:r>
            <w:r w:rsidRPr="008258CE">
              <w:rPr>
                <w:szCs w:val="20"/>
              </w:rPr>
              <w:t>ncoded video pixels (samples) in the same units as the horizontal size.</w:t>
            </w:r>
          </w:p>
          <w:p w14:paraId="3A95108B" w14:textId="77777777" w:rsidR="00216C15" w:rsidRPr="008258CE" w:rsidRDefault="00216C15" w:rsidP="00E56C9B">
            <w:pPr>
              <w:pStyle w:val="Tablebody"/>
              <w:rPr>
                <w:rStyle w:val="ISOCode"/>
                <w:szCs w:val="20"/>
              </w:rPr>
            </w:pPr>
            <w:r w:rsidRPr="005669B8">
              <w:rPr>
                <w:szCs w:val="20"/>
              </w:rPr>
              <w:t>If not present on any level, the value is unknown.</w:t>
            </w:r>
          </w:p>
        </w:tc>
      </w:tr>
      <w:tr w:rsidR="00216C15" w:rsidRPr="008258CE" w14:paraId="76948433" w14:textId="77777777" w:rsidTr="00216C15">
        <w:trPr>
          <w:cantSplit/>
        </w:trPr>
        <w:tc>
          <w:tcPr>
            <w:tcW w:w="130" w:type="pct"/>
            <w:tcBorders>
              <w:left w:val="single" w:sz="12" w:space="0" w:color="auto"/>
            </w:tcBorders>
          </w:tcPr>
          <w:p w14:paraId="6F31FB5F" w14:textId="77777777" w:rsidR="00216C15" w:rsidRPr="008258CE" w:rsidRDefault="00216C15" w:rsidP="00E56C9B">
            <w:pPr>
              <w:pStyle w:val="Tablebody"/>
              <w:rPr>
                <w:noProof/>
                <w:szCs w:val="20"/>
              </w:rPr>
            </w:pPr>
            <w:r w:rsidRPr="008258CE">
              <w:rPr>
                <w:szCs w:val="20"/>
              </w:rPr>
              <w:t> </w:t>
            </w:r>
          </w:p>
        </w:tc>
        <w:tc>
          <w:tcPr>
            <w:tcW w:w="130" w:type="pct"/>
          </w:tcPr>
          <w:p w14:paraId="6B8569D7" w14:textId="77777777" w:rsidR="00216C15" w:rsidRPr="008258CE" w:rsidRDefault="00216C15" w:rsidP="00E56C9B">
            <w:pPr>
              <w:pStyle w:val="Tablebody"/>
              <w:rPr>
                <w:noProof/>
                <w:szCs w:val="20"/>
              </w:rPr>
            </w:pPr>
            <w:r w:rsidRPr="008258CE">
              <w:rPr>
                <w:szCs w:val="20"/>
              </w:rPr>
              <w:t> </w:t>
            </w:r>
          </w:p>
        </w:tc>
        <w:tc>
          <w:tcPr>
            <w:tcW w:w="133" w:type="pct"/>
            <w:gridSpan w:val="2"/>
          </w:tcPr>
          <w:p w14:paraId="783A4088"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6DCAA31B" w14:textId="77777777" w:rsidR="00216C15" w:rsidRPr="008258CE" w:rsidRDefault="00216C15" w:rsidP="00E56C9B">
            <w:pPr>
              <w:pStyle w:val="Tablebody"/>
              <w:rPr>
                <w:rStyle w:val="ISOCode"/>
                <w:szCs w:val="20"/>
              </w:rPr>
            </w:pPr>
            <w:r w:rsidRPr="008258CE">
              <w:rPr>
                <w:rStyle w:val="ISOCode"/>
                <w:szCs w:val="20"/>
              </w:rPr>
              <w:t>@frameRate</w:t>
            </w:r>
          </w:p>
        </w:tc>
        <w:tc>
          <w:tcPr>
            <w:tcW w:w="692" w:type="pct"/>
            <w:tcBorders>
              <w:left w:val="single" w:sz="4" w:space="0" w:color="000000" w:themeColor="text1"/>
              <w:right w:val="single" w:sz="4" w:space="0" w:color="000000" w:themeColor="text1"/>
            </w:tcBorders>
          </w:tcPr>
          <w:p w14:paraId="11E02CD6"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6024C21E" w14:textId="77777777" w:rsidR="00216C15" w:rsidRPr="008258CE" w:rsidRDefault="00216C15" w:rsidP="00E56C9B">
            <w:pPr>
              <w:pStyle w:val="Tablebody"/>
              <w:rPr>
                <w:szCs w:val="20"/>
              </w:rPr>
            </w:pPr>
            <w:r w:rsidRPr="008258CE">
              <w:rPr>
                <w:szCs w:val="20"/>
              </w:rPr>
              <w:t>specifies the output frame rate (or in the case of interlaced, half the output field rate) of the video media type in the Representation. If the frame or field rate is varying, the value is the average frame or half the average field rate field rate over the entire duration of the Representation.</w:t>
            </w:r>
          </w:p>
          <w:p w14:paraId="7D37D176" w14:textId="77777777" w:rsidR="00216C15" w:rsidRPr="008258CE" w:rsidRDefault="00216C15" w:rsidP="00E56C9B">
            <w:pPr>
              <w:pStyle w:val="Tablebody"/>
              <w:rPr>
                <w:szCs w:val="20"/>
              </w:rPr>
            </w:pPr>
            <w:r w:rsidRPr="008258CE">
              <w:rPr>
                <w:szCs w:val="20"/>
              </w:rPr>
              <w:t>The value is coded as a string, either containing two integers separated by a "/", ("F/D"), or a single integer "F". The frame rate is the division F/D, or F, respectively, per second (</w:t>
            </w:r>
            <w:proofErr w:type="gramStart"/>
            <w:r w:rsidRPr="008258CE">
              <w:rPr>
                <w:szCs w:val="20"/>
              </w:rPr>
              <w:t>i.e.</w:t>
            </w:r>
            <w:proofErr w:type="gramEnd"/>
            <w:r w:rsidRPr="008258CE">
              <w:rPr>
                <w:szCs w:val="20"/>
              </w:rPr>
              <w:t xml:space="preserve"> the default value of D is "1").</w:t>
            </w:r>
          </w:p>
          <w:p w14:paraId="616B9087" w14:textId="77777777" w:rsidR="00216C15" w:rsidRPr="008258CE" w:rsidRDefault="00216C15" w:rsidP="00E56C9B">
            <w:pPr>
              <w:pStyle w:val="Tablebody"/>
              <w:rPr>
                <w:szCs w:val="20"/>
                <w:lang w:eastAsia="zh-CN"/>
              </w:rPr>
            </w:pPr>
            <w:r w:rsidRPr="008258CE">
              <w:rPr>
                <w:szCs w:val="20"/>
              </w:rPr>
              <w:t>If not present on any level, the value is unknown.</w:t>
            </w:r>
          </w:p>
        </w:tc>
      </w:tr>
      <w:tr w:rsidR="00216C15" w:rsidRPr="008258CE" w14:paraId="6EBE1E0C" w14:textId="77777777" w:rsidTr="00216C15">
        <w:trPr>
          <w:cantSplit/>
        </w:trPr>
        <w:tc>
          <w:tcPr>
            <w:tcW w:w="130" w:type="pct"/>
            <w:tcBorders>
              <w:left w:val="single" w:sz="12" w:space="0" w:color="auto"/>
            </w:tcBorders>
          </w:tcPr>
          <w:p w14:paraId="3AA08DB7" w14:textId="77777777" w:rsidR="00216C15" w:rsidRPr="008258CE" w:rsidRDefault="00216C15" w:rsidP="00E56C9B">
            <w:pPr>
              <w:pStyle w:val="Tablebody"/>
              <w:rPr>
                <w:noProof/>
                <w:szCs w:val="20"/>
              </w:rPr>
            </w:pPr>
            <w:r w:rsidRPr="008258CE">
              <w:rPr>
                <w:szCs w:val="20"/>
              </w:rPr>
              <w:t> </w:t>
            </w:r>
          </w:p>
        </w:tc>
        <w:tc>
          <w:tcPr>
            <w:tcW w:w="130" w:type="pct"/>
          </w:tcPr>
          <w:p w14:paraId="3C69829E" w14:textId="77777777" w:rsidR="00216C15" w:rsidRPr="008258CE" w:rsidRDefault="00216C15" w:rsidP="00E56C9B">
            <w:pPr>
              <w:pStyle w:val="Tablebody"/>
              <w:rPr>
                <w:noProof/>
                <w:szCs w:val="20"/>
              </w:rPr>
            </w:pPr>
            <w:r w:rsidRPr="008258CE">
              <w:rPr>
                <w:szCs w:val="20"/>
              </w:rPr>
              <w:t> </w:t>
            </w:r>
          </w:p>
        </w:tc>
        <w:tc>
          <w:tcPr>
            <w:tcW w:w="133" w:type="pct"/>
            <w:gridSpan w:val="2"/>
          </w:tcPr>
          <w:p w14:paraId="36C4B8C5"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33F14172" w14:textId="77777777" w:rsidR="00216C15" w:rsidRPr="008258CE" w:rsidRDefault="00216C15" w:rsidP="00E56C9B">
            <w:pPr>
              <w:pStyle w:val="Tablebody"/>
              <w:rPr>
                <w:rStyle w:val="ISOCode"/>
                <w:szCs w:val="20"/>
              </w:rPr>
            </w:pPr>
            <w:r w:rsidRPr="008258CE">
              <w:rPr>
                <w:rStyle w:val="ISOCode"/>
                <w:szCs w:val="20"/>
              </w:rPr>
              <w:t>@audioSamplingRate</w:t>
            </w:r>
          </w:p>
        </w:tc>
        <w:tc>
          <w:tcPr>
            <w:tcW w:w="692" w:type="pct"/>
            <w:tcBorders>
              <w:left w:val="single" w:sz="4" w:space="0" w:color="000000" w:themeColor="text1"/>
              <w:right w:val="single" w:sz="4" w:space="0" w:color="000000" w:themeColor="text1"/>
            </w:tcBorders>
          </w:tcPr>
          <w:p w14:paraId="49689120"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4B9442E1" w14:textId="77777777" w:rsidR="00216C15" w:rsidRPr="008258CE" w:rsidRDefault="00216C15" w:rsidP="00E56C9B">
            <w:pPr>
              <w:pStyle w:val="Tablebody"/>
              <w:rPr>
                <w:szCs w:val="20"/>
              </w:rPr>
            </w:pPr>
            <w:r w:rsidRPr="008258CE">
              <w:rPr>
                <w:szCs w:val="20"/>
              </w:rPr>
              <w:t>Either a single decimal integer value specifying the sampling rate or a whitespace-separated pair of decimal integer values specifying the minimum and maximum sampling rate of the audio media component type. The values are in samples per second.</w:t>
            </w:r>
          </w:p>
          <w:p w14:paraId="11D68BCE" w14:textId="77777777" w:rsidR="00216C15" w:rsidRPr="008258CE" w:rsidRDefault="00216C15" w:rsidP="00E56C9B">
            <w:pPr>
              <w:pStyle w:val="Tablebody"/>
              <w:rPr>
                <w:szCs w:val="20"/>
              </w:rPr>
            </w:pPr>
            <w:r w:rsidRPr="008258CE">
              <w:rPr>
                <w:szCs w:val="20"/>
              </w:rPr>
              <w:t>If not present on any level, the value is unknown.</w:t>
            </w:r>
          </w:p>
        </w:tc>
      </w:tr>
      <w:tr w:rsidR="00216C15" w:rsidRPr="008258CE" w14:paraId="67481DE5" w14:textId="77777777" w:rsidTr="00216C15">
        <w:trPr>
          <w:cantSplit/>
        </w:trPr>
        <w:tc>
          <w:tcPr>
            <w:tcW w:w="130" w:type="pct"/>
            <w:tcBorders>
              <w:left w:val="single" w:sz="12" w:space="0" w:color="auto"/>
            </w:tcBorders>
          </w:tcPr>
          <w:p w14:paraId="0E93A5C1" w14:textId="77777777" w:rsidR="00216C15" w:rsidRPr="008258CE" w:rsidRDefault="00216C15" w:rsidP="00E56C9B">
            <w:pPr>
              <w:pStyle w:val="Tablebody"/>
              <w:rPr>
                <w:noProof/>
                <w:szCs w:val="20"/>
              </w:rPr>
            </w:pPr>
            <w:r w:rsidRPr="008258CE">
              <w:rPr>
                <w:szCs w:val="20"/>
              </w:rPr>
              <w:t> </w:t>
            </w:r>
          </w:p>
        </w:tc>
        <w:tc>
          <w:tcPr>
            <w:tcW w:w="130" w:type="pct"/>
          </w:tcPr>
          <w:p w14:paraId="514A8619" w14:textId="77777777" w:rsidR="00216C15" w:rsidRPr="008258CE" w:rsidRDefault="00216C15" w:rsidP="00E56C9B">
            <w:pPr>
              <w:pStyle w:val="Tablebody"/>
              <w:rPr>
                <w:noProof/>
                <w:szCs w:val="20"/>
              </w:rPr>
            </w:pPr>
            <w:r w:rsidRPr="008258CE">
              <w:rPr>
                <w:szCs w:val="20"/>
              </w:rPr>
              <w:t> </w:t>
            </w:r>
          </w:p>
        </w:tc>
        <w:tc>
          <w:tcPr>
            <w:tcW w:w="133" w:type="pct"/>
            <w:gridSpan w:val="2"/>
          </w:tcPr>
          <w:p w14:paraId="330754A2"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3B46A5BD" w14:textId="77777777" w:rsidR="00216C15" w:rsidRPr="008258CE" w:rsidRDefault="00216C15" w:rsidP="00E56C9B">
            <w:pPr>
              <w:pStyle w:val="Tablebody"/>
              <w:rPr>
                <w:rStyle w:val="ISOCode"/>
                <w:szCs w:val="20"/>
              </w:rPr>
            </w:pPr>
            <w:r w:rsidRPr="008258CE">
              <w:rPr>
                <w:rStyle w:val="ISOCode"/>
                <w:szCs w:val="20"/>
              </w:rPr>
              <w:t>@mimeType</w:t>
            </w:r>
          </w:p>
        </w:tc>
        <w:tc>
          <w:tcPr>
            <w:tcW w:w="692" w:type="pct"/>
            <w:tcBorders>
              <w:left w:val="single" w:sz="4" w:space="0" w:color="000000" w:themeColor="text1"/>
              <w:right w:val="single" w:sz="4" w:space="0" w:color="000000" w:themeColor="text1"/>
            </w:tcBorders>
          </w:tcPr>
          <w:p w14:paraId="20512A2A" w14:textId="77777777" w:rsidR="00216C15" w:rsidRPr="008258CE" w:rsidRDefault="00216C15" w:rsidP="00E56C9B">
            <w:pPr>
              <w:pStyle w:val="Tablebody"/>
              <w:rPr>
                <w:szCs w:val="20"/>
              </w:rPr>
            </w:pPr>
            <w:r w:rsidRPr="008258CE">
              <w:rPr>
                <w:szCs w:val="20"/>
              </w:rPr>
              <w:t>M</w:t>
            </w:r>
          </w:p>
        </w:tc>
        <w:tc>
          <w:tcPr>
            <w:tcW w:w="2419" w:type="pct"/>
            <w:tcBorders>
              <w:left w:val="single" w:sz="4" w:space="0" w:color="000000" w:themeColor="text1"/>
              <w:right w:val="single" w:sz="12" w:space="0" w:color="auto"/>
            </w:tcBorders>
          </w:tcPr>
          <w:p w14:paraId="64CB5350" w14:textId="77777777" w:rsidR="00216C15" w:rsidRPr="008258CE" w:rsidRDefault="00216C15" w:rsidP="00E56C9B">
            <w:pPr>
              <w:pStyle w:val="Tablebody"/>
              <w:rPr>
                <w:szCs w:val="20"/>
              </w:rPr>
            </w:pPr>
            <w:r w:rsidRPr="008258CE">
              <w:rPr>
                <w:szCs w:val="20"/>
              </w:rPr>
              <w:t>specifies the MIME type of the concatenation of the Initialization Segment, if present, and all consecutive Media Segments in the Representation.</w:t>
            </w:r>
          </w:p>
        </w:tc>
      </w:tr>
      <w:tr w:rsidR="00216C15" w:rsidRPr="008258CE" w14:paraId="4F0EE95C" w14:textId="77777777" w:rsidTr="00216C15">
        <w:trPr>
          <w:cantSplit/>
        </w:trPr>
        <w:tc>
          <w:tcPr>
            <w:tcW w:w="130" w:type="pct"/>
            <w:tcBorders>
              <w:left w:val="single" w:sz="12" w:space="0" w:color="auto"/>
            </w:tcBorders>
          </w:tcPr>
          <w:p w14:paraId="54AFC15E" w14:textId="77777777" w:rsidR="00216C15" w:rsidRPr="008258CE" w:rsidRDefault="00216C15" w:rsidP="00E56C9B">
            <w:pPr>
              <w:pStyle w:val="Tablebody"/>
              <w:rPr>
                <w:noProof/>
                <w:szCs w:val="20"/>
              </w:rPr>
            </w:pPr>
            <w:r w:rsidRPr="008258CE">
              <w:rPr>
                <w:szCs w:val="20"/>
              </w:rPr>
              <w:lastRenderedPageBreak/>
              <w:t> </w:t>
            </w:r>
          </w:p>
        </w:tc>
        <w:tc>
          <w:tcPr>
            <w:tcW w:w="130" w:type="pct"/>
          </w:tcPr>
          <w:p w14:paraId="759A118E" w14:textId="77777777" w:rsidR="00216C15" w:rsidRPr="008258CE" w:rsidRDefault="00216C15" w:rsidP="00E56C9B">
            <w:pPr>
              <w:pStyle w:val="Tablebody"/>
              <w:rPr>
                <w:noProof/>
                <w:szCs w:val="20"/>
              </w:rPr>
            </w:pPr>
            <w:r w:rsidRPr="008258CE">
              <w:rPr>
                <w:szCs w:val="20"/>
              </w:rPr>
              <w:t> </w:t>
            </w:r>
          </w:p>
        </w:tc>
        <w:tc>
          <w:tcPr>
            <w:tcW w:w="133" w:type="pct"/>
            <w:gridSpan w:val="2"/>
          </w:tcPr>
          <w:p w14:paraId="32A06FB2"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4FE9C3EC" w14:textId="77777777" w:rsidR="00216C15" w:rsidRPr="008258CE" w:rsidRDefault="00216C15" w:rsidP="00E56C9B">
            <w:pPr>
              <w:pStyle w:val="Tablebody"/>
              <w:rPr>
                <w:rStyle w:val="ISOCode"/>
                <w:szCs w:val="20"/>
              </w:rPr>
            </w:pPr>
            <w:r w:rsidRPr="008258CE">
              <w:rPr>
                <w:rStyle w:val="ISOCode"/>
                <w:szCs w:val="20"/>
              </w:rPr>
              <w:t>@segmentProfiles</w:t>
            </w:r>
          </w:p>
        </w:tc>
        <w:tc>
          <w:tcPr>
            <w:tcW w:w="692" w:type="pct"/>
            <w:tcBorders>
              <w:left w:val="single" w:sz="4" w:space="0" w:color="000000" w:themeColor="text1"/>
              <w:right w:val="single" w:sz="4" w:space="0" w:color="000000" w:themeColor="text1"/>
            </w:tcBorders>
          </w:tcPr>
          <w:p w14:paraId="560E20C8"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770C6FA5" w14:textId="77777777" w:rsidR="00216C15" w:rsidRPr="008258CE" w:rsidRDefault="00216C15" w:rsidP="00E56C9B">
            <w:pPr>
              <w:pStyle w:val="Tablebody"/>
              <w:rPr>
                <w:szCs w:val="20"/>
              </w:rPr>
            </w:pPr>
            <w:r w:rsidRPr="008258CE">
              <w:rPr>
                <w:szCs w:val="20"/>
              </w:rPr>
              <w:t xml:space="preserve">specifies the profiles of Segments that are essential to process the Representation. The detailed semantics depend on the value of the </w:t>
            </w:r>
            <w:r w:rsidRPr="008258CE">
              <w:rPr>
                <w:rStyle w:val="ISOCode"/>
                <w:szCs w:val="20"/>
              </w:rPr>
              <w:t>@mimeType</w:t>
            </w:r>
            <w:r w:rsidRPr="008258CE">
              <w:rPr>
                <w:rFonts w:cs="Courier New"/>
                <w:szCs w:val="20"/>
              </w:rPr>
              <w:t xml:space="preserve"> attribute.</w:t>
            </w:r>
          </w:p>
          <w:p w14:paraId="332408B9" w14:textId="77777777" w:rsidR="00216C15" w:rsidRPr="008258CE" w:rsidRDefault="00216C15" w:rsidP="00E56C9B">
            <w:pPr>
              <w:pStyle w:val="Tablebody"/>
              <w:rPr>
                <w:rFonts w:cs="Courier New"/>
                <w:szCs w:val="20"/>
              </w:rPr>
            </w:pPr>
            <w:r w:rsidRPr="008258CE">
              <w:rPr>
                <w:szCs w:val="20"/>
              </w:rPr>
              <w:t xml:space="preserve">The contents of this attribute shall conform to either the </w:t>
            </w:r>
            <w:r w:rsidRPr="008258CE">
              <w:rPr>
                <w:rStyle w:val="ISOCode"/>
                <w:szCs w:val="20"/>
              </w:rPr>
              <w:t>pro-simple</w:t>
            </w:r>
            <w:r w:rsidRPr="008258CE">
              <w:rPr>
                <w:rFonts w:cs="Courier New"/>
                <w:szCs w:val="20"/>
              </w:rPr>
              <w:t xml:space="preserve"> or </w:t>
            </w:r>
            <w:r w:rsidRPr="008258CE">
              <w:rPr>
                <w:rStyle w:val="ISOCode"/>
                <w:szCs w:val="20"/>
              </w:rPr>
              <w:t>pro-fancy</w:t>
            </w:r>
            <w:r w:rsidRPr="008258CE">
              <w:rPr>
                <w:rFonts w:cs="Courier New"/>
                <w:szCs w:val="20"/>
              </w:rPr>
              <w:t xml:space="preserve"> productions of </w:t>
            </w:r>
            <w:r w:rsidRPr="000631F0">
              <w:t>4.5</w:t>
            </w:r>
            <w:r w:rsidRPr="000631F0">
              <w:rPr>
                <w:rFonts w:hint="eastAsia"/>
              </w:rPr>
              <w:t xml:space="preserve"> </w:t>
            </w:r>
            <w:r>
              <w:rPr>
                <w:rFonts w:cs="Courier New" w:hint="eastAsia"/>
                <w:szCs w:val="20"/>
                <w:lang w:eastAsia="ja-JP"/>
              </w:rPr>
              <w:t xml:space="preserve">of </w:t>
            </w:r>
            <w:r w:rsidRPr="008258CE">
              <w:rPr>
                <w:rStyle w:val="stdpublisher"/>
                <w:rFonts w:eastAsia="MS Mincho"/>
                <w:szCs w:val="20"/>
                <w:shd w:val="clear" w:color="auto" w:fill="auto"/>
              </w:rPr>
              <w:t>IETF RFC</w:t>
            </w:r>
            <w:r w:rsidRPr="000631F0">
              <w:t> 6381</w:t>
            </w:r>
            <w:r w:rsidRPr="008258CE">
              <w:rPr>
                <w:rFonts w:eastAsia="MS Mincho"/>
                <w:szCs w:val="20"/>
              </w:rPr>
              <w:t>:</w:t>
            </w:r>
            <w:r w:rsidRPr="008258CE">
              <w:rPr>
                <w:rStyle w:val="stdyear"/>
                <w:szCs w:val="20"/>
              </w:rPr>
              <w:t>2011</w:t>
            </w:r>
            <w:r w:rsidRPr="008258CE">
              <w:rPr>
                <w:szCs w:val="20"/>
              </w:rPr>
              <w:t xml:space="preserve">, without the enclosing </w:t>
            </w:r>
            <w:r w:rsidRPr="008258CE">
              <w:rPr>
                <w:rStyle w:val="ISOCode"/>
                <w:szCs w:val="20"/>
              </w:rPr>
              <w:t>DQUOTE</w:t>
            </w:r>
            <w:r w:rsidRPr="008258CE">
              <w:rPr>
                <w:rFonts w:cs="Courier New"/>
                <w:szCs w:val="20"/>
              </w:rPr>
              <w:t xml:space="preserve"> characters, </w:t>
            </w:r>
            <w:proofErr w:type="gramStart"/>
            <w:r w:rsidRPr="008258CE">
              <w:rPr>
                <w:rFonts w:cs="Courier New"/>
                <w:szCs w:val="20"/>
              </w:rPr>
              <w:t>i.e.</w:t>
            </w:r>
            <w:proofErr w:type="gramEnd"/>
            <w:r w:rsidRPr="008258CE">
              <w:rPr>
                <w:rFonts w:cs="Courier New"/>
                <w:szCs w:val="20"/>
              </w:rPr>
              <w:t xml:space="preserve"> including only the </w:t>
            </w:r>
            <w:proofErr w:type="spellStart"/>
            <w:r w:rsidRPr="008258CE">
              <w:rPr>
                <w:rStyle w:val="ISOCode"/>
                <w:szCs w:val="20"/>
              </w:rPr>
              <w:t>unencodedv</w:t>
            </w:r>
            <w:proofErr w:type="spellEnd"/>
            <w:r w:rsidRPr="008258CE">
              <w:rPr>
                <w:rStyle w:val="ISOCode"/>
                <w:szCs w:val="20"/>
              </w:rPr>
              <w:t xml:space="preserve"> </w:t>
            </w:r>
            <w:r w:rsidRPr="008258CE">
              <w:rPr>
                <w:rFonts w:cs="Courier New"/>
                <w:szCs w:val="20"/>
              </w:rPr>
              <w:t xml:space="preserve">or </w:t>
            </w:r>
            <w:proofErr w:type="spellStart"/>
            <w:r w:rsidRPr="008258CE">
              <w:rPr>
                <w:rStyle w:val="ISOCode"/>
                <w:szCs w:val="20"/>
              </w:rPr>
              <w:t>encodedv</w:t>
            </w:r>
            <w:proofErr w:type="spellEnd"/>
            <w:r w:rsidRPr="008258CE">
              <w:rPr>
                <w:rFonts w:cs="Courier New"/>
                <w:szCs w:val="20"/>
              </w:rPr>
              <w:t xml:space="preserve"> elements respectively. As profile identifier, the brand identifier for the Segment as defined in</w:t>
            </w:r>
            <w:r w:rsidRPr="008258CE">
              <w:rPr>
                <w:rStyle w:val="citesec"/>
                <w:szCs w:val="20"/>
              </w:rPr>
              <w:t xml:space="preserve"> 6</w:t>
            </w:r>
            <w:r w:rsidRPr="008258CE">
              <w:rPr>
                <w:rFonts w:cs="Courier New"/>
                <w:szCs w:val="20"/>
              </w:rPr>
              <w:t xml:space="preserve"> shall be used.</w:t>
            </w:r>
          </w:p>
          <w:p w14:paraId="086F7DBF" w14:textId="77777777" w:rsidR="00216C15" w:rsidRPr="008258CE" w:rsidRDefault="00216C15" w:rsidP="00E56C9B">
            <w:pPr>
              <w:pStyle w:val="Tablebody"/>
              <w:rPr>
                <w:szCs w:val="20"/>
              </w:rPr>
            </w:pPr>
            <w:r w:rsidRPr="008258CE">
              <w:rPr>
                <w:szCs w:val="20"/>
              </w:rPr>
              <w:t xml:space="preserve">4CC may contain characters that must be escaped in XML. 4CC strings shall be escaped according to W3C </w:t>
            </w:r>
            <w:r w:rsidRPr="00C92125">
              <w:rPr>
                <w:szCs w:val="20"/>
              </w:rPr>
              <w:t xml:space="preserve">Extensible Markup Language </w:t>
            </w:r>
            <w:r>
              <w:rPr>
                <w:szCs w:val="20"/>
              </w:rPr>
              <w:t>(</w:t>
            </w:r>
            <w:r w:rsidRPr="008258CE">
              <w:rPr>
                <w:szCs w:val="20"/>
              </w:rPr>
              <w:t>XML</w:t>
            </w:r>
            <w:r>
              <w:rPr>
                <w:szCs w:val="20"/>
              </w:rPr>
              <w:t>)</w:t>
            </w:r>
            <w:r w:rsidRPr="008258CE">
              <w:rPr>
                <w:szCs w:val="20"/>
              </w:rPr>
              <w:t>:2008, Section 2.4.</w:t>
            </w:r>
          </w:p>
          <w:p w14:paraId="3837C860" w14:textId="77777777" w:rsidR="00216C15" w:rsidRPr="008258CE" w:rsidRDefault="00216C15" w:rsidP="00E56C9B">
            <w:pPr>
              <w:pStyle w:val="Tablebody"/>
              <w:rPr>
                <w:rFonts w:cs="Courier New"/>
                <w:szCs w:val="20"/>
              </w:rPr>
            </w:pPr>
            <w:r w:rsidRPr="008258CE">
              <w:rPr>
                <w:szCs w:val="20"/>
              </w:rPr>
              <w:t xml:space="preserve">If not present on any level, the value may be deducted from the value of the </w:t>
            </w:r>
            <w:r w:rsidRPr="008258CE">
              <w:rPr>
                <w:rStyle w:val="ISOCode"/>
                <w:szCs w:val="20"/>
              </w:rPr>
              <w:t>@profiles</w:t>
            </w:r>
            <w:r w:rsidRPr="008258CE">
              <w:rPr>
                <w:rFonts w:cs="Courier New"/>
                <w:szCs w:val="20"/>
              </w:rPr>
              <w:t xml:space="preserve"> attribute.</w:t>
            </w:r>
          </w:p>
        </w:tc>
      </w:tr>
      <w:tr w:rsidR="00216C15" w:rsidRPr="008258CE" w14:paraId="4A848AED" w14:textId="77777777" w:rsidTr="00216C15">
        <w:trPr>
          <w:cantSplit/>
        </w:trPr>
        <w:tc>
          <w:tcPr>
            <w:tcW w:w="130" w:type="pct"/>
            <w:tcBorders>
              <w:left w:val="single" w:sz="12" w:space="0" w:color="auto"/>
            </w:tcBorders>
          </w:tcPr>
          <w:p w14:paraId="0A1B4A23" w14:textId="77777777" w:rsidR="00216C15" w:rsidRPr="008258CE" w:rsidRDefault="00216C15" w:rsidP="00E56C9B">
            <w:pPr>
              <w:pStyle w:val="Tablebody"/>
              <w:rPr>
                <w:noProof/>
                <w:szCs w:val="20"/>
              </w:rPr>
            </w:pPr>
            <w:r w:rsidRPr="008258CE">
              <w:rPr>
                <w:szCs w:val="20"/>
              </w:rPr>
              <w:t> </w:t>
            </w:r>
          </w:p>
        </w:tc>
        <w:tc>
          <w:tcPr>
            <w:tcW w:w="130" w:type="pct"/>
          </w:tcPr>
          <w:p w14:paraId="53F7E0C7" w14:textId="77777777" w:rsidR="00216C15" w:rsidRPr="008258CE" w:rsidRDefault="00216C15" w:rsidP="00E56C9B">
            <w:pPr>
              <w:pStyle w:val="Tablebody"/>
              <w:rPr>
                <w:noProof/>
                <w:szCs w:val="20"/>
              </w:rPr>
            </w:pPr>
            <w:r w:rsidRPr="008258CE">
              <w:rPr>
                <w:szCs w:val="20"/>
              </w:rPr>
              <w:t> </w:t>
            </w:r>
          </w:p>
        </w:tc>
        <w:tc>
          <w:tcPr>
            <w:tcW w:w="133" w:type="pct"/>
            <w:gridSpan w:val="2"/>
          </w:tcPr>
          <w:p w14:paraId="677717BE"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5ED6D1FA" w14:textId="77777777" w:rsidR="00216C15" w:rsidRPr="008258CE" w:rsidRDefault="00216C15" w:rsidP="00E56C9B">
            <w:pPr>
              <w:pStyle w:val="Tablebody"/>
              <w:rPr>
                <w:rStyle w:val="ISOCode"/>
                <w:szCs w:val="20"/>
              </w:rPr>
            </w:pPr>
            <w:r w:rsidRPr="008258CE">
              <w:rPr>
                <w:rStyle w:val="ISOCode"/>
                <w:szCs w:val="20"/>
              </w:rPr>
              <w:t>@codecs</w:t>
            </w:r>
          </w:p>
        </w:tc>
        <w:tc>
          <w:tcPr>
            <w:tcW w:w="692" w:type="pct"/>
            <w:tcBorders>
              <w:left w:val="single" w:sz="4" w:space="0" w:color="000000" w:themeColor="text1"/>
              <w:right w:val="single" w:sz="4" w:space="0" w:color="000000" w:themeColor="text1"/>
            </w:tcBorders>
          </w:tcPr>
          <w:p w14:paraId="72424A9F"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743597B1" w14:textId="77777777" w:rsidR="00216C15" w:rsidRPr="008258CE" w:rsidRDefault="00216C15" w:rsidP="00E56C9B">
            <w:pPr>
              <w:pStyle w:val="Tablebody"/>
              <w:rPr>
                <w:szCs w:val="20"/>
              </w:rPr>
            </w:pPr>
            <w:r w:rsidRPr="008258CE">
              <w:rPr>
                <w:szCs w:val="20"/>
              </w:rPr>
              <w:t>specifies the codecs present within the Representation. The codec parameters shall also include the profile and level information where applicable.</w:t>
            </w:r>
          </w:p>
          <w:p w14:paraId="47094ABA" w14:textId="77777777" w:rsidR="00216C15" w:rsidRPr="008258CE" w:rsidRDefault="00216C15" w:rsidP="00E56C9B">
            <w:pPr>
              <w:pStyle w:val="Tablebody"/>
              <w:rPr>
                <w:szCs w:val="20"/>
              </w:rPr>
            </w:pPr>
            <w:r w:rsidRPr="008258CE">
              <w:rPr>
                <w:szCs w:val="20"/>
              </w:rPr>
              <w:t xml:space="preserve">For segment formats defined in this document, this element shall be </w:t>
            </w:r>
            <w:proofErr w:type="gramStart"/>
            <w:r w:rsidRPr="008258CE">
              <w:rPr>
                <w:szCs w:val="20"/>
              </w:rPr>
              <w:t>present</w:t>
            </w:r>
            <w:proofErr w:type="gramEnd"/>
            <w:r w:rsidRPr="008258CE">
              <w:rPr>
                <w:szCs w:val="20"/>
              </w:rPr>
              <w:t xml:space="preserve"> and the contents of this attribute shall conform to either the </w:t>
            </w:r>
            <w:r w:rsidRPr="008258CE">
              <w:rPr>
                <w:rStyle w:val="ISOCode"/>
                <w:szCs w:val="20"/>
              </w:rPr>
              <w:t>simp-list</w:t>
            </w:r>
            <w:r w:rsidRPr="008258CE">
              <w:rPr>
                <w:rFonts w:cs="Courier New"/>
                <w:szCs w:val="20"/>
              </w:rPr>
              <w:t xml:space="preserve"> or </w:t>
            </w:r>
            <w:r w:rsidRPr="008258CE">
              <w:rPr>
                <w:rStyle w:val="ISOCode"/>
                <w:szCs w:val="20"/>
              </w:rPr>
              <w:t>fancy-list</w:t>
            </w:r>
            <w:r w:rsidRPr="008258CE">
              <w:rPr>
                <w:rFonts w:cs="Courier New"/>
                <w:szCs w:val="20"/>
              </w:rPr>
              <w:t xml:space="preserve"> productions of </w:t>
            </w:r>
            <w:r w:rsidRPr="008258CE">
              <w:rPr>
                <w:rStyle w:val="stdpublisher"/>
                <w:rFonts w:eastAsia="MS Mincho"/>
                <w:szCs w:val="20"/>
                <w:shd w:val="clear" w:color="auto" w:fill="auto"/>
              </w:rPr>
              <w:t>IETF RFC </w:t>
            </w:r>
            <w:r w:rsidRPr="000631F0">
              <w:t>6381:2011, subclause 3.2</w:t>
            </w:r>
            <w:r w:rsidRPr="008258CE">
              <w:rPr>
                <w:szCs w:val="20"/>
              </w:rPr>
              <w:t xml:space="preserve">, without the enclosing </w:t>
            </w:r>
            <w:r w:rsidRPr="008258CE">
              <w:rPr>
                <w:rStyle w:val="ISOCode"/>
                <w:szCs w:val="20"/>
              </w:rPr>
              <w:t>DQUOTE</w:t>
            </w:r>
            <w:r w:rsidRPr="008258CE">
              <w:rPr>
                <w:rFonts w:cs="Courier New"/>
                <w:szCs w:val="20"/>
              </w:rPr>
              <w:t xml:space="preserve"> characters. The codec identifier for the Representation's media format, mapped into the na</w:t>
            </w:r>
            <w:r w:rsidRPr="008258CE">
              <w:rPr>
                <w:szCs w:val="20"/>
              </w:rPr>
              <w:t xml:space="preserve">me space for codecs as specified in </w:t>
            </w:r>
            <w:r w:rsidRPr="008258CE">
              <w:rPr>
                <w:rStyle w:val="stdpublisher"/>
                <w:rFonts w:eastAsia="MS Mincho"/>
                <w:szCs w:val="20"/>
                <w:shd w:val="clear" w:color="auto" w:fill="auto"/>
              </w:rPr>
              <w:t>IETF RFC</w:t>
            </w:r>
            <w:r w:rsidRPr="000631F0">
              <w:t> 6381</w:t>
            </w:r>
            <w:r w:rsidRPr="008258CE">
              <w:rPr>
                <w:rFonts w:eastAsia="MS Mincho"/>
                <w:szCs w:val="20"/>
              </w:rPr>
              <w:t>:</w:t>
            </w:r>
            <w:r w:rsidRPr="008258CE">
              <w:rPr>
                <w:rStyle w:val="stdyear"/>
                <w:szCs w:val="20"/>
              </w:rPr>
              <w:t>2011</w:t>
            </w:r>
            <w:r w:rsidRPr="008258CE">
              <w:rPr>
                <w:rFonts w:eastAsia="MS Mincho"/>
                <w:szCs w:val="20"/>
              </w:rPr>
              <w:t>, s</w:t>
            </w:r>
            <w:r w:rsidRPr="008258CE">
              <w:rPr>
                <w:szCs w:val="20"/>
              </w:rPr>
              <w:t>ubclause</w:t>
            </w:r>
            <w:r w:rsidRPr="000631F0">
              <w:t xml:space="preserve"> 3.3, </w:t>
            </w:r>
            <w:r w:rsidRPr="008258CE">
              <w:rPr>
                <w:szCs w:val="20"/>
              </w:rPr>
              <w:t>shall be used.</w:t>
            </w:r>
          </w:p>
        </w:tc>
      </w:tr>
      <w:tr w:rsidR="00216C15" w:rsidRPr="008258CE" w14:paraId="1983D65C" w14:textId="77777777" w:rsidTr="00216C15">
        <w:trPr>
          <w:cantSplit/>
        </w:trPr>
        <w:tc>
          <w:tcPr>
            <w:tcW w:w="130" w:type="pct"/>
            <w:tcBorders>
              <w:left w:val="single" w:sz="12" w:space="0" w:color="auto"/>
            </w:tcBorders>
          </w:tcPr>
          <w:p w14:paraId="59D27944" w14:textId="77777777" w:rsidR="00216C15" w:rsidRPr="008258CE" w:rsidRDefault="00216C15" w:rsidP="00E56C9B">
            <w:pPr>
              <w:pStyle w:val="Tablebody"/>
              <w:rPr>
                <w:szCs w:val="20"/>
              </w:rPr>
            </w:pPr>
          </w:p>
        </w:tc>
        <w:tc>
          <w:tcPr>
            <w:tcW w:w="130" w:type="pct"/>
          </w:tcPr>
          <w:p w14:paraId="7A83175E" w14:textId="77777777" w:rsidR="00216C15" w:rsidRPr="008258CE" w:rsidRDefault="00216C15" w:rsidP="00E56C9B">
            <w:pPr>
              <w:pStyle w:val="Tablebody"/>
              <w:rPr>
                <w:szCs w:val="20"/>
              </w:rPr>
            </w:pPr>
          </w:p>
        </w:tc>
        <w:tc>
          <w:tcPr>
            <w:tcW w:w="133" w:type="pct"/>
            <w:gridSpan w:val="2"/>
          </w:tcPr>
          <w:p w14:paraId="1224600C" w14:textId="77777777" w:rsidR="00216C15" w:rsidRPr="008258CE" w:rsidRDefault="00216C15" w:rsidP="00E56C9B">
            <w:pPr>
              <w:pStyle w:val="Tablebody"/>
              <w:rPr>
                <w:szCs w:val="20"/>
              </w:rPr>
            </w:pPr>
          </w:p>
        </w:tc>
        <w:tc>
          <w:tcPr>
            <w:tcW w:w="1492" w:type="pct"/>
            <w:gridSpan w:val="2"/>
            <w:tcBorders>
              <w:right w:val="single" w:sz="4" w:space="0" w:color="000000" w:themeColor="text1"/>
            </w:tcBorders>
          </w:tcPr>
          <w:p w14:paraId="1885593F" w14:textId="77777777" w:rsidR="00216C15" w:rsidRPr="008258CE" w:rsidRDefault="00216C15" w:rsidP="00E56C9B">
            <w:pPr>
              <w:pStyle w:val="Tablebody"/>
              <w:rPr>
                <w:rStyle w:val="ISOCode"/>
                <w:b/>
                <w:szCs w:val="20"/>
              </w:rPr>
            </w:pPr>
            <w:r w:rsidRPr="008258CE">
              <w:rPr>
                <w:rStyle w:val="ISOCodebold"/>
                <w:szCs w:val="20"/>
              </w:rPr>
              <w:t>@containerProfiles</w:t>
            </w:r>
          </w:p>
        </w:tc>
        <w:tc>
          <w:tcPr>
            <w:tcW w:w="692" w:type="pct"/>
            <w:tcBorders>
              <w:left w:val="single" w:sz="4" w:space="0" w:color="000000" w:themeColor="text1"/>
              <w:right w:val="single" w:sz="4" w:space="0" w:color="000000" w:themeColor="text1"/>
            </w:tcBorders>
          </w:tcPr>
          <w:p w14:paraId="4EBD71CB"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54C36385" w14:textId="77777777" w:rsidR="00216C15" w:rsidRPr="008258CE" w:rsidRDefault="00216C15" w:rsidP="00E56C9B">
            <w:pPr>
              <w:pStyle w:val="Tablebody"/>
              <w:rPr>
                <w:szCs w:val="20"/>
                <w:lang w:eastAsia="ja-JP"/>
              </w:rPr>
            </w:pPr>
            <w:r w:rsidRPr="008258CE">
              <w:rPr>
                <w:szCs w:val="20"/>
                <w:lang w:eastAsia="ja-JP"/>
              </w:rPr>
              <w:t xml:space="preserve">specifies the container profiles of Representations that are essential to process it. The detailed semantics depend on the value of the </w:t>
            </w:r>
            <w:r w:rsidRPr="008258CE">
              <w:rPr>
                <w:rStyle w:val="ISOCode"/>
                <w:szCs w:val="20"/>
                <w:lang w:eastAsia="ja-JP"/>
              </w:rPr>
              <w:t>@mimeType</w:t>
            </w:r>
            <w:r w:rsidRPr="008258CE">
              <w:rPr>
                <w:rFonts w:cs="Courier New"/>
                <w:szCs w:val="20"/>
                <w:lang w:eastAsia="ja-JP"/>
              </w:rPr>
              <w:t xml:space="preserve"> attribute.</w:t>
            </w:r>
          </w:p>
          <w:p w14:paraId="66CDB8EF" w14:textId="77777777" w:rsidR="00216C15" w:rsidRPr="008258CE" w:rsidRDefault="00216C15" w:rsidP="00E56C9B">
            <w:pPr>
              <w:pStyle w:val="Tablebody"/>
              <w:rPr>
                <w:rFonts w:cs="Courier New"/>
                <w:szCs w:val="20"/>
                <w:lang w:eastAsia="ja-JP"/>
              </w:rPr>
            </w:pPr>
            <w:r w:rsidRPr="008258CE">
              <w:rPr>
                <w:szCs w:val="20"/>
                <w:lang w:eastAsia="ja-JP"/>
              </w:rPr>
              <w:t xml:space="preserve">The contents of this attribute shall conform to either the </w:t>
            </w:r>
            <w:r w:rsidRPr="008258CE">
              <w:rPr>
                <w:rStyle w:val="ISOCode"/>
                <w:szCs w:val="20"/>
                <w:lang w:eastAsia="ja-JP"/>
              </w:rPr>
              <w:t>pro-simple</w:t>
            </w:r>
            <w:r w:rsidRPr="008258CE">
              <w:rPr>
                <w:rFonts w:cs="Courier New"/>
                <w:szCs w:val="20"/>
                <w:lang w:eastAsia="ja-JP"/>
              </w:rPr>
              <w:t xml:space="preserve"> or </w:t>
            </w:r>
            <w:r w:rsidRPr="008258CE">
              <w:rPr>
                <w:rStyle w:val="ISOCode"/>
                <w:szCs w:val="20"/>
                <w:lang w:eastAsia="ja-JP"/>
              </w:rPr>
              <w:t>pro-fancy</w:t>
            </w:r>
            <w:r w:rsidRPr="008258CE">
              <w:rPr>
                <w:rFonts w:cs="Courier New"/>
                <w:szCs w:val="20"/>
                <w:lang w:eastAsia="ja-JP"/>
              </w:rPr>
              <w:t xml:space="preserve"> productions </w:t>
            </w:r>
            <w:proofErr w:type="spellStart"/>
            <w:r w:rsidRPr="008258CE">
              <w:rPr>
                <w:rFonts w:cs="Courier New"/>
                <w:szCs w:val="20"/>
                <w:lang w:eastAsia="ja-JP"/>
              </w:rPr>
              <w:t>of</w:t>
            </w:r>
            <w:r w:rsidRPr="000631F0">
              <w:t>IETF</w:t>
            </w:r>
            <w:proofErr w:type="spellEnd"/>
            <w:r w:rsidRPr="000631F0">
              <w:t> RFC 6381:2011, subclause 4.5</w:t>
            </w:r>
            <w:r w:rsidRPr="008258CE">
              <w:rPr>
                <w:szCs w:val="20"/>
                <w:lang w:eastAsia="ja-JP"/>
              </w:rPr>
              <w:t xml:space="preserve">, without the enclosing </w:t>
            </w:r>
            <w:r w:rsidRPr="008258CE">
              <w:rPr>
                <w:rStyle w:val="ISOCode"/>
                <w:szCs w:val="20"/>
                <w:lang w:eastAsia="ja-JP"/>
              </w:rPr>
              <w:t>DQUOTE</w:t>
            </w:r>
            <w:r w:rsidRPr="008258CE">
              <w:rPr>
                <w:rFonts w:cs="Courier New"/>
                <w:szCs w:val="20"/>
                <w:lang w:eastAsia="ja-JP"/>
              </w:rPr>
              <w:t xml:space="preserve"> characters, </w:t>
            </w:r>
            <w:proofErr w:type="gramStart"/>
            <w:r w:rsidRPr="008258CE">
              <w:rPr>
                <w:rFonts w:cs="Courier New"/>
                <w:szCs w:val="20"/>
                <w:lang w:eastAsia="ja-JP"/>
              </w:rPr>
              <w:t>i.e.</w:t>
            </w:r>
            <w:proofErr w:type="gramEnd"/>
            <w:r w:rsidRPr="008258CE">
              <w:rPr>
                <w:rFonts w:cs="Courier New"/>
                <w:szCs w:val="20"/>
                <w:lang w:eastAsia="ja-JP"/>
              </w:rPr>
              <w:t xml:space="preserve"> including only the </w:t>
            </w:r>
            <w:proofErr w:type="spellStart"/>
            <w:r w:rsidRPr="008258CE">
              <w:rPr>
                <w:rStyle w:val="ISOCode"/>
                <w:szCs w:val="20"/>
                <w:lang w:eastAsia="ja-JP"/>
              </w:rPr>
              <w:t>unencodedv</w:t>
            </w:r>
            <w:proofErr w:type="spellEnd"/>
            <w:r w:rsidRPr="008258CE">
              <w:rPr>
                <w:rStyle w:val="ISOCode"/>
                <w:szCs w:val="20"/>
                <w:lang w:eastAsia="ja-JP"/>
              </w:rPr>
              <w:t xml:space="preserve"> </w:t>
            </w:r>
            <w:r w:rsidRPr="008258CE">
              <w:rPr>
                <w:rFonts w:cs="Courier New"/>
                <w:szCs w:val="20"/>
                <w:lang w:eastAsia="ja-JP"/>
              </w:rPr>
              <w:t xml:space="preserve">or </w:t>
            </w:r>
            <w:proofErr w:type="spellStart"/>
            <w:r w:rsidRPr="008258CE">
              <w:rPr>
                <w:rStyle w:val="ISOCode"/>
                <w:szCs w:val="20"/>
                <w:lang w:eastAsia="ja-JP"/>
              </w:rPr>
              <w:t>encodedv</w:t>
            </w:r>
            <w:proofErr w:type="spellEnd"/>
            <w:r w:rsidRPr="008258CE">
              <w:rPr>
                <w:rFonts w:cs="Courier New"/>
                <w:szCs w:val="20"/>
                <w:lang w:eastAsia="ja-JP"/>
              </w:rPr>
              <w:t xml:space="preserve"> elements respectively. </w:t>
            </w:r>
          </w:p>
          <w:p w14:paraId="7D3C9DEF" w14:textId="77777777" w:rsidR="00216C15" w:rsidRPr="008258CE" w:rsidRDefault="00216C15" w:rsidP="00E56C9B">
            <w:pPr>
              <w:pStyle w:val="Tablebody"/>
              <w:rPr>
                <w:szCs w:val="20"/>
              </w:rPr>
            </w:pPr>
            <w:r w:rsidRPr="008258CE">
              <w:rPr>
                <w:szCs w:val="20"/>
                <w:lang w:eastAsia="ja-JP"/>
              </w:rPr>
              <w:t xml:space="preserve">4CC may contain characters that must be escaped in XML. 4CC strings shall be escaped according to </w:t>
            </w:r>
            <w:bookmarkStart w:id="97" w:name="_Hlk99489157"/>
            <w:r w:rsidRPr="008258CE">
              <w:rPr>
                <w:szCs w:val="20"/>
                <w:lang w:eastAsia="ja-JP"/>
              </w:rPr>
              <w:t xml:space="preserve">W3C </w:t>
            </w:r>
            <w:r w:rsidRPr="00C92125">
              <w:rPr>
                <w:szCs w:val="20"/>
                <w:lang w:eastAsia="ja-JP"/>
              </w:rPr>
              <w:t xml:space="preserve">Extensible Markup Language </w:t>
            </w:r>
            <w:r>
              <w:rPr>
                <w:szCs w:val="20"/>
                <w:lang w:eastAsia="ja-JP"/>
              </w:rPr>
              <w:t>(</w:t>
            </w:r>
            <w:r w:rsidRPr="008258CE">
              <w:rPr>
                <w:szCs w:val="20"/>
                <w:lang w:eastAsia="ja-JP"/>
              </w:rPr>
              <w:t>XML</w:t>
            </w:r>
            <w:r>
              <w:rPr>
                <w:szCs w:val="20"/>
                <w:lang w:eastAsia="ja-JP"/>
              </w:rPr>
              <w:t>)</w:t>
            </w:r>
            <w:r w:rsidRPr="008258CE">
              <w:rPr>
                <w:szCs w:val="20"/>
                <w:lang w:eastAsia="ja-JP"/>
              </w:rPr>
              <w:t>:2008, Section 2.4.</w:t>
            </w:r>
            <w:bookmarkEnd w:id="97"/>
          </w:p>
        </w:tc>
      </w:tr>
      <w:tr w:rsidR="00216C15" w:rsidRPr="008258CE" w14:paraId="5C7FAE64" w14:textId="77777777" w:rsidTr="00216C15">
        <w:trPr>
          <w:cantSplit/>
        </w:trPr>
        <w:tc>
          <w:tcPr>
            <w:tcW w:w="130" w:type="pct"/>
            <w:tcBorders>
              <w:left w:val="single" w:sz="12" w:space="0" w:color="auto"/>
            </w:tcBorders>
          </w:tcPr>
          <w:p w14:paraId="71C336B3" w14:textId="77777777" w:rsidR="00216C15" w:rsidRPr="008258CE" w:rsidRDefault="00216C15" w:rsidP="00E56C9B">
            <w:pPr>
              <w:pStyle w:val="Tablebody"/>
              <w:rPr>
                <w:noProof/>
                <w:szCs w:val="20"/>
              </w:rPr>
            </w:pPr>
            <w:r w:rsidRPr="008258CE">
              <w:rPr>
                <w:szCs w:val="20"/>
              </w:rPr>
              <w:lastRenderedPageBreak/>
              <w:t> </w:t>
            </w:r>
          </w:p>
        </w:tc>
        <w:tc>
          <w:tcPr>
            <w:tcW w:w="130" w:type="pct"/>
          </w:tcPr>
          <w:p w14:paraId="69166277" w14:textId="77777777" w:rsidR="00216C15" w:rsidRPr="008258CE" w:rsidRDefault="00216C15" w:rsidP="00E56C9B">
            <w:pPr>
              <w:pStyle w:val="Tablebody"/>
              <w:rPr>
                <w:noProof/>
                <w:szCs w:val="20"/>
              </w:rPr>
            </w:pPr>
            <w:r w:rsidRPr="008258CE">
              <w:rPr>
                <w:szCs w:val="20"/>
              </w:rPr>
              <w:t> </w:t>
            </w:r>
          </w:p>
        </w:tc>
        <w:tc>
          <w:tcPr>
            <w:tcW w:w="133" w:type="pct"/>
            <w:gridSpan w:val="2"/>
          </w:tcPr>
          <w:p w14:paraId="1ACC6FBC"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2FE7467B" w14:textId="77777777" w:rsidR="00216C15" w:rsidRPr="008258CE" w:rsidRDefault="00216C15" w:rsidP="00E56C9B">
            <w:pPr>
              <w:pStyle w:val="Tablebody"/>
              <w:rPr>
                <w:rStyle w:val="ISOCode"/>
                <w:szCs w:val="20"/>
              </w:rPr>
            </w:pPr>
            <w:r w:rsidRPr="008258CE">
              <w:rPr>
                <w:rStyle w:val="ISOCode"/>
                <w:szCs w:val="20"/>
              </w:rPr>
              <w:t>@maximumSAPPeriod</w:t>
            </w:r>
          </w:p>
        </w:tc>
        <w:tc>
          <w:tcPr>
            <w:tcW w:w="692" w:type="pct"/>
            <w:tcBorders>
              <w:left w:val="single" w:sz="4" w:space="0" w:color="000000" w:themeColor="text1"/>
              <w:right w:val="single" w:sz="4" w:space="0" w:color="000000" w:themeColor="text1"/>
            </w:tcBorders>
          </w:tcPr>
          <w:p w14:paraId="5687A596"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2CE86195" w14:textId="77777777" w:rsidR="00216C15" w:rsidRPr="008258CE" w:rsidRDefault="00216C15" w:rsidP="00E56C9B">
            <w:pPr>
              <w:pStyle w:val="Tablebody"/>
              <w:rPr>
                <w:szCs w:val="20"/>
              </w:rPr>
            </w:pPr>
            <w:r w:rsidRPr="008258CE">
              <w:rPr>
                <w:szCs w:val="20"/>
              </w:rPr>
              <w:t>when present, specifies the maximum SAP interval in seconds of all contained media streams, where the SAP interval is the maximum time interval between the T</w:t>
            </w:r>
            <w:r w:rsidRPr="008258CE">
              <w:rPr>
                <w:szCs w:val="20"/>
                <w:vertAlign w:val="subscript"/>
              </w:rPr>
              <w:t>SAP</w:t>
            </w:r>
            <w:r w:rsidRPr="008258CE">
              <w:rPr>
                <w:szCs w:val="20"/>
              </w:rPr>
              <w:t xml:space="preserve"> of any two successive SAPs of types 1 to 3 inclusive of one media stream in the associated Representations.</w:t>
            </w:r>
          </w:p>
          <w:p w14:paraId="69F44ECB" w14:textId="77777777" w:rsidR="00216C15" w:rsidRPr="008258CE" w:rsidRDefault="00216C15" w:rsidP="00E56C9B">
            <w:pPr>
              <w:pStyle w:val="Tablebody"/>
              <w:rPr>
                <w:szCs w:val="20"/>
                <w:lang w:eastAsia="zh-CN"/>
              </w:rPr>
            </w:pPr>
            <w:r w:rsidRPr="008258CE">
              <w:rPr>
                <w:szCs w:val="20"/>
              </w:rPr>
              <w:t>If not present on any level, the value is unknown.</w:t>
            </w:r>
          </w:p>
        </w:tc>
      </w:tr>
      <w:tr w:rsidR="00216C15" w:rsidRPr="008258CE" w14:paraId="0B44B81F" w14:textId="77777777" w:rsidTr="00216C15">
        <w:trPr>
          <w:cantSplit/>
        </w:trPr>
        <w:tc>
          <w:tcPr>
            <w:tcW w:w="130" w:type="pct"/>
            <w:tcBorders>
              <w:left w:val="single" w:sz="12" w:space="0" w:color="auto"/>
            </w:tcBorders>
          </w:tcPr>
          <w:p w14:paraId="29521AB4" w14:textId="77777777" w:rsidR="00216C15" w:rsidRPr="008258CE" w:rsidRDefault="00216C15" w:rsidP="00E56C9B">
            <w:pPr>
              <w:pStyle w:val="Tablebody"/>
              <w:rPr>
                <w:noProof/>
                <w:szCs w:val="20"/>
              </w:rPr>
            </w:pPr>
            <w:r w:rsidRPr="008258CE">
              <w:rPr>
                <w:szCs w:val="20"/>
              </w:rPr>
              <w:t> </w:t>
            </w:r>
          </w:p>
        </w:tc>
        <w:tc>
          <w:tcPr>
            <w:tcW w:w="130" w:type="pct"/>
          </w:tcPr>
          <w:p w14:paraId="4DD74634" w14:textId="77777777" w:rsidR="00216C15" w:rsidRPr="008258CE" w:rsidRDefault="00216C15" w:rsidP="00E56C9B">
            <w:pPr>
              <w:pStyle w:val="Tablebody"/>
              <w:rPr>
                <w:noProof/>
                <w:szCs w:val="20"/>
              </w:rPr>
            </w:pPr>
            <w:r w:rsidRPr="008258CE">
              <w:rPr>
                <w:szCs w:val="20"/>
              </w:rPr>
              <w:t> </w:t>
            </w:r>
          </w:p>
        </w:tc>
        <w:tc>
          <w:tcPr>
            <w:tcW w:w="133" w:type="pct"/>
            <w:gridSpan w:val="2"/>
          </w:tcPr>
          <w:p w14:paraId="56AD186C" w14:textId="77777777" w:rsidR="00216C15" w:rsidRPr="008258CE" w:rsidRDefault="00216C15" w:rsidP="00E56C9B">
            <w:pPr>
              <w:pStyle w:val="Tablebody"/>
              <w:rPr>
                <w:noProof/>
                <w:szCs w:val="20"/>
              </w:rPr>
            </w:pPr>
            <w:r w:rsidRPr="008258CE">
              <w:rPr>
                <w:szCs w:val="20"/>
              </w:rPr>
              <w:t> </w:t>
            </w:r>
          </w:p>
        </w:tc>
        <w:tc>
          <w:tcPr>
            <w:tcW w:w="1492" w:type="pct"/>
            <w:gridSpan w:val="2"/>
            <w:tcBorders>
              <w:right w:val="single" w:sz="4" w:space="0" w:color="000000" w:themeColor="text1"/>
            </w:tcBorders>
          </w:tcPr>
          <w:p w14:paraId="498ED7C7" w14:textId="77777777" w:rsidR="00216C15" w:rsidRPr="008258CE" w:rsidRDefault="00216C15" w:rsidP="00E56C9B">
            <w:pPr>
              <w:pStyle w:val="Tablebody"/>
              <w:rPr>
                <w:rStyle w:val="ISOCode"/>
                <w:szCs w:val="20"/>
              </w:rPr>
            </w:pPr>
            <w:r w:rsidRPr="008258CE">
              <w:rPr>
                <w:rStyle w:val="ISOCode"/>
                <w:szCs w:val="20"/>
              </w:rPr>
              <w:t>@startWithSAP</w:t>
            </w:r>
          </w:p>
        </w:tc>
        <w:tc>
          <w:tcPr>
            <w:tcW w:w="692" w:type="pct"/>
            <w:tcBorders>
              <w:left w:val="single" w:sz="4" w:space="0" w:color="000000" w:themeColor="text1"/>
              <w:right w:val="single" w:sz="4" w:space="0" w:color="000000" w:themeColor="text1"/>
            </w:tcBorders>
          </w:tcPr>
          <w:p w14:paraId="07F8C064" w14:textId="77777777" w:rsidR="00216C15" w:rsidRPr="008258CE" w:rsidDel="00EA581D"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6CF980A9" w14:textId="77777777" w:rsidR="00216C15" w:rsidRPr="008258CE" w:rsidRDefault="00216C15" w:rsidP="00E56C9B">
            <w:pPr>
              <w:pStyle w:val="Tablebody"/>
              <w:rPr>
                <w:szCs w:val="20"/>
              </w:rPr>
            </w:pPr>
            <w:r w:rsidRPr="008258CE">
              <w:rPr>
                <w:szCs w:val="20"/>
              </w:rPr>
              <w:t xml:space="preserve">when present and greater than 0, specifies that in the associated Representations, each Media Segment starts with </w:t>
            </w:r>
            <w:proofErr w:type="gramStart"/>
            <w:r w:rsidRPr="008258CE">
              <w:rPr>
                <w:szCs w:val="20"/>
              </w:rPr>
              <w:t>a</w:t>
            </w:r>
            <w:proofErr w:type="gramEnd"/>
            <w:r w:rsidRPr="008258CE">
              <w:rPr>
                <w:szCs w:val="20"/>
              </w:rPr>
              <w:t xml:space="preserve"> SAP of type less than or equal to the value of this attribute value in each media stream.</w:t>
            </w:r>
          </w:p>
          <w:p w14:paraId="3AC9C669" w14:textId="77777777" w:rsidR="00216C15" w:rsidRPr="008258CE" w:rsidRDefault="00216C15" w:rsidP="00E56C9B">
            <w:pPr>
              <w:pStyle w:val="Tablebody"/>
              <w:rPr>
                <w:szCs w:val="20"/>
              </w:rPr>
            </w:pPr>
            <w:r w:rsidRPr="008258CE">
              <w:rPr>
                <w:szCs w:val="20"/>
              </w:rPr>
              <w:t xml:space="preserve">A Media Segment starts with </w:t>
            </w:r>
            <w:proofErr w:type="gramStart"/>
            <w:r w:rsidRPr="008258CE">
              <w:rPr>
                <w:szCs w:val="20"/>
              </w:rPr>
              <w:t>a</w:t>
            </w:r>
            <w:proofErr w:type="gramEnd"/>
            <w:r w:rsidRPr="008258CE">
              <w:rPr>
                <w:szCs w:val="20"/>
              </w:rPr>
              <w:t xml:space="preserve"> SAP in a media stream if the stream contains a SAP in that Media Segment, I</w:t>
            </w:r>
            <w:r w:rsidRPr="008258CE">
              <w:rPr>
                <w:szCs w:val="20"/>
                <w:vertAlign w:val="subscript"/>
              </w:rPr>
              <w:t>SAU</w:t>
            </w:r>
            <w:r w:rsidRPr="008258CE">
              <w:rPr>
                <w:szCs w:val="20"/>
              </w:rPr>
              <w:t xml:space="preserve"> is the index of the first access unit that follows I</w:t>
            </w:r>
            <w:r w:rsidRPr="008258CE">
              <w:rPr>
                <w:szCs w:val="20"/>
                <w:vertAlign w:val="subscript"/>
              </w:rPr>
              <w:t>SAP</w:t>
            </w:r>
            <w:r w:rsidRPr="008258CE">
              <w:rPr>
                <w:szCs w:val="20"/>
              </w:rPr>
              <w:t xml:space="preserve"> and I</w:t>
            </w:r>
            <w:r w:rsidRPr="008258CE">
              <w:rPr>
                <w:szCs w:val="20"/>
                <w:vertAlign w:val="subscript"/>
              </w:rPr>
              <w:t>SAP</w:t>
            </w:r>
            <w:r w:rsidRPr="008258CE">
              <w:rPr>
                <w:szCs w:val="20"/>
              </w:rPr>
              <w:t xml:space="preserve"> is contained in the Media Segment.</w:t>
            </w:r>
          </w:p>
          <w:p w14:paraId="69CD7D17" w14:textId="77777777" w:rsidR="00216C15" w:rsidRPr="008258CE" w:rsidRDefault="00216C15" w:rsidP="00E56C9B">
            <w:pPr>
              <w:pStyle w:val="Tablebody"/>
              <w:rPr>
                <w:szCs w:val="20"/>
              </w:rPr>
            </w:pPr>
            <w:r w:rsidRPr="008258CE">
              <w:rPr>
                <w:szCs w:val="20"/>
              </w:rPr>
              <w:t>If not present on any level, the value is unknown.</w:t>
            </w:r>
          </w:p>
        </w:tc>
      </w:tr>
      <w:tr w:rsidR="00216C15" w:rsidRPr="008258CE" w14:paraId="3C9C9232" w14:textId="77777777" w:rsidTr="00216C15">
        <w:trPr>
          <w:cantSplit/>
        </w:trPr>
        <w:tc>
          <w:tcPr>
            <w:tcW w:w="130" w:type="pct"/>
            <w:tcBorders>
              <w:left w:val="single" w:sz="12" w:space="0" w:color="auto"/>
              <w:bottom w:val="single" w:sz="4" w:space="0" w:color="auto"/>
            </w:tcBorders>
          </w:tcPr>
          <w:p w14:paraId="2935F893" w14:textId="77777777" w:rsidR="00216C15" w:rsidRPr="008258CE" w:rsidRDefault="00216C15" w:rsidP="00E56C9B">
            <w:pPr>
              <w:pStyle w:val="Tablebody"/>
              <w:rPr>
                <w:noProof/>
                <w:szCs w:val="20"/>
              </w:rPr>
            </w:pPr>
            <w:r w:rsidRPr="008258CE">
              <w:rPr>
                <w:szCs w:val="20"/>
              </w:rPr>
              <w:t> </w:t>
            </w:r>
          </w:p>
        </w:tc>
        <w:tc>
          <w:tcPr>
            <w:tcW w:w="130" w:type="pct"/>
            <w:tcBorders>
              <w:bottom w:val="single" w:sz="4" w:space="0" w:color="auto"/>
            </w:tcBorders>
          </w:tcPr>
          <w:p w14:paraId="168DF2F3"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5EAE1C0F"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587745BD" w14:textId="77777777" w:rsidR="00216C15" w:rsidRPr="008258CE" w:rsidRDefault="00216C15" w:rsidP="00E56C9B">
            <w:pPr>
              <w:pStyle w:val="Tablebody"/>
              <w:rPr>
                <w:rStyle w:val="ISOCode"/>
                <w:szCs w:val="20"/>
              </w:rPr>
            </w:pPr>
            <w:r w:rsidRPr="008258CE">
              <w:rPr>
                <w:rStyle w:val="ISOCode"/>
                <w:szCs w:val="20"/>
              </w:rPr>
              <w:t>@maxPlayoutRate</w:t>
            </w:r>
          </w:p>
        </w:tc>
        <w:tc>
          <w:tcPr>
            <w:tcW w:w="692" w:type="pct"/>
            <w:tcBorders>
              <w:left w:val="single" w:sz="4" w:space="0" w:color="000000" w:themeColor="text1"/>
              <w:right w:val="single" w:sz="4" w:space="0" w:color="000000" w:themeColor="text1"/>
            </w:tcBorders>
          </w:tcPr>
          <w:p w14:paraId="72BB38C7"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137E1153" w14:textId="77777777" w:rsidR="00216C15" w:rsidRPr="008258CE" w:rsidRDefault="00216C15" w:rsidP="00E56C9B">
            <w:pPr>
              <w:pStyle w:val="Tablebody"/>
              <w:rPr>
                <w:szCs w:val="20"/>
              </w:rPr>
            </w:pPr>
            <w:r w:rsidRPr="008258CE">
              <w:rPr>
                <w:szCs w:val="20"/>
              </w:rPr>
              <w:t>specifies the maximum playout rate as a multiple of the regular playout rate, which is supported with the same decoder profile and level requirements as the normal playout rate.</w:t>
            </w:r>
          </w:p>
          <w:p w14:paraId="666B4756" w14:textId="77777777" w:rsidR="00216C15" w:rsidRPr="008258CE" w:rsidRDefault="00216C15" w:rsidP="00E56C9B">
            <w:pPr>
              <w:pStyle w:val="Tablebody"/>
              <w:rPr>
                <w:szCs w:val="20"/>
                <w:lang w:eastAsia="zh-CN"/>
              </w:rPr>
            </w:pPr>
            <w:r w:rsidRPr="008258CE">
              <w:rPr>
                <w:szCs w:val="20"/>
              </w:rPr>
              <w:t>If not present on any level, the value is 1.</w:t>
            </w:r>
          </w:p>
        </w:tc>
      </w:tr>
      <w:tr w:rsidR="00216C15" w:rsidRPr="008258CE" w14:paraId="1D8A02C0" w14:textId="77777777" w:rsidTr="00216C15">
        <w:trPr>
          <w:cantSplit/>
        </w:trPr>
        <w:tc>
          <w:tcPr>
            <w:tcW w:w="130" w:type="pct"/>
            <w:tcBorders>
              <w:left w:val="single" w:sz="12" w:space="0" w:color="auto"/>
              <w:bottom w:val="single" w:sz="4" w:space="0" w:color="auto"/>
            </w:tcBorders>
          </w:tcPr>
          <w:p w14:paraId="5DA16DD7" w14:textId="77777777" w:rsidR="00216C15" w:rsidRPr="008258CE" w:rsidRDefault="00216C15" w:rsidP="00E56C9B">
            <w:pPr>
              <w:pStyle w:val="Tablebody"/>
              <w:rPr>
                <w:noProof/>
                <w:szCs w:val="20"/>
              </w:rPr>
            </w:pPr>
            <w:r w:rsidRPr="008258CE">
              <w:rPr>
                <w:szCs w:val="20"/>
              </w:rPr>
              <w:t> </w:t>
            </w:r>
          </w:p>
        </w:tc>
        <w:tc>
          <w:tcPr>
            <w:tcW w:w="130" w:type="pct"/>
            <w:tcBorders>
              <w:bottom w:val="single" w:sz="4" w:space="0" w:color="auto"/>
            </w:tcBorders>
          </w:tcPr>
          <w:p w14:paraId="14FFBD9B"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32199763"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1AD16DA9" w14:textId="77777777" w:rsidR="00216C15" w:rsidRPr="008258CE" w:rsidRDefault="00216C15" w:rsidP="00E56C9B">
            <w:pPr>
              <w:pStyle w:val="Tablebody"/>
              <w:rPr>
                <w:rStyle w:val="ISOCode"/>
                <w:szCs w:val="20"/>
              </w:rPr>
            </w:pPr>
            <w:r w:rsidRPr="008258CE">
              <w:rPr>
                <w:rStyle w:val="ISOCode"/>
                <w:szCs w:val="20"/>
              </w:rPr>
              <w:t>@codingDependency</w:t>
            </w:r>
          </w:p>
        </w:tc>
        <w:tc>
          <w:tcPr>
            <w:tcW w:w="692" w:type="pct"/>
            <w:tcBorders>
              <w:left w:val="single" w:sz="4" w:space="0" w:color="000000" w:themeColor="text1"/>
              <w:right w:val="single" w:sz="4" w:space="0" w:color="000000" w:themeColor="text1"/>
            </w:tcBorders>
          </w:tcPr>
          <w:p w14:paraId="6F68A4D0" w14:textId="77777777" w:rsidR="00216C15" w:rsidRPr="008258CE" w:rsidRDefault="00216C15" w:rsidP="00E56C9B">
            <w:pPr>
              <w:pStyle w:val="Tablebody"/>
              <w:rPr>
                <w:szCs w:val="20"/>
                <w:lang w:eastAsia="zh-CN"/>
              </w:rPr>
            </w:pPr>
            <w:r w:rsidRPr="008258CE">
              <w:rPr>
                <w:szCs w:val="20"/>
              </w:rPr>
              <w:t>O</w:t>
            </w:r>
          </w:p>
        </w:tc>
        <w:tc>
          <w:tcPr>
            <w:tcW w:w="2419" w:type="pct"/>
            <w:tcBorders>
              <w:left w:val="single" w:sz="4" w:space="0" w:color="000000" w:themeColor="text1"/>
              <w:right w:val="single" w:sz="12" w:space="0" w:color="auto"/>
            </w:tcBorders>
          </w:tcPr>
          <w:p w14:paraId="1C87B727" w14:textId="77777777" w:rsidR="00216C15" w:rsidRPr="008258CE" w:rsidRDefault="00216C15" w:rsidP="00E56C9B">
            <w:pPr>
              <w:pStyle w:val="Tablebody"/>
              <w:rPr>
                <w:szCs w:val="20"/>
              </w:rPr>
            </w:pPr>
            <w:r w:rsidRPr="008258CE">
              <w:rPr>
                <w:szCs w:val="20"/>
              </w:rPr>
              <w:t xml:space="preserve">When present and </w:t>
            </w:r>
            <w:r w:rsidRPr="008258CE">
              <w:rPr>
                <w:rStyle w:val="ISOCode"/>
                <w:szCs w:val="20"/>
              </w:rPr>
              <w:t>'true'</w:t>
            </w:r>
            <w:r w:rsidRPr="008258CE">
              <w:rPr>
                <w:rFonts w:cs="Courier New"/>
                <w:szCs w:val="20"/>
              </w:rPr>
              <w:t>, for all contained media streams, specifies that there is at leas</w:t>
            </w:r>
            <w:r w:rsidRPr="008258CE">
              <w:rPr>
                <w:szCs w:val="20"/>
              </w:rPr>
              <w:t xml:space="preserve">t one access unit that depends on one or more other access units for decoding. When present and </w:t>
            </w:r>
            <w:r w:rsidRPr="008258CE">
              <w:rPr>
                <w:rStyle w:val="ISOCode"/>
                <w:szCs w:val="20"/>
              </w:rPr>
              <w:t>'false'</w:t>
            </w:r>
            <w:r w:rsidRPr="008258CE">
              <w:rPr>
                <w:rFonts w:cs="Courier New"/>
                <w:szCs w:val="20"/>
              </w:rPr>
              <w:t>, for any contained media stream, there is no access unit that depends on any other access unit for decoding (</w:t>
            </w:r>
            <w:proofErr w:type="gramStart"/>
            <w:r w:rsidRPr="008258CE">
              <w:rPr>
                <w:rFonts w:cs="Courier New"/>
                <w:szCs w:val="20"/>
              </w:rPr>
              <w:t>e.g.</w:t>
            </w:r>
            <w:proofErr w:type="gramEnd"/>
            <w:r w:rsidRPr="008258CE">
              <w:rPr>
                <w:rFonts w:cs="Courier New"/>
                <w:szCs w:val="20"/>
              </w:rPr>
              <w:t xml:space="preserve"> for video all the pictures are intra c</w:t>
            </w:r>
            <w:r w:rsidRPr="008258CE">
              <w:rPr>
                <w:szCs w:val="20"/>
              </w:rPr>
              <w:t>oded). If not specified on any level, there may or may not be coding dependency between access units.</w:t>
            </w:r>
          </w:p>
        </w:tc>
      </w:tr>
      <w:tr w:rsidR="00216C15" w:rsidRPr="008258CE" w14:paraId="5EA083F0" w14:textId="77777777" w:rsidTr="00216C15">
        <w:trPr>
          <w:cantSplit/>
        </w:trPr>
        <w:tc>
          <w:tcPr>
            <w:tcW w:w="130" w:type="pct"/>
            <w:tcBorders>
              <w:left w:val="single" w:sz="12" w:space="0" w:color="auto"/>
              <w:bottom w:val="single" w:sz="4" w:space="0" w:color="auto"/>
            </w:tcBorders>
          </w:tcPr>
          <w:p w14:paraId="52984056" w14:textId="77777777" w:rsidR="00216C15" w:rsidRPr="008258CE" w:rsidRDefault="00216C15" w:rsidP="00E56C9B">
            <w:pPr>
              <w:pStyle w:val="Tablebody"/>
              <w:rPr>
                <w:noProof/>
                <w:szCs w:val="20"/>
              </w:rPr>
            </w:pPr>
            <w:r w:rsidRPr="008258CE">
              <w:rPr>
                <w:szCs w:val="20"/>
              </w:rPr>
              <w:t> </w:t>
            </w:r>
          </w:p>
        </w:tc>
        <w:tc>
          <w:tcPr>
            <w:tcW w:w="130" w:type="pct"/>
            <w:tcBorders>
              <w:bottom w:val="single" w:sz="4" w:space="0" w:color="auto"/>
            </w:tcBorders>
          </w:tcPr>
          <w:p w14:paraId="35E9131C"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498EFA47"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0D245F38" w14:textId="77777777" w:rsidR="00216C15" w:rsidRPr="008258CE" w:rsidRDefault="00216C15" w:rsidP="00E56C9B">
            <w:pPr>
              <w:pStyle w:val="Tablebody"/>
              <w:rPr>
                <w:rStyle w:val="ISOCode"/>
                <w:szCs w:val="20"/>
              </w:rPr>
            </w:pPr>
            <w:r w:rsidRPr="008258CE">
              <w:rPr>
                <w:rStyle w:val="ISOCode"/>
                <w:szCs w:val="20"/>
              </w:rPr>
              <w:t>@scanType</w:t>
            </w:r>
          </w:p>
        </w:tc>
        <w:tc>
          <w:tcPr>
            <w:tcW w:w="692" w:type="pct"/>
            <w:tcBorders>
              <w:left w:val="single" w:sz="4" w:space="0" w:color="000000" w:themeColor="text1"/>
              <w:right w:val="single" w:sz="4" w:space="0" w:color="000000" w:themeColor="text1"/>
            </w:tcBorders>
          </w:tcPr>
          <w:p w14:paraId="4765B0A0" w14:textId="77777777" w:rsidR="00216C15" w:rsidRPr="008258CE" w:rsidRDefault="00216C15" w:rsidP="00E56C9B">
            <w:pPr>
              <w:pStyle w:val="Tablebody"/>
              <w:rPr>
                <w:szCs w:val="20"/>
                <w:lang w:eastAsia="zh-CN"/>
              </w:rPr>
            </w:pPr>
            <w:r w:rsidRPr="008258CE">
              <w:rPr>
                <w:szCs w:val="20"/>
              </w:rPr>
              <w:t>O</w:t>
            </w:r>
          </w:p>
        </w:tc>
        <w:tc>
          <w:tcPr>
            <w:tcW w:w="2419" w:type="pct"/>
            <w:tcBorders>
              <w:left w:val="single" w:sz="4" w:space="0" w:color="000000" w:themeColor="text1"/>
              <w:right w:val="single" w:sz="12" w:space="0" w:color="auto"/>
            </w:tcBorders>
          </w:tcPr>
          <w:p w14:paraId="2335B654" w14:textId="77777777" w:rsidR="00216C15" w:rsidRPr="008258CE" w:rsidRDefault="00216C15" w:rsidP="00E56C9B">
            <w:pPr>
              <w:pStyle w:val="Tablebody"/>
              <w:rPr>
                <w:szCs w:val="20"/>
              </w:rPr>
            </w:pPr>
            <w:r w:rsidRPr="008258CE">
              <w:rPr>
                <w:szCs w:val="20"/>
              </w:rPr>
              <w:t>specifies the scan type of the source material of the video media component type. The value may be equal to one of "progressive", "interlaced" and "unknown". If not specified on any level, the scan type is "</w:t>
            </w:r>
            <w:r w:rsidRPr="008258CE">
              <w:rPr>
                <w:rStyle w:val="ISOCode"/>
                <w:szCs w:val="20"/>
              </w:rPr>
              <w:t>progressive</w:t>
            </w:r>
            <w:r w:rsidRPr="008258CE">
              <w:rPr>
                <w:rFonts w:cs="Courier New"/>
                <w:szCs w:val="20"/>
              </w:rPr>
              <w:t>".</w:t>
            </w:r>
          </w:p>
        </w:tc>
      </w:tr>
      <w:tr w:rsidR="00216C15" w:rsidRPr="008258CE" w14:paraId="31590D80" w14:textId="77777777" w:rsidTr="00216C15">
        <w:trPr>
          <w:cantSplit/>
        </w:trPr>
        <w:tc>
          <w:tcPr>
            <w:tcW w:w="130" w:type="pct"/>
            <w:tcBorders>
              <w:left w:val="single" w:sz="12" w:space="0" w:color="auto"/>
              <w:bottom w:val="single" w:sz="4" w:space="0" w:color="auto"/>
            </w:tcBorders>
          </w:tcPr>
          <w:p w14:paraId="4EF27CB5" w14:textId="77777777" w:rsidR="00216C15" w:rsidRPr="008258CE" w:rsidRDefault="00216C15" w:rsidP="00E56C9B">
            <w:pPr>
              <w:pStyle w:val="Tablebody"/>
              <w:rPr>
                <w:noProof/>
                <w:szCs w:val="20"/>
              </w:rPr>
            </w:pPr>
            <w:r w:rsidRPr="008258CE">
              <w:rPr>
                <w:szCs w:val="20"/>
              </w:rPr>
              <w:t> </w:t>
            </w:r>
          </w:p>
        </w:tc>
        <w:tc>
          <w:tcPr>
            <w:tcW w:w="130" w:type="pct"/>
            <w:tcBorders>
              <w:bottom w:val="single" w:sz="4" w:space="0" w:color="auto"/>
            </w:tcBorders>
          </w:tcPr>
          <w:p w14:paraId="47A70285"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6D188F31"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623A33B3" w14:textId="77777777" w:rsidR="00216C15" w:rsidRPr="008258CE" w:rsidRDefault="00216C15" w:rsidP="00E56C9B">
            <w:pPr>
              <w:pStyle w:val="Tablebody"/>
              <w:rPr>
                <w:rStyle w:val="ISOCode"/>
                <w:szCs w:val="20"/>
              </w:rPr>
            </w:pPr>
            <w:r w:rsidRPr="008258CE">
              <w:rPr>
                <w:rStyle w:val="ISOCode"/>
                <w:szCs w:val="20"/>
              </w:rPr>
              <w:t>@selectionPriority</w:t>
            </w:r>
          </w:p>
        </w:tc>
        <w:tc>
          <w:tcPr>
            <w:tcW w:w="692" w:type="pct"/>
            <w:tcBorders>
              <w:left w:val="single" w:sz="4" w:space="0" w:color="000000" w:themeColor="text1"/>
              <w:right w:val="single" w:sz="4" w:space="0" w:color="000000" w:themeColor="text1"/>
            </w:tcBorders>
          </w:tcPr>
          <w:p w14:paraId="6DDE3F41" w14:textId="77777777" w:rsidR="00216C15" w:rsidRPr="008258CE" w:rsidRDefault="00216C15" w:rsidP="00E56C9B">
            <w:pPr>
              <w:pStyle w:val="Tablebody"/>
              <w:rPr>
                <w:szCs w:val="20"/>
              </w:rPr>
            </w:pPr>
            <w:r w:rsidRPr="008258CE">
              <w:rPr>
                <w:szCs w:val="20"/>
              </w:rPr>
              <w:t>OD</w:t>
            </w:r>
          </w:p>
          <w:p w14:paraId="022D89AB" w14:textId="77777777" w:rsidR="00216C15" w:rsidRPr="008258CE" w:rsidRDefault="00216C15" w:rsidP="00E56C9B">
            <w:pPr>
              <w:pStyle w:val="Tablebody"/>
              <w:rPr>
                <w:szCs w:val="20"/>
              </w:rPr>
            </w:pPr>
            <w:r w:rsidRPr="008258CE">
              <w:rPr>
                <w:szCs w:val="20"/>
              </w:rPr>
              <w:t>default=1</w:t>
            </w:r>
          </w:p>
        </w:tc>
        <w:tc>
          <w:tcPr>
            <w:tcW w:w="2419" w:type="pct"/>
            <w:tcBorders>
              <w:left w:val="single" w:sz="4" w:space="0" w:color="000000" w:themeColor="text1"/>
              <w:right w:val="single" w:sz="12" w:space="0" w:color="auto"/>
            </w:tcBorders>
          </w:tcPr>
          <w:p w14:paraId="28070BB6" w14:textId="77777777" w:rsidR="00216C15" w:rsidRPr="008258CE" w:rsidRDefault="00216C15" w:rsidP="00E56C9B">
            <w:pPr>
              <w:pStyle w:val="Tablebody"/>
              <w:rPr>
                <w:szCs w:val="20"/>
              </w:rPr>
            </w:pPr>
            <w:r w:rsidRPr="008258CE">
              <w:rPr>
                <w:szCs w:val="20"/>
              </w:rPr>
              <w:t xml:space="preserve">specifies the selection priority for the described data structures, </w:t>
            </w:r>
            <w:proofErr w:type="gramStart"/>
            <w:r w:rsidRPr="008258CE">
              <w:rPr>
                <w:szCs w:val="20"/>
              </w:rPr>
              <w:t>i.e.</w:t>
            </w:r>
            <w:proofErr w:type="gramEnd"/>
            <w:r w:rsidRPr="008258CE">
              <w:rPr>
                <w:szCs w:val="20"/>
              </w:rPr>
              <w:t xml:space="preserve"> the one described by the containing element. In the absence of other information, higher numbers are the preferred selection over lower numbers.</w:t>
            </w:r>
          </w:p>
        </w:tc>
      </w:tr>
      <w:tr w:rsidR="00216C15" w:rsidRPr="008258CE" w14:paraId="7214A54D" w14:textId="77777777" w:rsidTr="00216C15">
        <w:trPr>
          <w:cantSplit/>
        </w:trPr>
        <w:tc>
          <w:tcPr>
            <w:tcW w:w="130" w:type="pct"/>
            <w:tcBorders>
              <w:left w:val="single" w:sz="12" w:space="0" w:color="auto"/>
              <w:bottom w:val="single" w:sz="4" w:space="0" w:color="auto"/>
            </w:tcBorders>
          </w:tcPr>
          <w:p w14:paraId="4067C3D0" w14:textId="77777777" w:rsidR="00216C15" w:rsidRPr="008258CE" w:rsidRDefault="00216C15" w:rsidP="00E56C9B">
            <w:pPr>
              <w:pStyle w:val="Tablebody"/>
              <w:rPr>
                <w:noProof/>
                <w:szCs w:val="20"/>
              </w:rPr>
            </w:pPr>
            <w:r w:rsidRPr="008258CE">
              <w:rPr>
                <w:szCs w:val="20"/>
              </w:rPr>
              <w:lastRenderedPageBreak/>
              <w:t> </w:t>
            </w:r>
          </w:p>
        </w:tc>
        <w:tc>
          <w:tcPr>
            <w:tcW w:w="130" w:type="pct"/>
            <w:tcBorders>
              <w:bottom w:val="single" w:sz="4" w:space="0" w:color="auto"/>
            </w:tcBorders>
          </w:tcPr>
          <w:p w14:paraId="67CFD402"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2B053B93"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02CB50FF" w14:textId="77777777" w:rsidR="00216C15" w:rsidRPr="008258CE" w:rsidRDefault="00216C15" w:rsidP="00E56C9B">
            <w:pPr>
              <w:pStyle w:val="Tablebody"/>
              <w:rPr>
                <w:rStyle w:val="ISOCode"/>
                <w:szCs w:val="20"/>
              </w:rPr>
            </w:pPr>
            <w:r w:rsidRPr="008258CE">
              <w:rPr>
                <w:rStyle w:val="ISOCode"/>
                <w:szCs w:val="20"/>
              </w:rPr>
              <w:t>@tag</w:t>
            </w:r>
          </w:p>
        </w:tc>
        <w:tc>
          <w:tcPr>
            <w:tcW w:w="692" w:type="pct"/>
            <w:tcBorders>
              <w:left w:val="single" w:sz="4" w:space="0" w:color="000000" w:themeColor="text1"/>
              <w:right w:val="single" w:sz="4" w:space="0" w:color="000000" w:themeColor="text1"/>
            </w:tcBorders>
          </w:tcPr>
          <w:p w14:paraId="4CEEEAE7" w14:textId="77777777" w:rsidR="00216C15" w:rsidRPr="008258CE" w:rsidRDefault="00216C15" w:rsidP="00E56C9B">
            <w:pPr>
              <w:pStyle w:val="Tablebody"/>
              <w:rPr>
                <w:szCs w:val="20"/>
              </w:rPr>
            </w:pPr>
            <w:r w:rsidRPr="008258CE">
              <w:rPr>
                <w:szCs w:val="20"/>
              </w:rPr>
              <w:t>O</w:t>
            </w:r>
          </w:p>
        </w:tc>
        <w:tc>
          <w:tcPr>
            <w:tcW w:w="2419" w:type="pct"/>
            <w:tcBorders>
              <w:left w:val="single" w:sz="4" w:space="0" w:color="000000" w:themeColor="text1"/>
              <w:right w:val="single" w:sz="12" w:space="0" w:color="auto"/>
            </w:tcBorders>
          </w:tcPr>
          <w:p w14:paraId="04B67677" w14:textId="77777777" w:rsidR="00216C15" w:rsidRPr="008258CE" w:rsidRDefault="00216C15" w:rsidP="00E56C9B">
            <w:pPr>
              <w:pStyle w:val="Tablebody"/>
              <w:rPr>
                <w:szCs w:val="20"/>
              </w:rPr>
            </w:pPr>
            <w:r w:rsidRPr="008258CE">
              <w:rPr>
                <w:szCs w:val="20"/>
              </w:rPr>
              <w:t>specifies the tag of the Representation, Adaptation Set or Preselection which may be used for selection purposes towards the decoder.</w:t>
            </w:r>
          </w:p>
          <w:p w14:paraId="66EB75D7" w14:textId="77777777" w:rsidR="00216C15" w:rsidRPr="008258CE" w:rsidRDefault="00216C15" w:rsidP="00E56C9B">
            <w:pPr>
              <w:pStyle w:val="Noteindent"/>
              <w:jc w:val="left"/>
              <w:rPr>
                <w:szCs w:val="20"/>
              </w:rPr>
            </w:pPr>
            <w:r w:rsidRPr="008258CE">
              <w:t>NOTE   This attribute is primarily introduced for the usage of Pre-Selections and Adaptation Sets, but future use for Representation and Sub-Representations is not precluded.</w:t>
            </w:r>
          </w:p>
        </w:tc>
      </w:tr>
      <w:tr w:rsidR="00216C15" w:rsidRPr="008258CE" w14:paraId="2E86A821" w14:textId="77777777" w:rsidTr="00216C15">
        <w:trPr>
          <w:cantSplit/>
        </w:trPr>
        <w:tc>
          <w:tcPr>
            <w:tcW w:w="130" w:type="pct"/>
            <w:tcBorders>
              <w:left w:val="single" w:sz="12" w:space="0" w:color="auto"/>
              <w:bottom w:val="single" w:sz="4" w:space="0" w:color="auto"/>
            </w:tcBorders>
          </w:tcPr>
          <w:p w14:paraId="1D165FE7" w14:textId="77777777" w:rsidR="00216C15" w:rsidRPr="008258CE" w:rsidRDefault="00216C15" w:rsidP="00E56C9B">
            <w:pPr>
              <w:pStyle w:val="Tablebody"/>
              <w:rPr>
                <w:noProof/>
                <w:szCs w:val="20"/>
              </w:rPr>
            </w:pPr>
            <w:r w:rsidRPr="008258CE">
              <w:rPr>
                <w:szCs w:val="20"/>
              </w:rPr>
              <w:t> </w:t>
            </w:r>
          </w:p>
        </w:tc>
        <w:tc>
          <w:tcPr>
            <w:tcW w:w="130" w:type="pct"/>
            <w:tcBorders>
              <w:bottom w:val="single" w:sz="4" w:space="0" w:color="auto"/>
            </w:tcBorders>
          </w:tcPr>
          <w:p w14:paraId="7E69EE2A"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40E2CBE0"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57B42BB6" w14:textId="77777777" w:rsidR="00216C15" w:rsidRPr="008258CE" w:rsidRDefault="00216C15" w:rsidP="00E56C9B">
            <w:pPr>
              <w:pStyle w:val="Tablebody"/>
              <w:rPr>
                <w:rStyle w:val="ISOCodebold"/>
                <w:szCs w:val="20"/>
              </w:rPr>
            </w:pPr>
            <w:proofErr w:type="spellStart"/>
            <w:r w:rsidRPr="008258CE">
              <w:rPr>
                <w:rStyle w:val="ISOCodebold"/>
                <w:szCs w:val="20"/>
              </w:rPr>
              <w:t>FramePacking</w:t>
            </w:r>
            <w:proofErr w:type="spellEnd"/>
          </w:p>
        </w:tc>
        <w:tc>
          <w:tcPr>
            <w:tcW w:w="692" w:type="pct"/>
            <w:tcBorders>
              <w:left w:val="single" w:sz="4" w:space="0" w:color="000000" w:themeColor="text1"/>
              <w:right w:val="single" w:sz="4" w:space="0" w:color="000000" w:themeColor="text1"/>
            </w:tcBorders>
          </w:tcPr>
          <w:p w14:paraId="35FDCF11" w14:textId="77777777" w:rsidR="00216C15" w:rsidRPr="008258CE" w:rsidRDefault="00216C15" w:rsidP="00E56C9B">
            <w:pPr>
              <w:pStyle w:val="Tablebody"/>
              <w:rPr>
                <w:szCs w:val="20"/>
              </w:rPr>
            </w:pPr>
            <w:r w:rsidRPr="008258CE">
              <w:rPr>
                <w:szCs w:val="20"/>
              </w:rPr>
              <w:t>0 … N</w:t>
            </w:r>
          </w:p>
        </w:tc>
        <w:tc>
          <w:tcPr>
            <w:tcW w:w="2419" w:type="pct"/>
            <w:tcBorders>
              <w:left w:val="single" w:sz="4" w:space="0" w:color="000000" w:themeColor="text1"/>
              <w:right w:val="single" w:sz="12" w:space="0" w:color="auto"/>
            </w:tcBorders>
          </w:tcPr>
          <w:p w14:paraId="64FD92DE" w14:textId="77777777" w:rsidR="00216C15" w:rsidRPr="008258CE" w:rsidRDefault="00216C15" w:rsidP="00E56C9B">
            <w:pPr>
              <w:pStyle w:val="Tablebody"/>
              <w:rPr>
                <w:szCs w:val="20"/>
              </w:rPr>
            </w:pPr>
            <w:r w:rsidRPr="008258CE">
              <w:rPr>
                <w:szCs w:val="20"/>
              </w:rPr>
              <w:t>specifies frame-packing arrangement information of the video media component type.</w:t>
            </w:r>
          </w:p>
          <w:p w14:paraId="6EF84ABA" w14:textId="77777777" w:rsidR="00216C15" w:rsidRPr="008258CE" w:rsidRDefault="00216C15" w:rsidP="00E56C9B">
            <w:pPr>
              <w:pStyle w:val="Tablebody"/>
              <w:rPr>
                <w:szCs w:val="20"/>
              </w:rPr>
            </w:pPr>
            <w:r w:rsidRPr="008258CE">
              <w:rPr>
                <w:szCs w:val="20"/>
              </w:rPr>
              <w:t xml:space="preserve">When no </w:t>
            </w:r>
            <w:proofErr w:type="spellStart"/>
            <w:r w:rsidRPr="008258CE">
              <w:rPr>
                <w:rStyle w:val="ISOCodebold"/>
                <w:szCs w:val="20"/>
              </w:rPr>
              <w:t>FramePacking</w:t>
            </w:r>
            <w:proofErr w:type="spellEnd"/>
            <w:r w:rsidRPr="008258CE">
              <w:rPr>
                <w:rFonts w:cs="Courier New"/>
                <w:szCs w:val="20"/>
              </w:rPr>
              <w:t xml:space="preserve"> element is provided for a video component, frame-packing shall not </w:t>
            </w:r>
            <w:proofErr w:type="spellStart"/>
            <w:r w:rsidRPr="008258CE">
              <w:rPr>
                <w:rFonts w:cs="Courier New"/>
                <w:szCs w:val="20"/>
              </w:rPr>
              <w:t>used</w:t>
            </w:r>
            <w:proofErr w:type="spellEnd"/>
            <w:r w:rsidRPr="008258CE">
              <w:rPr>
                <w:rFonts w:cs="Courier New"/>
                <w:szCs w:val="20"/>
              </w:rPr>
              <w:t xml:space="preserve"> for the video media component.</w:t>
            </w:r>
          </w:p>
          <w:p w14:paraId="4657B9FB" w14:textId="77777777" w:rsidR="00216C15" w:rsidRPr="008258CE" w:rsidRDefault="00216C15" w:rsidP="00E56C9B">
            <w:pPr>
              <w:pStyle w:val="Tablebody"/>
              <w:rPr>
                <w:szCs w:val="20"/>
              </w:rPr>
            </w:pPr>
            <w:r w:rsidRPr="008258CE">
              <w:rPr>
                <w:rFonts w:eastAsia="MS Mincho"/>
                <w:szCs w:val="20"/>
              </w:rPr>
              <w:t xml:space="preserve">For details, see subclauses </w:t>
            </w:r>
            <w:r>
              <w:rPr>
                <w:rFonts w:eastAsia="MS Mincho"/>
                <w:szCs w:val="20"/>
              </w:rPr>
              <w:t>5.8.1</w:t>
            </w:r>
            <w:r w:rsidRPr="008258CE">
              <w:rPr>
                <w:rStyle w:val="citesec"/>
                <w:szCs w:val="20"/>
              </w:rPr>
              <w:t xml:space="preserve"> and </w:t>
            </w:r>
            <w:r>
              <w:rPr>
                <w:rStyle w:val="citesec"/>
                <w:szCs w:val="20"/>
              </w:rPr>
              <w:t>5.8.4.6</w:t>
            </w:r>
            <w:r w:rsidRPr="008258CE">
              <w:rPr>
                <w:rStyle w:val="citesec"/>
                <w:szCs w:val="20"/>
              </w:rPr>
              <w:t>.</w:t>
            </w:r>
          </w:p>
        </w:tc>
      </w:tr>
      <w:tr w:rsidR="00216C15" w:rsidRPr="008258CE" w14:paraId="2F7FB09F" w14:textId="77777777" w:rsidTr="00216C15">
        <w:trPr>
          <w:cantSplit/>
        </w:trPr>
        <w:tc>
          <w:tcPr>
            <w:tcW w:w="130" w:type="pct"/>
            <w:tcBorders>
              <w:left w:val="single" w:sz="12" w:space="0" w:color="auto"/>
              <w:bottom w:val="single" w:sz="4" w:space="0" w:color="auto"/>
            </w:tcBorders>
          </w:tcPr>
          <w:p w14:paraId="7EECBA93" w14:textId="77777777" w:rsidR="00216C15" w:rsidRPr="008258CE" w:rsidRDefault="00216C15" w:rsidP="00E56C9B">
            <w:pPr>
              <w:pStyle w:val="Tablebody"/>
              <w:rPr>
                <w:noProof/>
                <w:szCs w:val="20"/>
              </w:rPr>
            </w:pPr>
            <w:r w:rsidRPr="008258CE">
              <w:rPr>
                <w:szCs w:val="20"/>
              </w:rPr>
              <w:t> </w:t>
            </w:r>
          </w:p>
        </w:tc>
        <w:tc>
          <w:tcPr>
            <w:tcW w:w="130" w:type="pct"/>
            <w:tcBorders>
              <w:bottom w:val="single" w:sz="4" w:space="0" w:color="auto"/>
            </w:tcBorders>
          </w:tcPr>
          <w:p w14:paraId="5ABE8945"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5AA4FD3F"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06944A48" w14:textId="77777777" w:rsidR="00216C15" w:rsidRPr="008258CE" w:rsidRDefault="00216C15" w:rsidP="00E56C9B">
            <w:pPr>
              <w:pStyle w:val="Tablebody"/>
              <w:rPr>
                <w:rStyle w:val="ISOCodebold"/>
                <w:szCs w:val="20"/>
              </w:rPr>
            </w:pPr>
            <w:proofErr w:type="spellStart"/>
            <w:r w:rsidRPr="008258CE">
              <w:rPr>
                <w:rStyle w:val="ISOCodebold"/>
                <w:szCs w:val="20"/>
              </w:rPr>
              <w:t>AudioChannelConfiguration</w:t>
            </w:r>
            <w:proofErr w:type="spellEnd"/>
          </w:p>
        </w:tc>
        <w:tc>
          <w:tcPr>
            <w:tcW w:w="692" w:type="pct"/>
            <w:tcBorders>
              <w:left w:val="single" w:sz="4" w:space="0" w:color="000000" w:themeColor="text1"/>
              <w:right w:val="single" w:sz="4" w:space="0" w:color="000000" w:themeColor="text1"/>
            </w:tcBorders>
          </w:tcPr>
          <w:p w14:paraId="01F27152" w14:textId="77777777" w:rsidR="00216C15" w:rsidRPr="008258CE" w:rsidRDefault="00216C15" w:rsidP="00E56C9B">
            <w:pPr>
              <w:pStyle w:val="Tablebody"/>
              <w:rPr>
                <w:szCs w:val="20"/>
              </w:rPr>
            </w:pPr>
            <w:r w:rsidRPr="008258CE">
              <w:rPr>
                <w:szCs w:val="20"/>
              </w:rPr>
              <w:t>0 … N</w:t>
            </w:r>
          </w:p>
        </w:tc>
        <w:tc>
          <w:tcPr>
            <w:tcW w:w="2419" w:type="pct"/>
            <w:tcBorders>
              <w:left w:val="single" w:sz="4" w:space="0" w:color="000000" w:themeColor="text1"/>
              <w:right w:val="single" w:sz="12" w:space="0" w:color="auto"/>
            </w:tcBorders>
          </w:tcPr>
          <w:p w14:paraId="4CF1FD01" w14:textId="77777777" w:rsidR="00216C15" w:rsidRPr="008258CE" w:rsidRDefault="00216C15" w:rsidP="00E56C9B">
            <w:pPr>
              <w:pStyle w:val="Tablebody"/>
              <w:tabs>
                <w:tab w:val="left" w:pos="940"/>
                <w:tab w:val="left" w:pos="1140"/>
                <w:tab w:val="left" w:pos="1360"/>
              </w:tabs>
              <w:rPr>
                <w:szCs w:val="20"/>
              </w:rPr>
            </w:pPr>
            <w:r w:rsidRPr="008258CE">
              <w:rPr>
                <w:szCs w:val="20"/>
              </w:rPr>
              <w:t>specifies the audio channel configuration of the audio media component type.</w:t>
            </w:r>
          </w:p>
          <w:p w14:paraId="7A83DB44" w14:textId="77777777" w:rsidR="00216C15" w:rsidRPr="008258CE" w:rsidRDefault="00216C15" w:rsidP="00E56C9B">
            <w:pPr>
              <w:pStyle w:val="Tablebody"/>
              <w:rPr>
                <w:szCs w:val="20"/>
              </w:rPr>
            </w:pPr>
            <w:r w:rsidRPr="008258CE">
              <w:rPr>
                <w:rFonts w:eastAsia="MS Mincho"/>
                <w:szCs w:val="20"/>
              </w:rPr>
              <w:t xml:space="preserve">For details, see subclauses </w:t>
            </w:r>
            <w:r>
              <w:rPr>
                <w:rFonts w:eastAsia="MS Mincho"/>
                <w:szCs w:val="20"/>
              </w:rPr>
              <w:t>5.8.1</w:t>
            </w:r>
            <w:r w:rsidRPr="008258CE">
              <w:rPr>
                <w:rStyle w:val="citesec"/>
                <w:szCs w:val="20"/>
              </w:rPr>
              <w:t xml:space="preserve"> and </w:t>
            </w:r>
            <w:r>
              <w:rPr>
                <w:rStyle w:val="citesec"/>
                <w:szCs w:val="20"/>
              </w:rPr>
              <w:t>5.8.4.7</w:t>
            </w:r>
            <w:r w:rsidRPr="008258CE">
              <w:rPr>
                <w:rFonts w:eastAsia="MS Mincho"/>
                <w:szCs w:val="20"/>
              </w:rPr>
              <w:t>.</w:t>
            </w:r>
          </w:p>
        </w:tc>
      </w:tr>
      <w:tr w:rsidR="00216C15" w:rsidRPr="008258CE" w14:paraId="47FEC37F" w14:textId="77777777" w:rsidTr="00216C15">
        <w:trPr>
          <w:cantSplit/>
        </w:trPr>
        <w:tc>
          <w:tcPr>
            <w:tcW w:w="130" w:type="pct"/>
            <w:tcBorders>
              <w:left w:val="single" w:sz="12" w:space="0" w:color="auto"/>
              <w:bottom w:val="single" w:sz="4" w:space="0" w:color="auto"/>
            </w:tcBorders>
          </w:tcPr>
          <w:p w14:paraId="50A79369" w14:textId="77777777" w:rsidR="00216C15" w:rsidRPr="008258CE" w:rsidRDefault="00216C15" w:rsidP="00E56C9B">
            <w:pPr>
              <w:pStyle w:val="Tablebody"/>
              <w:rPr>
                <w:noProof/>
                <w:szCs w:val="20"/>
              </w:rPr>
            </w:pPr>
            <w:r w:rsidRPr="008258CE">
              <w:rPr>
                <w:szCs w:val="20"/>
              </w:rPr>
              <w:t> </w:t>
            </w:r>
          </w:p>
        </w:tc>
        <w:tc>
          <w:tcPr>
            <w:tcW w:w="130" w:type="pct"/>
            <w:tcBorders>
              <w:bottom w:val="single" w:sz="4" w:space="0" w:color="auto"/>
            </w:tcBorders>
          </w:tcPr>
          <w:p w14:paraId="47CF0035"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6B47BBA8"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39F70408" w14:textId="77777777" w:rsidR="00216C15" w:rsidRPr="008258CE" w:rsidRDefault="00216C15" w:rsidP="00E56C9B">
            <w:pPr>
              <w:pStyle w:val="Tablebody"/>
              <w:rPr>
                <w:rStyle w:val="ISOCodebold"/>
                <w:szCs w:val="20"/>
              </w:rPr>
            </w:pPr>
            <w:proofErr w:type="spellStart"/>
            <w:r w:rsidRPr="008258CE">
              <w:rPr>
                <w:rStyle w:val="ISOCodebold"/>
                <w:szCs w:val="20"/>
              </w:rPr>
              <w:t>ContentProtection</w:t>
            </w:r>
            <w:proofErr w:type="spellEnd"/>
          </w:p>
        </w:tc>
        <w:tc>
          <w:tcPr>
            <w:tcW w:w="692" w:type="pct"/>
            <w:tcBorders>
              <w:left w:val="single" w:sz="4" w:space="0" w:color="000000" w:themeColor="text1"/>
              <w:right w:val="single" w:sz="4" w:space="0" w:color="000000" w:themeColor="text1"/>
            </w:tcBorders>
          </w:tcPr>
          <w:p w14:paraId="5462853D" w14:textId="77777777" w:rsidR="00216C15" w:rsidRPr="008258CE" w:rsidRDefault="00216C15" w:rsidP="00E56C9B">
            <w:pPr>
              <w:pStyle w:val="Tablebody"/>
              <w:rPr>
                <w:szCs w:val="20"/>
              </w:rPr>
            </w:pPr>
            <w:r w:rsidRPr="008258CE">
              <w:rPr>
                <w:szCs w:val="20"/>
              </w:rPr>
              <w:t>0 … N</w:t>
            </w:r>
          </w:p>
        </w:tc>
        <w:tc>
          <w:tcPr>
            <w:tcW w:w="2419" w:type="pct"/>
            <w:tcBorders>
              <w:left w:val="single" w:sz="4" w:space="0" w:color="000000" w:themeColor="text1"/>
              <w:right w:val="single" w:sz="12" w:space="0" w:color="auto"/>
            </w:tcBorders>
          </w:tcPr>
          <w:p w14:paraId="629E694C" w14:textId="77777777" w:rsidR="00216C15" w:rsidRPr="008258CE" w:rsidRDefault="00216C15" w:rsidP="00E56C9B">
            <w:pPr>
              <w:pStyle w:val="Tablebody"/>
              <w:rPr>
                <w:szCs w:val="20"/>
              </w:rPr>
            </w:pPr>
            <w:r w:rsidRPr="008258CE">
              <w:rPr>
                <w:szCs w:val="20"/>
              </w:rPr>
              <w:t>specifies information about content protection schemes used for the associated Representations.</w:t>
            </w:r>
          </w:p>
          <w:p w14:paraId="723A7747" w14:textId="77777777" w:rsidR="00216C15" w:rsidRPr="008258CE" w:rsidRDefault="00216C15" w:rsidP="00E56C9B">
            <w:pPr>
              <w:pStyle w:val="Tablebody"/>
              <w:rPr>
                <w:szCs w:val="20"/>
              </w:rPr>
            </w:pPr>
            <w:r w:rsidRPr="008258CE">
              <w:rPr>
                <w:rFonts w:eastAsia="MS Mincho"/>
                <w:szCs w:val="20"/>
              </w:rPr>
              <w:t xml:space="preserve">For details, see subclauses </w:t>
            </w:r>
            <w:r>
              <w:rPr>
                <w:rFonts w:eastAsia="MS Mincho"/>
                <w:szCs w:val="20"/>
              </w:rPr>
              <w:t>5.8.1</w:t>
            </w:r>
            <w:r w:rsidRPr="008258CE">
              <w:rPr>
                <w:rStyle w:val="citesec"/>
                <w:szCs w:val="20"/>
              </w:rPr>
              <w:t xml:space="preserve"> and </w:t>
            </w:r>
            <w:r>
              <w:rPr>
                <w:rStyle w:val="citesec"/>
                <w:szCs w:val="20"/>
              </w:rPr>
              <w:t>5.8.4.1</w:t>
            </w:r>
            <w:r w:rsidRPr="008258CE">
              <w:rPr>
                <w:rFonts w:eastAsia="MS Mincho"/>
                <w:szCs w:val="20"/>
              </w:rPr>
              <w:t>.</w:t>
            </w:r>
          </w:p>
        </w:tc>
      </w:tr>
      <w:tr w:rsidR="00216C15" w:rsidRPr="008258CE" w14:paraId="3BF5BAFE" w14:textId="77777777" w:rsidTr="00216C15">
        <w:trPr>
          <w:cantSplit/>
        </w:trPr>
        <w:tc>
          <w:tcPr>
            <w:tcW w:w="130" w:type="pct"/>
            <w:tcBorders>
              <w:left w:val="single" w:sz="12" w:space="0" w:color="auto"/>
              <w:bottom w:val="single" w:sz="4" w:space="0" w:color="auto"/>
            </w:tcBorders>
          </w:tcPr>
          <w:p w14:paraId="139EBDC6" w14:textId="77777777" w:rsidR="00216C15" w:rsidRPr="008258CE" w:rsidRDefault="00216C15" w:rsidP="00E56C9B">
            <w:pPr>
              <w:pStyle w:val="Tablebody"/>
              <w:rPr>
                <w:szCs w:val="20"/>
              </w:rPr>
            </w:pPr>
          </w:p>
        </w:tc>
        <w:tc>
          <w:tcPr>
            <w:tcW w:w="130" w:type="pct"/>
            <w:tcBorders>
              <w:bottom w:val="single" w:sz="4" w:space="0" w:color="auto"/>
            </w:tcBorders>
          </w:tcPr>
          <w:p w14:paraId="4BE31837" w14:textId="77777777" w:rsidR="00216C15" w:rsidRPr="008258CE" w:rsidRDefault="00216C15" w:rsidP="00E56C9B">
            <w:pPr>
              <w:pStyle w:val="Tablebody"/>
              <w:rPr>
                <w:szCs w:val="20"/>
              </w:rPr>
            </w:pPr>
          </w:p>
        </w:tc>
        <w:tc>
          <w:tcPr>
            <w:tcW w:w="133" w:type="pct"/>
            <w:gridSpan w:val="2"/>
            <w:tcBorders>
              <w:bottom w:val="single" w:sz="4" w:space="0" w:color="auto"/>
            </w:tcBorders>
          </w:tcPr>
          <w:p w14:paraId="6224D42A" w14:textId="77777777" w:rsidR="00216C15" w:rsidRPr="008258CE" w:rsidRDefault="00216C15" w:rsidP="00E56C9B">
            <w:pPr>
              <w:pStyle w:val="Tablebody"/>
              <w:rPr>
                <w:szCs w:val="20"/>
              </w:rPr>
            </w:pPr>
          </w:p>
        </w:tc>
        <w:tc>
          <w:tcPr>
            <w:tcW w:w="1492" w:type="pct"/>
            <w:gridSpan w:val="2"/>
            <w:tcBorders>
              <w:bottom w:val="single" w:sz="4" w:space="0" w:color="auto"/>
              <w:right w:val="single" w:sz="4" w:space="0" w:color="000000" w:themeColor="text1"/>
            </w:tcBorders>
          </w:tcPr>
          <w:p w14:paraId="39EC3576" w14:textId="77777777" w:rsidR="00216C15" w:rsidRPr="008258CE" w:rsidRDefault="00216C15" w:rsidP="00E56C9B">
            <w:pPr>
              <w:pStyle w:val="Tablebody"/>
              <w:rPr>
                <w:rStyle w:val="ISOCodebold"/>
                <w:szCs w:val="20"/>
              </w:rPr>
            </w:pPr>
            <w:proofErr w:type="spellStart"/>
            <w:r w:rsidRPr="008258CE">
              <w:rPr>
                <w:rStyle w:val="ISOCodebold"/>
                <w:szCs w:val="20"/>
              </w:rPr>
              <w:t>OutputProtection</w:t>
            </w:r>
            <w:proofErr w:type="spellEnd"/>
          </w:p>
        </w:tc>
        <w:tc>
          <w:tcPr>
            <w:tcW w:w="692" w:type="pct"/>
            <w:tcBorders>
              <w:left w:val="single" w:sz="4" w:space="0" w:color="000000" w:themeColor="text1"/>
              <w:right w:val="single" w:sz="4" w:space="0" w:color="000000" w:themeColor="text1"/>
            </w:tcBorders>
          </w:tcPr>
          <w:p w14:paraId="35CBC06B" w14:textId="77777777" w:rsidR="00216C15" w:rsidRPr="008258CE" w:rsidRDefault="00216C15" w:rsidP="00E56C9B">
            <w:pPr>
              <w:pStyle w:val="Tablebody"/>
              <w:rPr>
                <w:szCs w:val="20"/>
              </w:rPr>
            </w:pPr>
            <w:r w:rsidRPr="008258CE">
              <w:rPr>
                <w:szCs w:val="20"/>
                <w:lang w:eastAsia="ja-JP"/>
              </w:rPr>
              <w:t>0 … 1</w:t>
            </w:r>
          </w:p>
        </w:tc>
        <w:tc>
          <w:tcPr>
            <w:tcW w:w="2419" w:type="pct"/>
            <w:tcBorders>
              <w:left w:val="single" w:sz="4" w:space="0" w:color="000000" w:themeColor="text1"/>
              <w:right w:val="single" w:sz="12" w:space="0" w:color="auto"/>
            </w:tcBorders>
          </w:tcPr>
          <w:p w14:paraId="64A18676" w14:textId="77777777" w:rsidR="00216C15" w:rsidRPr="008258CE" w:rsidRDefault="00216C15" w:rsidP="00E56C9B">
            <w:pPr>
              <w:pStyle w:val="Tablebody"/>
              <w:rPr>
                <w:szCs w:val="20"/>
                <w:lang w:eastAsia="ja-JP"/>
              </w:rPr>
            </w:pPr>
            <w:r w:rsidRPr="008258CE">
              <w:rPr>
                <w:szCs w:val="20"/>
                <w:lang w:eastAsia="ja-JP"/>
              </w:rPr>
              <w:t xml:space="preserve">specifies information about output protection schemes required for presenting the associated </w:t>
            </w:r>
            <w:proofErr w:type="gramStart"/>
            <w:r w:rsidRPr="008258CE">
              <w:rPr>
                <w:szCs w:val="20"/>
                <w:lang w:eastAsia="ja-JP"/>
              </w:rPr>
              <w:t>Representations</w:t>
            </w:r>
            <w:proofErr w:type="gramEnd"/>
          </w:p>
          <w:p w14:paraId="23B0428C" w14:textId="77777777" w:rsidR="00216C15" w:rsidRPr="008258CE" w:rsidRDefault="00216C15" w:rsidP="00E56C9B">
            <w:pPr>
              <w:pStyle w:val="Tablebody"/>
              <w:rPr>
                <w:szCs w:val="20"/>
              </w:rPr>
            </w:pPr>
            <w:r w:rsidRPr="008258CE">
              <w:rPr>
                <w:rFonts w:eastAsia="MS Mincho"/>
                <w:szCs w:val="20"/>
                <w:lang w:eastAsia="ja-JP"/>
              </w:rPr>
              <w:t xml:space="preserve">For details, see subclauses </w:t>
            </w:r>
            <w:r>
              <w:rPr>
                <w:rFonts w:eastAsia="MS Mincho"/>
                <w:szCs w:val="20"/>
                <w:lang w:eastAsia="ja-JP"/>
              </w:rPr>
              <w:t>5.8.4.12</w:t>
            </w:r>
            <w:r w:rsidRPr="008258CE">
              <w:rPr>
                <w:rFonts w:eastAsia="MS Mincho"/>
                <w:szCs w:val="20"/>
                <w:lang w:eastAsia="ja-JP"/>
              </w:rPr>
              <w:t>.</w:t>
            </w:r>
          </w:p>
        </w:tc>
      </w:tr>
      <w:tr w:rsidR="00216C15" w:rsidRPr="008258CE" w14:paraId="0BD975EA" w14:textId="77777777" w:rsidTr="00216C15">
        <w:trPr>
          <w:cantSplit/>
        </w:trPr>
        <w:tc>
          <w:tcPr>
            <w:tcW w:w="130" w:type="pct"/>
            <w:tcBorders>
              <w:left w:val="single" w:sz="12" w:space="0" w:color="auto"/>
              <w:bottom w:val="single" w:sz="4" w:space="0" w:color="auto"/>
            </w:tcBorders>
          </w:tcPr>
          <w:p w14:paraId="5D137CB6" w14:textId="77777777" w:rsidR="00216C15" w:rsidRPr="008258CE" w:rsidRDefault="00216C15" w:rsidP="00E56C9B">
            <w:pPr>
              <w:pStyle w:val="Tablebody"/>
              <w:rPr>
                <w:noProof/>
                <w:szCs w:val="20"/>
              </w:rPr>
            </w:pPr>
            <w:r w:rsidRPr="008258CE">
              <w:rPr>
                <w:szCs w:val="20"/>
              </w:rPr>
              <w:t> </w:t>
            </w:r>
          </w:p>
        </w:tc>
        <w:tc>
          <w:tcPr>
            <w:tcW w:w="130" w:type="pct"/>
            <w:tcBorders>
              <w:bottom w:val="single" w:sz="4" w:space="0" w:color="auto"/>
            </w:tcBorders>
          </w:tcPr>
          <w:p w14:paraId="4FA4352C"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6998B7C4"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22CED1CA" w14:textId="77777777" w:rsidR="00216C15" w:rsidRPr="008258CE" w:rsidRDefault="00216C15" w:rsidP="00E56C9B">
            <w:pPr>
              <w:pStyle w:val="Tablebody"/>
              <w:rPr>
                <w:rStyle w:val="ISOCodebold"/>
                <w:szCs w:val="20"/>
              </w:rPr>
            </w:pPr>
            <w:proofErr w:type="spellStart"/>
            <w:r w:rsidRPr="008258CE">
              <w:rPr>
                <w:rStyle w:val="ISOCodebold"/>
                <w:szCs w:val="20"/>
              </w:rPr>
              <w:t>EssentialProperty</w:t>
            </w:r>
            <w:proofErr w:type="spellEnd"/>
          </w:p>
        </w:tc>
        <w:tc>
          <w:tcPr>
            <w:tcW w:w="692" w:type="pct"/>
            <w:tcBorders>
              <w:left w:val="single" w:sz="4" w:space="0" w:color="000000" w:themeColor="text1"/>
              <w:right w:val="single" w:sz="4" w:space="0" w:color="000000" w:themeColor="text1"/>
            </w:tcBorders>
          </w:tcPr>
          <w:p w14:paraId="73530853" w14:textId="77777777" w:rsidR="00216C15" w:rsidRPr="008258CE" w:rsidRDefault="00216C15" w:rsidP="00E56C9B">
            <w:pPr>
              <w:pStyle w:val="Tablebody"/>
              <w:rPr>
                <w:szCs w:val="20"/>
              </w:rPr>
            </w:pPr>
            <w:r w:rsidRPr="008258CE">
              <w:rPr>
                <w:szCs w:val="20"/>
              </w:rPr>
              <w:t>0 … N</w:t>
            </w:r>
          </w:p>
        </w:tc>
        <w:tc>
          <w:tcPr>
            <w:tcW w:w="2419" w:type="pct"/>
            <w:tcBorders>
              <w:left w:val="single" w:sz="4" w:space="0" w:color="000000" w:themeColor="text1"/>
              <w:right w:val="single" w:sz="12" w:space="0" w:color="auto"/>
            </w:tcBorders>
          </w:tcPr>
          <w:p w14:paraId="53733F1A" w14:textId="77777777" w:rsidR="00216C15" w:rsidRPr="008258CE" w:rsidRDefault="00216C15" w:rsidP="00E56C9B">
            <w:pPr>
              <w:pStyle w:val="Tablebody"/>
              <w:rPr>
                <w:szCs w:val="20"/>
              </w:rPr>
            </w:pPr>
            <w:r w:rsidRPr="008258CE">
              <w:rPr>
                <w:szCs w:val="20"/>
              </w:rPr>
              <w:t>specifies information about the containing element that is considered essential by the Media Presentation author for processing the containing element.</w:t>
            </w:r>
          </w:p>
          <w:p w14:paraId="0748B878" w14:textId="77777777" w:rsidR="00216C15" w:rsidRPr="008258CE" w:rsidRDefault="00216C15" w:rsidP="00E56C9B">
            <w:pPr>
              <w:pStyle w:val="Tablebody"/>
              <w:rPr>
                <w:szCs w:val="20"/>
              </w:rPr>
            </w:pPr>
            <w:r w:rsidRPr="008258CE">
              <w:rPr>
                <w:szCs w:val="20"/>
              </w:rPr>
              <w:t xml:space="preserve">For details, see </w:t>
            </w:r>
            <w:r w:rsidRPr="008258CE">
              <w:rPr>
                <w:rFonts w:eastAsia="MS Mincho"/>
                <w:szCs w:val="20"/>
              </w:rPr>
              <w:t xml:space="preserve">subclause </w:t>
            </w:r>
            <w:r>
              <w:rPr>
                <w:rFonts w:eastAsia="MS Mincho"/>
                <w:szCs w:val="20"/>
              </w:rPr>
              <w:t>5.8.4.8</w:t>
            </w:r>
            <w:r w:rsidRPr="008258CE">
              <w:rPr>
                <w:szCs w:val="20"/>
              </w:rPr>
              <w:t>.</w:t>
            </w:r>
          </w:p>
        </w:tc>
      </w:tr>
      <w:tr w:rsidR="00216C15" w:rsidRPr="008258CE" w14:paraId="323EC0EF" w14:textId="77777777" w:rsidTr="00216C15">
        <w:trPr>
          <w:cantSplit/>
        </w:trPr>
        <w:tc>
          <w:tcPr>
            <w:tcW w:w="130" w:type="pct"/>
            <w:tcBorders>
              <w:left w:val="single" w:sz="12" w:space="0" w:color="auto"/>
              <w:bottom w:val="single" w:sz="4" w:space="0" w:color="auto"/>
            </w:tcBorders>
          </w:tcPr>
          <w:p w14:paraId="308D4CD4" w14:textId="77777777" w:rsidR="00216C15" w:rsidRPr="008258CE" w:rsidRDefault="00216C15" w:rsidP="00E56C9B">
            <w:pPr>
              <w:pStyle w:val="Tablebody"/>
              <w:rPr>
                <w:noProof/>
                <w:szCs w:val="20"/>
              </w:rPr>
            </w:pPr>
            <w:r w:rsidRPr="008258CE">
              <w:rPr>
                <w:szCs w:val="20"/>
              </w:rPr>
              <w:t> </w:t>
            </w:r>
          </w:p>
        </w:tc>
        <w:tc>
          <w:tcPr>
            <w:tcW w:w="130" w:type="pct"/>
            <w:tcBorders>
              <w:bottom w:val="single" w:sz="4" w:space="0" w:color="auto"/>
            </w:tcBorders>
          </w:tcPr>
          <w:p w14:paraId="37C92B0C" w14:textId="77777777" w:rsidR="00216C15" w:rsidRPr="008258CE" w:rsidRDefault="00216C15" w:rsidP="00E56C9B">
            <w:pPr>
              <w:pStyle w:val="Tablebody"/>
              <w:rPr>
                <w:noProof/>
                <w:szCs w:val="20"/>
              </w:rPr>
            </w:pPr>
            <w:r w:rsidRPr="008258CE">
              <w:rPr>
                <w:szCs w:val="20"/>
              </w:rPr>
              <w:t> </w:t>
            </w:r>
          </w:p>
        </w:tc>
        <w:tc>
          <w:tcPr>
            <w:tcW w:w="133" w:type="pct"/>
            <w:gridSpan w:val="2"/>
            <w:tcBorders>
              <w:bottom w:val="single" w:sz="4" w:space="0" w:color="auto"/>
            </w:tcBorders>
          </w:tcPr>
          <w:p w14:paraId="3B853085" w14:textId="77777777" w:rsidR="00216C15" w:rsidRPr="008258CE" w:rsidRDefault="00216C15" w:rsidP="00E56C9B">
            <w:pPr>
              <w:pStyle w:val="Tablebody"/>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7FA32AE4" w14:textId="77777777" w:rsidR="00216C15" w:rsidRPr="008258CE" w:rsidRDefault="00216C15" w:rsidP="00E56C9B">
            <w:pPr>
              <w:pStyle w:val="Tablebody"/>
              <w:rPr>
                <w:rStyle w:val="ISOCodebold"/>
                <w:szCs w:val="20"/>
              </w:rPr>
            </w:pPr>
            <w:proofErr w:type="spellStart"/>
            <w:r w:rsidRPr="008258CE">
              <w:rPr>
                <w:rStyle w:val="ISOCodebold"/>
                <w:szCs w:val="20"/>
              </w:rPr>
              <w:t>SupplementalProperty</w:t>
            </w:r>
            <w:proofErr w:type="spellEnd"/>
          </w:p>
        </w:tc>
        <w:tc>
          <w:tcPr>
            <w:tcW w:w="692" w:type="pct"/>
            <w:tcBorders>
              <w:left w:val="single" w:sz="4" w:space="0" w:color="000000" w:themeColor="text1"/>
              <w:right w:val="single" w:sz="4" w:space="0" w:color="000000" w:themeColor="text1"/>
            </w:tcBorders>
          </w:tcPr>
          <w:p w14:paraId="31B15F18" w14:textId="77777777" w:rsidR="00216C15" w:rsidRPr="008258CE" w:rsidRDefault="00216C15" w:rsidP="00E56C9B">
            <w:pPr>
              <w:pStyle w:val="Tablebody"/>
              <w:rPr>
                <w:szCs w:val="20"/>
              </w:rPr>
            </w:pPr>
            <w:r w:rsidRPr="008258CE">
              <w:rPr>
                <w:szCs w:val="20"/>
              </w:rPr>
              <w:t>0 … N</w:t>
            </w:r>
          </w:p>
        </w:tc>
        <w:tc>
          <w:tcPr>
            <w:tcW w:w="2419" w:type="pct"/>
            <w:tcBorders>
              <w:left w:val="single" w:sz="4" w:space="0" w:color="000000" w:themeColor="text1"/>
              <w:right w:val="single" w:sz="12" w:space="0" w:color="auto"/>
            </w:tcBorders>
          </w:tcPr>
          <w:p w14:paraId="7C99F5B4" w14:textId="77777777" w:rsidR="00216C15" w:rsidRPr="008258CE" w:rsidRDefault="00216C15" w:rsidP="00E56C9B">
            <w:pPr>
              <w:pStyle w:val="Tablebody"/>
              <w:rPr>
                <w:szCs w:val="20"/>
              </w:rPr>
            </w:pPr>
            <w:r w:rsidRPr="008258CE">
              <w:rPr>
                <w:szCs w:val="20"/>
              </w:rPr>
              <w:t>specifies supplemental information about the containing element that may be used by the DASH Client optimizing the processing.</w:t>
            </w:r>
          </w:p>
          <w:p w14:paraId="3974005D" w14:textId="77777777" w:rsidR="00216C15" w:rsidRPr="008258CE" w:rsidRDefault="00216C15" w:rsidP="00E56C9B">
            <w:pPr>
              <w:pStyle w:val="Tablebody"/>
              <w:rPr>
                <w:szCs w:val="20"/>
              </w:rPr>
            </w:pPr>
            <w:r w:rsidRPr="008258CE">
              <w:rPr>
                <w:szCs w:val="20"/>
              </w:rPr>
              <w:t xml:space="preserve">For details, see </w:t>
            </w:r>
            <w:r w:rsidRPr="008258CE">
              <w:rPr>
                <w:rFonts w:eastAsia="MS Mincho"/>
                <w:szCs w:val="20"/>
              </w:rPr>
              <w:t xml:space="preserve">subclause </w:t>
            </w:r>
            <w:r>
              <w:rPr>
                <w:rFonts w:eastAsia="MS Mincho"/>
                <w:szCs w:val="20"/>
              </w:rPr>
              <w:t>5.8.4.9</w:t>
            </w:r>
            <w:r w:rsidRPr="008258CE">
              <w:rPr>
                <w:szCs w:val="20"/>
              </w:rPr>
              <w:t>.</w:t>
            </w:r>
          </w:p>
        </w:tc>
      </w:tr>
      <w:tr w:rsidR="00216C15" w:rsidRPr="008258CE" w14:paraId="4CBB4548" w14:textId="77777777" w:rsidTr="00216C15">
        <w:trPr>
          <w:cantSplit/>
        </w:trPr>
        <w:tc>
          <w:tcPr>
            <w:tcW w:w="130" w:type="pct"/>
            <w:tcBorders>
              <w:left w:val="single" w:sz="12" w:space="0" w:color="auto"/>
              <w:bottom w:val="single" w:sz="4" w:space="0" w:color="auto"/>
            </w:tcBorders>
          </w:tcPr>
          <w:p w14:paraId="2C7C5FCD" w14:textId="77777777" w:rsidR="00216C15" w:rsidRPr="008258CE" w:rsidRDefault="00216C15" w:rsidP="00E56C9B">
            <w:pPr>
              <w:pStyle w:val="Tablebody"/>
              <w:tabs>
                <w:tab w:val="left" w:pos="880"/>
              </w:tabs>
              <w:rPr>
                <w:noProof/>
                <w:szCs w:val="20"/>
              </w:rPr>
            </w:pPr>
            <w:r w:rsidRPr="008258CE">
              <w:rPr>
                <w:szCs w:val="20"/>
              </w:rPr>
              <w:t> </w:t>
            </w:r>
          </w:p>
        </w:tc>
        <w:tc>
          <w:tcPr>
            <w:tcW w:w="130" w:type="pct"/>
            <w:tcBorders>
              <w:bottom w:val="single" w:sz="4" w:space="0" w:color="auto"/>
            </w:tcBorders>
          </w:tcPr>
          <w:p w14:paraId="3A74002F" w14:textId="77777777" w:rsidR="00216C15" w:rsidRPr="008258CE" w:rsidRDefault="00216C15" w:rsidP="00E56C9B">
            <w:pPr>
              <w:pStyle w:val="Tablebody"/>
              <w:tabs>
                <w:tab w:val="left" w:pos="880"/>
              </w:tabs>
              <w:rPr>
                <w:noProof/>
                <w:szCs w:val="20"/>
              </w:rPr>
            </w:pPr>
            <w:r w:rsidRPr="008258CE">
              <w:rPr>
                <w:szCs w:val="20"/>
              </w:rPr>
              <w:t> </w:t>
            </w:r>
          </w:p>
        </w:tc>
        <w:tc>
          <w:tcPr>
            <w:tcW w:w="133" w:type="pct"/>
            <w:gridSpan w:val="2"/>
            <w:tcBorders>
              <w:bottom w:val="single" w:sz="4" w:space="0" w:color="auto"/>
            </w:tcBorders>
          </w:tcPr>
          <w:p w14:paraId="0F37D435" w14:textId="77777777" w:rsidR="00216C15" w:rsidRPr="008258CE" w:rsidRDefault="00216C15" w:rsidP="00E56C9B">
            <w:pPr>
              <w:pStyle w:val="Tablebody"/>
              <w:tabs>
                <w:tab w:val="left" w:pos="880"/>
              </w:tabs>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6BD4B384" w14:textId="77777777" w:rsidR="00216C15" w:rsidRPr="008258CE" w:rsidRDefault="00216C15" w:rsidP="00E56C9B">
            <w:pPr>
              <w:pStyle w:val="Tablebody"/>
              <w:rPr>
                <w:rStyle w:val="ISOCodebold"/>
                <w:szCs w:val="20"/>
              </w:rPr>
            </w:pPr>
            <w:proofErr w:type="spellStart"/>
            <w:r w:rsidRPr="008258CE">
              <w:rPr>
                <w:rStyle w:val="ISOCodebold"/>
                <w:szCs w:val="20"/>
              </w:rPr>
              <w:t>InbandEventStream</w:t>
            </w:r>
            <w:proofErr w:type="spellEnd"/>
          </w:p>
        </w:tc>
        <w:tc>
          <w:tcPr>
            <w:tcW w:w="692" w:type="pct"/>
            <w:tcBorders>
              <w:left w:val="single" w:sz="4" w:space="0" w:color="000000" w:themeColor="text1"/>
              <w:right w:val="single" w:sz="4" w:space="0" w:color="000000" w:themeColor="text1"/>
            </w:tcBorders>
          </w:tcPr>
          <w:p w14:paraId="59F7CCFB" w14:textId="77777777" w:rsidR="00216C15" w:rsidRPr="008258CE" w:rsidRDefault="00216C15" w:rsidP="00E56C9B">
            <w:pPr>
              <w:pStyle w:val="Tablebody"/>
              <w:rPr>
                <w:bCs/>
                <w:szCs w:val="20"/>
              </w:rPr>
            </w:pPr>
            <w:r w:rsidRPr="008258CE">
              <w:rPr>
                <w:szCs w:val="20"/>
              </w:rPr>
              <w:t>0 … N</w:t>
            </w:r>
          </w:p>
        </w:tc>
        <w:tc>
          <w:tcPr>
            <w:tcW w:w="2419" w:type="pct"/>
            <w:tcBorders>
              <w:left w:val="single" w:sz="4" w:space="0" w:color="000000" w:themeColor="text1"/>
              <w:right w:val="single" w:sz="12" w:space="0" w:color="auto"/>
            </w:tcBorders>
          </w:tcPr>
          <w:p w14:paraId="127FA71B" w14:textId="77777777" w:rsidR="00216C15" w:rsidRPr="008258CE" w:rsidRDefault="00216C15" w:rsidP="00E56C9B">
            <w:pPr>
              <w:pStyle w:val="Tablebody"/>
              <w:rPr>
                <w:szCs w:val="20"/>
              </w:rPr>
            </w:pPr>
            <w:r w:rsidRPr="008258CE">
              <w:rPr>
                <w:szCs w:val="20"/>
              </w:rPr>
              <w:t xml:space="preserve">specifies the presence of an </w:t>
            </w:r>
            <w:proofErr w:type="spellStart"/>
            <w:r w:rsidRPr="008258CE">
              <w:rPr>
                <w:szCs w:val="20"/>
              </w:rPr>
              <w:t>inband</w:t>
            </w:r>
            <w:proofErr w:type="spellEnd"/>
            <w:r w:rsidRPr="008258CE">
              <w:rPr>
                <w:szCs w:val="20"/>
              </w:rPr>
              <w:t xml:space="preserve"> event stream in the associated Representations.</w:t>
            </w:r>
          </w:p>
          <w:p w14:paraId="463A7C31" w14:textId="77777777" w:rsidR="00216C15" w:rsidRPr="008258CE" w:rsidRDefault="00216C15" w:rsidP="00E56C9B">
            <w:pPr>
              <w:pStyle w:val="Tablebody"/>
              <w:rPr>
                <w:bCs/>
                <w:szCs w:val="20"/>
              </w:rPr>
            </w:pPr>
            <w:r w:rsidRPr="008258CE">
              <w:rPr>
                <w:szCs w:val="20"/>
              </w:rPr>
              <w:t xml:space="preserve">For details, refer to </w:t>
            </w:r>
            <w:r w:rsidRPr="008258CE">
              <w:rPr>
                <w:rFonts w:eastAsia="MS Mincho"/>
                <w:szCs w:val="20"/>
              </w:rPr>
              <w:t xml:space="preserve">subclause </w:t>
            </w:r>
            <w:r>
              <w:rPr>
                <w:rFonts w:eastAsia="MS Mincho"/>
                <w:szCs w:val="20"/>
              </w:rPr>
              <w:t>5.10</w:t>
            </w:r>
            <w:r w:rsidRPr="008258CE">
              <w:rPr>
                <w:szCs w:val="20"/>
              </w:rPr>
              <w:t>.</w:t>
            </w:r>
          </w:p>
        </w:tc>
      </w:tr>
      <w:tr w:rsidR="00216C15" w:rsidRPr="008258CE" w14:paraId="3B6476E3" w14:textId="77777777" w:rsidTr="00216C15">
        <w:trPr>
          <w:cantSplit/>
        </w:trPr>
        <w:tc>
          <w:tcPr>
            <w:tcW w:w="130" w:type="pct"/>
            <w:tcBorders>
              <w:left w:val="single" w:sz="12" w:space="0" w:color="auto"/>
              <w:bottom w:val="single" w:sz="4" w:space="0" w:color="auto"/>
            </w:tcBorders>
          </w:tcPr>
          <w:p w14:paraId="475DC10F" w14:textId="77777777" w:rsidR="00216C15" w:rsidRPr="008258CE" w:rsidRDefault="00216C15" w:rsidP="00E56C9B">
            <w:pPr>
              <w:pStyle w:val="Tablebody"/>
              <w:tabs>
                <w:tab w:val="left" w:pos="880"/>
              </w:tabs>
              <w:rPr>
                <w:noProof/>
                <w:szCs w:val="20"/>
              </w:rPr>
            </w:pPr>
            <w:r w:rsidRPr="008258CE">
              <w:rPr>
                <w:szCs w:val="20"/>
              </w:rPr>
              <w:t> </w:t>
            </w:r>
          </w:p>
        </w:tc>
        <w:tc>
          <w:tcPr>
            <w:tcW w:w="130" w:type="pct"/>
            <w:tcBorders>
              <w:bottom w:val="single" w:sz="4" w:space="0" w:color="auto"/>
            </w:tcBorders>
          </w:tcPr>
          <w:p w14:paraId="72C4377C" w14:textId="77777777" w:rsidR="00216C15" w:rsidRPr="008258CE" w:rsidRDefault="00216C15" w:rsidP="00E56C9B">
            <w:pPr>
              <w:pStyle w:val="Tablebody"/>
              <w:tabs>
                <w:tab w:val="left" w:pos="880"/>
              </w:tabs>
              <w:rPr>
                <w:noProof/>
                <w:szCs w:val="20"/>
              </w:rPr>
            </w:pPr>
            <w:r w:rsidRPr="008258CE">
              <w:rPr>
                <w:szCs w:val="20"/>
              </w:rPr>
              <w:t> </w:t>
            </w:r>
          </w:p>
        </w:tc>
        <w:tc>
          <w:tcPr>
            <w:tcW w:w="133" w:type="pct"/>
            <w:gridSpan w:val="2"/>
            <w:tcBorders>
              <w:bottom w:val="single" w:sz="4" w:space="0" w:color="auto"/>
            </w:tcBorders>
          </w:tcPr>
          <w:p w14:paraId="6C91847C" w14:textId="77777777" w:rsidR="00216C15" w:rsidRPr="008258CE" w:rsidRDefault="00216C15" w:rsidP="00E56C9B">
            <w:pPr>
              <w:pStyle w:val="Tablebody"/>
              <w:tabs>
                <w:tab w:val="left" w:pos="880"/>
              </w:tabs>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25946D61" w14:textId="77777777" w:rsidR="00216C15" w:rsidRPr="008258CE" w:rsidRDefault="00216C15" w:rsidP="00E56C9B">
            <w:pPr>
              <w:pStyle w:val="Tablebody"/>
              <w:rPr>
                <w:rStyle w:val="ISOCodebold"/>
                <w:szCs w:val="20"/>
              </w:rPr>
            </w:pPr>
            <w:r w:rsidRPr="008258CE">
              <w:rPr>
                <w:rStyle w:val="ISOCodebold"/>
                <w:szCs w:val="20"/>
              </w:rPr>
              <w:t>Switching</w:t>
            </w:r>
          </w:p>
        </w:tc>
        <w:tc>
          <w:tcPr>
            <w:tcW w:w="692" w:type="pct"/>
            <w:tcBorders>
              <w:left w:val="single" w:sz="4" w:space="0" w:color="000000" w:themeColor="text1"/>
              <w:right w:val="single" w:sz="4" w:space="0" w:color="000000" w:themeColor="text1"/>
            </w:tcBorders>
          </w:tcPr>
          <w:p w14:paraId="4A34DE1B" w14:textId="77777777" w:rsidR="00216C15" w:rsidRPr="008258CE" w:rsidRDefault="00216C15" w:rsidP="00E56C9B">
            <w:pPr>
              <w:pStyle w:val="Tablebody"/>
              <w:rPr>
                <w:szCs w:val="20"/>
              </w:rPr>
            </w:pPr>
            <w:r w:rsidRPr="008258CE">
              <w:rPr>
                <w:szCs w:val="20"/>
              </w:rPr>
              <w:t>0 … N</w:t>
            </w:r>
          </w:p>
        </w:tc>
        <w:tc>
          <w:tcPr>
            <w:tcW w:w="2419" w:type="pct"/>
            <w:tcBorders>
              <w:left w:val="single" w:sz="4" w:space="0" w:color="000000" w:themeColor="text1"/>
              <w:right w:val="single" w:sz="12" w:space="0" w:color="auto"/>
            </w:tcBorders>
          </w:tcPr>
          <w:p w14:paraId="693990AA" w14:textId="77777777" w:rsidR="00216C15" w:rsidRPr="008258CE" w:rsidRDefault="00216C15" w:rsidP="00E56C9B">
            <w:pPr>
              <w:pStyle w:val="Tablebody"/>
              <w:rPr>
                <w:szCs w:val="20"/>
              </w:rPr>
            </w:pPr>
            <w:r w:rsidRPr="008258CE">
              <w:rPr>
                <w:szCs w:val="20"/>
              </w:rPr>
              <w:t>Specifies a switch-to times and types for the associated Representations. For more details, refer to</w:t>
            </w:r>
            <w:r w:rsidRPr="008258CE">
              <w:rPr>
                <w:rFonts w:eastAsia="MS Mincho"/>
                <w:szCs w:val="20"/>
              </w:rPr>
              <w:t xml:space="preserve"> subclause</w:t>
            </w:r>
            <w:r w:rsidRPr="008258CE">
              <w:rPr>
                <w:szCs w:val="20"/>
              </w:rPr>
              <w:t xml:space="preserve"> </w:t>
            </w:r>
            <w:r>
              <w:rPr>
                <w:szCs w:val="20"/>
              </w:rPr>
              <w:t>0</w:t>
            </w:r>
            <w:r w:rsidRPr="008258CE">
              <w:rPr>
                <w:szCs w:val="20"/>
              </w:rPr>
              <w:t>.</w:t>
            </w:r>
          </w:p>
          <w:p w14:paraId="606FC84F" w14:textId="77777777" w:rsidR="00216C15" w:rsidRPr="008258CE" w:rsidRDefault="00216C15" w:rsidP="00E56C9B">
            <w:pPr>
              <w:pStyle w:val="Tablebody"/>
              <w:rPr>
                <w:szCs w:val="20"/>
              </w:rPr>
            </w:pPr>
            <w:r w:rsidRPr="008258CE">
              <w:rPr>
                <w:szCs w:val="20"/>
              </w:rPr>
              <w:t xml:space="preserve">These elements shall only be present if the </w:t>
            </w:r>
            <w:r w:rsidRPr="008258CE">
              <w:rPr>
                <w:szCs w:val="20"/>
              </w:rPr>
              <w:br/>
            </w:r>
            <w:r w:rsidRPr="008258CE">
              <w:rPr>
                <w:rStyle w:val="ISOCode"/>
                <w:szCs w:val="20"/>
              </w:rPr>
              <w:t>@timescale</w:t>
            </w:r>
            <w:r w:rsidRPr="008258CE">
              <w:rPr>
                <w:rFonts w:cs="Courier New"/>
                <w:szCs w:val="20"/>
              </w:rPr>
              <w:t xml:space="preserve"> value is the same for all Representations in one Adaptation Set and if the Segm</w:t>
            </w:r>
            <w:r w:rsidRPr="008258CE">
              <w:rPr>
                <w:szCs w:val="20"/>
              </w:rPr>
              <w:t>ent Timeline is used for segment duration signalling.</w:t>
            </w:r>
          </w:p>
        </w:tc>
      </w:tr>
      <w:tr w:rsidR="00216C15" w:rsidRPr="008258CE" w14:paraId="7BCC6F55" w14:textId="77777777" w:rsidTr="00216C15">
        <w:trPr>
          <w:cantSplit/>
        </w:trPr>
        <w:tc>
          <w:tcPr>
            <w:tcW w:w="130" w:type="pct"/>
            <w:tcBorders>
              <w:left w:val="single" w:sz="12" w:space="0" w:color="auto"/>
              <w:bottom w:val="single" w:sz="4" w:space="0" w:color="auto"/>
            </w:tcBorders>
          </w:tcPr>
          <w:p w14:paraId="1831A36E" w14:textId="77777777" w:rsidR="00216C15" w:rsidRPr="008258CE" w:rsidRDefault="00216C15" w:rsidP="00E56C9B">
            <w:pPr>
              <w:pStyle w:val="Tablebody"/>
              <w:tabs>
                <w:tab w:val="left" w:pos="880"/>
              </w:tabs>
              <w:rPr>
                <w:noProof/>
                <w:szCs w:val="20"/>
              </w:rPr>
            </w:pPr>
            <w:r w:rsidRPr="008258CE">
              <w:rPr>
                <w:szCs w:val="20"/>
              </w:rPr>
              <w:lastRenderedPageBreak/>
              <w:t> </w:t>
            </w:r>
          </w:p>
        </w:tc>
        <w:tc>
          <w:tcPr>
            <w:tcW w:w="130" w:type="pct"/>
            <w:tcBorders>
              <w:bottom w:val="single" w:sz="4" w:space="0" w:color="auto"/>
            </w:tcBorders>
          </w:tcPr>
          <w:p w14:paraId="435778F2" w14:textId="77777777" w:rsidR="00216C15" w:rsidRPr="008258CE" w:rsidRDefault="00216C15" w:rsidP="00E56C9B">
            <w:pPr>
              <w:pStyle w:val="Tablebody"/>
              <w:tabs>
                <w:tab w:val="left" w:pos="880"/>
              </w:tabs>
              <w:rPr>
                <w:noProof/>
                <w:szCs w:val="20"/>
              </w:rPr>
            </w:pPr>
            <w:r w:rsidRPr="008258CE">
              <w:rPr>
                <w:szCs w:val="20"/>
              </w:rPr>
              <w:t> </w:t>
            </w:r>
          </w:p>
        </w:tc>
        <w:tc>
          <w:tcPr>
            <w:tcW w:w="133" w:type="pct"/>
            <w:gridSpan w:val="2"/>
            <w:tcBorders>
              <w:bottom w:val="single" w:sz="4" w:space="0" w:color="auto"/>
            </w:tcBorders>
          </w:tcPr>
          <w:p w14:paraId="0DC7A86B" w14:textId="77777777" w:rsidR="00216C15" w:rsidRPr="008258CE" w:rsidRDefault="00216C15" w:rsidP="00E56C9B">
            <w:pPr>
              <w:pStyle w:val="Tablebody"/>
              <w:tabs>
                <w:tab w:val="left" w:pos="880"/>
              </w:tabs>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3F94D5CE" w14:textId="77777777" w:rsidR="00216C15" w:rsidRPr="008258CE" w:rsidRDefault="00216C15" w:rsidP="00E56C9B">
            <w:pPr>
              <w:pStyle w:val="Tablebody"/>
              <w:rPr>
                <w:rStyle w:val="ISOCodebold"/>
                <w:szCs w:val="20"/>
              </w:rPr>
            </w:pPr>
            <w:proofErr w:type="spellStart"/>
            <w:r w:rsidRPr="008258CE">
              <w:rPr>
                <w:rStyle w:val="ISOCodebold"/>
                <w:szCs w:val="20"/>
              </w:rPr>
              <w:t>RandomAccess</w:t>
            </w:r>
            <w:proofErr w:type="spellEnd"/>
          </w:p>
        </w:tc>
        <w:tc>
          <w:tcPr>
            <w:tcW w:w="692" w:type="pct"/>
            <w:tcBorders>
              <w:left w:val="single" w:sz="4" w:space="0" w:color="000000" w:themeColor="text1"/>
              <w:right w:val="single" w:sz="4" w:space="0" w:color="000000" w:themeColor="text1"/>
            </w:tcBorders>
          </w:tcPr>
          <w:p w14:paraId="4BDB1DDF" w14:textId="77777777" w:rsidR="00216C15" w:rsidRPr="008258CE" w:rsidRDefault="00216C15" w:rsidP="00E56C9B">
            <w:pPr>
              <w:pStyle w:val="Tablebody"/>
              <w:rPr>
                <w:szCs w:val="20"/>
              </w:rPr>
            </w:pPr>
            <w:r w:rsidRPr="008258CE">
              <w:rPr>
                <w:szCs w:val="20"/>
              </w:rPr>
              <w:t>0 … N</w:t>
            </w:r>
          </w:p>
        </w:tc>
        <w:tc>
          <w:tcPr>
            <w:tcW w:w="2419" w:type="pct"/>
            <w:tcBorders>
              <w:left w:val="single" w:sz="4" w:space="0" w:color="000000" w:themeColor="text1"/>
              <w:right w:val="single" w:sz="12" w:space="0" w:color="auto"/>
            </w:tcBorders>
          </w:tcPr>
          <w:p w14:paraId="3015CC47" w14:textId="77777777" w:rsidR="00216C15" w:rsidRPr="008258CE" w:rsidRDefault="00216C15" w:rsidP="00E56C9B">
            <w:pPr>
              <w:pStyle w:val="Tablebody"/>
              <w:rPr>
                <w:szCs w:val="20"/>
              </w:rPr>
            </w:pPr>
            <w:r w:rsidRPr="008258CE">
              <w:rPr>
                <w:szCs w:val="20"/>
              </w:rPr>
              <w:t xml:space="preserve">Specifies a </w:t>
            </w:r>
            <w:proofErr w:type="gramStart"/>
            <w:r w:rsidRPr="008258CE">
              <w:rPr>
                <w:szCs w:val="20"/>
              </w:rPr>
              <w:t>random access</w:t>
            </w:r>
            <w:proofErr w:type="gramEnd"/>
            <w:r w:rsidRPr="008258CE">
              <w:rPr>
                <w:szCs w:val="20"/>
              </w:rPr>
              <w:t xml:space="preserve"> times and types for the associated Representations. For more details, refer to </w:t>
            </w:r>
            <w:r w:rsidRPr="008258CE">
              <w:rPr>
                <w:rFonts w:eastAsia="MS Mincho"/>
                <w:szCs w:val="20"/>
              </w:rPr>
              <w:t xml:space="preserve">subclause </w:t>
            </w:r>
            <w:r>
              <w:rPr>
                <w:rFonts w:eastAsia="MS Mincho"/>
                <w:szCs w:val="20"/>
              </w:rPr>
              <w:t>5.3.5.5</w:t>
            </w:r>
            <w:r w:rsidRPr="008258CE">
              <w:rPr>
                <w:szCs w:val="20"/>
              </w:rPr>
              <w:t>.</w:t>
            </w:r>
          </w:p>
          <w:p w14:paraId="4F4A9895" w14:textId="77777777" w:rsidR="00216C15" w:rsidRPr="008258CE" w:rsidRDefault="00216C15" w:rsidP="00E56C9B">
            <w:pPr>
              <w:pStyle w:val="Tablebody"/>
              <w:rPr>
                <w:szCs w:val="20"/>
              </w:rPr>
            </w:pPr>
            <w:r w:rsidRPr="008258CE">
              <w:rPr>
                <w:szCs w:val="20"/>
              </w:rPr>
              <w:t xml:space="preserve">These elements shall only be present if the </w:t>
            </w:r>
            <w:r w:rsidRPr="008258CE">
              <w:rPr>
                <w:szCs w:val="20"/>
              </w:rPr>
              <w:br/>
            </w:r>
            <w:r w:rsidRPr="008258CE">
              <w:rPr>
                <w:rStyle w:val="ISOCode"/>
                <w:szCs w:val="20"/>
              </w:rPr>
              <w:t>@timescale</w:t>
            </w:r>
            <w:r w:rsidRPr="008258CE">
              <w:rPr>
                <w:rFonts w:cs="Courier New"/>
                <w:szCs w:val="20"/>
              </w:rPr>
              <w:t xml:space="preserve"> value is</w:t>
            </w:r>
            <w:r w:rsidRPr="008258CE">
              <w:rPr>
                <w:szCs w:val="20"/>
              </w:rPr>
              <w:t xml:space="preserve"> the same for all Representations in one Adaptation Set and if the Segment Timeline is used for segment duration signalling.</w:t>
            </w:r>
          </w:p>
        </w:tc>
      </w:tr>
      <w:tr w:rsidR="00216C15" w:rsidRPr="008258CE" w14:paraId="3EDA9C6A" w14:textId="77777777" w:rsidTr="00216C15">
        <w:trPr>
          <w:cantSplit/>
        </w:trPr>
        <w:tc>
          <w:tcPr>
            <w:tcW w:w="130" w:type="pct"/>
            <w:tcBorders>
              <w:left w:val="single" w:sz="12" w:space="0" w:color="auto"/>
              <w:bottom w:val="single" w:sz="4" w:space="0" w:color="auto"/>
            </w:tcBorders>
          </w:tcPr>
          <w:p w14:paraId="6CD7FC99" w14:textId="77777777" w:rsidR="00216C15" w:rsidRPr="008258CE" w:rsidRDefault="00216C15" w:rsidP="00E56C9B">
            <w:pPr>
              <w:pStyle w:val="Tablebody"/>
              <w:tabs>
                <w:tab w:val="left" w:pos="880"/>
              </w:tabs>
              <w:rPr>
                <w:noProof/>
                <w:szCs w:val="20"/>
              </w:rPr>
            </w:pPr>
            <w:r w:rsidRPr="008258CE">
              <w:rPr>
                <w:szCs w:val="20"/>
              </w:rPr>
              <w:t> </w:t>
            </w:r>
          </w:p>
        </w:tc>
        <w:tc>
          <w:tcPr>
            <w:tcW w:w="130" w:type="pct"/>
            <w:tcBorders>
              <w:bottom w:val="single" w:sz="4" w:space="0" w:color="auto"/>
            </w:tcBorders>
          </w:tcPr>
          <w:p w14:paraId="35026900" w14:textId="77777777" w:rsidR="00216C15" w:rsidRPr="008258CE" w:rsidRDefault="00216C15" w:rsidP="00E56C9B">
            <w:pPr>
              <w:pStyle w:val="Tablebody"/>
              <w:tabs>
                <w:tab w:val="left" w:pos="880"/>
              </w:tabs>
              <w:rPr>
                <w:noProof/>
                <w:szCs w:val="20"/>
              </w:rPr>
            </w:pPr>
            <w:r w:rsidRPr="008258CE">
              <w:rPr>
                <w:szCs w:val="20"/>
              </w:rPr>
              <w:t> </w:t>
            </w:r>
          </w:p>
        </w:tc>
        <w:tc>
          <w:tcPr>
            <w:tcW w:w="133" w:type="pct"/>
            <w:gridSpan w:val="2"/>
            <w:tcBorders>
              <w:bottom w:val="single" w:sz="4" w:space="0" w:color="auto"/>
            </w:tcBorders>
          </w:tcPr>
          <w:p w14:paraId="388302BC" w14:textId="77777777" w:rsidR="00216C15" w:rsidRPr="008258CE" w:rsidRDefault="00216C15" w:rsidP="00E56C9B">
            <w:pPr>
              <w:pStyle w:val="Tablebody"/>
              <w:tabs>
                <w:tab w:val="left" w:pos="880"/>
              </w:tabs>
              <w:rPr>
                <w:noProof/>
                <w:szCs w:val="20"/>
              </w:rPr>
            </w:pPr>
            <w:r w:rsidRPr="008258CE">
              <w:rPr>
                <w:szCs w:val="20"/>
              </w:rPr>
              <w:t> </w:t>
            </w:r>
          </w:p>
        </w:tc>
        <w:tc>
          <w:tcPr>
            <w:tcW w:w="1492" w:type="pct"/>
            <w:gridSpan w:val="2"/>
            <w:tcBorders>
              <w:bottom w:val="single" w:sz="4" w:space="0" w:color="auto"/>
              <w:right w:val="single" w:sz="4" w:space="0" w:color="000000" w:themeColor="text1"/>
            </w:tcBorders>
          </w:tcPr>
          <w:p w14:paraId="150CC90E" w14:textId="77777777" w:rsidR="00216C15" w:rsidRPr="008258CE" w:rsidRDefault="00216C15" w:rsidP="00E56C9B">
            <w:pPr>
              <w:pStyle w:val="Tablebody"/>
              <w:rPr>
                <w:rStyle w:val="ISOCodebold"/>
                <w:szCs w:val="20"/>
              </w:rPr>
            </w:pPr>
            <w:proofErr w:type="spellStart"/>
            <w:r w:rsidRPr="008258CE">
              <w:rPr>
                <w:rStyle w:val="ISOCodebold"/>
                <w:szCs w:val="20"/>
              </w:rPr>
              <w:t>GroupLabel</w:t>
            </w:r>
            <w:proofErr w:type="spellEnd"/>
          </w:p>
        </w:tc>
        <w:tc>
          <w:tcPr>
            <w:tcW w:w="692" w:type="pct"/>
            <w:tcBorders>
              <w:left w:val="single" w:sz="4" w:space="0" w:color="000000" w:themeColor="text1"/>
              <w:right w:val="single" w:sz="4" w:space="0" w:color="000000" w:themeColor="text1"/>
            </w:tcBorders>
          </w:tcPr>
          <w:p w14:paraId="2689E100" w14:textId="77777777" w:rsidR="00216C15" w:rsidRPr="008258CE" w:rsidRDefault="00216C15" w:rsidP="00E56C9B">
            <w:pPr>
              <w:pStyle w:val="Tablebody"/>
              <w:rPr>
                <w:szCs w:val="20"/>
              </w:rPr>
            </w:pPr>
            <w:r w:rsidRPr="008258CE">
              <w:rPr>
                <w:szCs w:val="20"/>
              </w:rPr>
              <w:t>0 … N</w:t>
            </w:r>
          </w:p>
        </w:tc>
        <w:tc>
          <w:tcPr>
            <w:tcW w:w="2419" w:type="pct"/>
            <w:tcBorders>
              <w:left w:val="single" w:sz="4" w:space="0" w:color="000000" w:themeColor="text1"/>
              <w:right w:val="single" w:sz="12" w:space="0" w:color="auto"/>
            </w:tcBorders>
          </w:tcPr>
          <w:p w14:paraId="12897859" w14:textId="77777777" w:rsidR="00216C15" w:rsidRPr="008258CE" w:rsidRDefault="00216C15" w:rsidP="00E56C9B">
            <w:pPr>
              <w:pStyle w:val="Tablebody"/>
              <w:rPr>
                <w:szCs w:val="20"/>
              </w:rPr>
            </w:pPr>
            <w:r w:rsidRPr="008258CE">
              <w:rPr>
                <w:szCs w:val="20"/>
              </w:rPr>
              <w:t>specifies a summary label for a group of Labels. For more details, refer to</w:t>
            </w:r>
            <w:r w:rsidRPr="008258CE">
              <w:rPr>
                <w:rFonts w:eastAsia="MS Mincho"/>
                <w:szCs w:val="20"/>
              </w:rPr>
              <w:t xml:space="preserve"> subclause</w:t>
            </w:r>
            <w:r w:rsidRPr="008258CE">
              <w:rPr>
                <w:szCs w:val="20"/>
              </w:rPr>
              <w:t xml:space="preserve"> </w:t>
            </w:r>
            <w:r>
              <w:rPr>
                <w:szCs w:val="20"/>
              </w:rPr>
              <w:t>5.3.10</w:t>
            </w:r>
            <w:r w:rsidRPr="008258CE">
              <w:rPr>
                <w:szCs w:val="20"/>
              </w:rPr>
              <w:t>.</w:t>
            </w:r>
          </w:p>
        </w:tc>
      </w:tr>
      <w:tr w:rsidR="00216C15" w:rsidRPr="008258CE" w14:paraId="6F582A38" w14:textId="77777777" w:rsidTr="00216C15">
        <w:trPr>
          <w:cantSplit/>
        </w:trPr>
        <w:tc>
          <w:tcPr>
            <w:tcW w:w="130" w:type="pct"/>
            <w:tcBorders>
              <w:left w:val="single" w:sz="12" w:space="0" w:color="auto"/>
              <w:bottom w:val="single" w:sz="12" w:space="0" w:color="auto"/>
            </w:tcBorders>
          </w:tcPr>
          <w:p w14:paraId="63AF5D2E" w14:textId="77777777" w:rsidR="00216C15" w:rsidRPr="008258CE" w:rsidRDefault="00216C15" w:rsidP="00E56C9B">
            <w:pPr>
              <w:pStyle w:val="Tablebody"/>
              <w:tabs>
                <w:tab w:val="left" w:pos="880"/>
              </w:tabs>
              <w:rPr>
                <w:noProof/>
                <w:szCs w:val="20"/>
              </w:rPr>
            </w:pPr>
            <w:r w:rsidRPr="008258CE">
              <w:rPr>
                <w:szCs w:val="20"/>
              </w:rPr>
              <w:t> </w:t>
            </w:r>
          </w:p>
        </w:tc>
        <w:tc>
          <w:tcPr>
            <w:tcW w:w="130" w:type="pct"/>
            <w:tcBorders>
              <w:bottom w:val="single" w:sz="12" w:space="0" w:color="auto"/>
            </w:tcBorders>
          </w:tcPr>
          <w:p w14:paraId="5996A346" w14:textId="77777777" w:rsidR="00216C15" w:rsidRPr="008258CE" w:rsidRDefault="00216C15" w:rsidP="00E56C9B">
            <w:pPr>
              <w:pStyle w:val="Tablebody"/>
              <w:tabs>
                <w:tab w:val="left" w:pos="880"/>
              </w:tabs>
              <w:rPr>
                <w:noProof/>
                <w:szCs w:val="20"/>
              </w:rPr>
            </w:pPr>
            <w:r w:rsidRPr="008258CE">
              <w:rPr>
                <w:szCs w:val="20"/>
              </w:rPr>
              <w:t> </w:t>
            </w:r>
          </w:p>
        </w:tc>
        <w:tc>
          <w:tcPr>
            <w:tcW w:w="133" w:type="pct"/>
            <w:gridSpan w:val="2"/>
            <w:tcBorders>
              <w:bottom w:val="single" w:sz="12" w:space="0" w:color="auto"/>
            </w:tcBorders>
          </w:tcPr>
          <w:p w14:paraId="03028E0C" w14:textId="77777777" w:rsidR="00216C15" w:rsidRPr="008258CE" w:rsidRDefault="00216C15" w:rsidP="00E56C9B">
            <w:pPr>
              <w:pStyle w:val="Tablebody"/>
              <w:tabs>
                <w:tab w:val="left" w:pos="880"/>
              </w:tabs>
              <w:rPr>
                <w:noProof/>
                <w:szCs w:val="20"/>
              </w:rPr>
            </w:pPr>
            <w:r w:rsidRPr="008258CE">
              <w:rPr>
                <w:szCs w:val="20"/>
              </w:rPr>
              <w:t> </w:t>
            </w:r>
          </w:p>
        </w:tc>
        <w:tc>
          <w:tcPr>
            <w:tcW w:w="1492" w:type="pct"/>
            <w:gridSpan w:val="2"/>
            <w:tcBorders>
              <w:bottom w:val="single" w:sz="12" w:space="0" w:color="auto"/>
              <w:right w:val="single" w:sz="4" w:space="0" w:color="000000" w:themeColor="text1"/>
            </w:tcBorders>
          </w:tcPr>
          <w:p w14:paraId="14101F21" w14:textId="77777777" w:rsidR="00216C15" w:rsidRPr="008258CE" w:rsidRDefault="00216C15" w:rsidP="00E56C9B">
            <w:pPr>
              <w:pStyle w:val="Tablebody"/>
              <w:rPr>
                <w:rStyle w:val="ISOCodebold"/>
                <w:szCs w:val="20"/>
              </w:rPr>
            </w:pPr>
            <w:r w:rsidRPr="008258CE">
              <w:rPr>
                <w:rStyle w:val="ISOCodebold"/>
                <w:szCs w:val="20"/>
              </w:rPr>
              <w:t>Label</w:t>
            </w:r>
          </w:p>
        </w:tc>
        <w:tc>
          <w:tcPr>
            <w:tcW w:w="692" w:type="pct"/>
            <w:tcBorders>
              <w:left w:val="single" w:sz="4" w:space="0" w:color="000000" w:themeColor="text1"/>
              <w:bottom w:val="single" w:sz="12" w:space="0" w:color="auto"/>
              <w:right w:val="single" w:sz="4" w:space="0" w:color="000000" w:themeColor="text1"/>
            </w:tcBorders>
          </w:tcPr>
          <w:p w14:paraId="4986F461" w14:textId="77777777" w:rsidR="00216C15" w:rsidRPr="008258CE" w:rsidRDefault="00216C15" w:rsidP="00E56C9B">
            <w:pPr>
              <w:pStyle w:val="Tablebody"/>
              <w:rPr>
                <w:szCs w:val="20"/>
              </w:rPr>
            </w:pPr>
            <w:r w:rsidRPr="008258CE">
              <w:rPr>
                <w:szCs w:val="20"/>
              </w:rPr>
              <w:t>0 … N</w:t>
            </w:r>
          </w:p>
        </w:tc>
        <w:tc>
          <w:tcPr>
            <w:tcW w:w="2419" w:type="pct"/>
            <w:tcBorders>
              <w:left w:val="single" w:sz="4" w:space="0" w:color="000000" w:themeColor="text1"/>
              <w:bottom w:val="single" w:sz="12" w:space="0" w:color="auto"/>
              <w:right w:val="single" w:sz="12" w:space="0" w:color="auto"/>
            </w:tcBorders>
          </w:tcPr>
          <w:p w14:paraId="595A1157" w14:textId="77777777" w:rsidR="00216C15" w:rsidRPr="008258CE" w:rsidRDefault="00216C15" w:rsidP="00E56C9B">
            <w:pPr>
              <w:pStyle w:val="Tablebody"/>
              <w:rPr>
                <w:szCs w:val="20"/>
              </w:rPr>
            </w:pPr>
            <w:r w:rsidRPr="008258CE">
              <w:rPr>
                <w:szCs w:val="20"/>
              </w:rPr>
              <w:t xml:space="preserve">specifies a textual description of the element that may be used for annotation and selection purposes. For more details, refer to </w:t>
            </w:r>
            <w:r w:rsidRPr="008258CE">
              <w:rPr>
                <w:rFonts w:eastAsia="MS Mincho"/>
                <w:szCs w:val="20"/>
              </w:rPr>
              <w:t xml:space="preserve">subclause </w:t>
            </w:r>
            <w:r>
              <w:rPr>
                <w:rFonts w:eastAsia="MS Mincho"/>
                <w:szCs w:val="20"/>
              </w:rPr>
              <w:t>5.3.10</w:t>
            </w:r>
            <w:r w:rsidRPr="008258CE">
              <w:rPr>
                <w:szCs w:val="20"/>
              </w:rPr>
              <w:t>.</w:t>
            </w:r>
          </w:p>
        </w:tc>
      </w:tr>
      <w:tr w:rsidR="00216C15" w:rsidRPr="008258CE" w14:paraId="082F45A0" w14:textId="77777777" w:rsidTr="00216C15">
        <w:trPr>
          <w:cantSplit/>
        </w:trPr>
        <w:tc>
          <w:tcPr>
            <w:tcW w:w="130" w:type="pct"/>
            <w:tcBorders>
              <w:left w:val="single" w:sz="12" w:space="0" w:color="auto"/>
              <w:bottom w:val="single" w:sz="12" w:space="0" w:color="auto"/>
            </w:tcBorders>
          </w:tcPr>
          <w:p w14:paraId="24588A9A" w14:textId="77777777" w:rsidR="00216C15" w:rsidRPr="008258CE" w:rsidRDefault="00216C15" w:rsidP="00E56C9B">
            <w:pPr>
              <w:pStyle w:val="Tablebody"/>
              <w:tabs>
                <w:tab w:val="left" w:pos="880"/>
              </w:tabs>
              <w:rPr>
                <w:szCs w:val="20"/>
              </w:rPr>
            </w:pPr>
          </w:p>
        </w:tc>
        <w:tc>
          <w:tcPr>
            <w:tcW w:w="130" w:type="pct"/>
            <w:tcBorders>
              <w:bottom w:val="single" w:sz="12" w:space="0" w:color="auto"/>
            </w:tcBorders>
          </w:tcPr>
          <w:p w14:paraId="73C9EAEB" w14:textId="77777777" w:rsidR="00216C15" w:rsidRPr="008258CE" w:rsidRDefault="00216C15" w:rsidP="00E56C9B">
            <w:pPr>
              <w:pStyle w:val="Tablebody"/>
              <w:tabs>
                <w:tab w:val="left" w:pos="880"/>
              </w:tabs>
              <w:rPr>
                <w:szCs w:val="20"/>
              </w:rPr>
            </w:pPr>
          </w:p>
        </w:tc>
        <w:tc>
          <w:tcPr>
            <w:tcW w:w="133" w:type="pct"/>
            <w:gridSpan w:val="2"/>
            <w:tcBorders>
              <w:bottom w:val="single" w:sz="12" w:space="0" w:color="auto"/>
            </w:tcBorders>
          </w:tcPr>
          <w:p w14:paraId="24462352" w14:textId="77777777" w:rsidR="00216C15" w:rsidRPr="008258CE" w:rsidRDefault="00216C15" w:rsidP="00E56C9B">
            <w:pPr>
              <w:pStyle w:val="Tablebody"/>
              <w:tabs>
                <w:tab w:val="left" w:pos="880"/>
              </w:tabs>
              <w:rPr>
                <w:szCs w:val="20"/>
              </w:rPr>
            </w:pPr>
          </w:p>
        </w:tc>
        <w:tc>
          <w:tcPr>
            <w:tcW w:w="1492" w:type="pct"/>
            <w:gridSpan w:val="2"/>
            <w:tcBorders>
              <w:bottom w:val="single" w:sz="12" w:space="0" w:color="auto"/>
              <w:right w:val="single" w:sz="4" w:space="0" w:color="000000" w:themeColor="text1"/>
            </w:tcBorders>
          </w:tcPr>
          <w:p w14:paraId="31C5D4A3" w14:textId="77777777" w:rsidR="00216C15" w:rsidRPr="008258CE" w:rsidRDefault="00216C15" w:rsidP="00E56C9B">
            <w:pPr>
              <w:pStyle w:val="Tablebody"/>
              <w:rPr>
                <w:rStyle w:val="ISOCodebold"/>
                <w:szCs w:val="20"/>
              </w:rPr>
            </w:pPr>
            <w:proofErr w:type="spellStart"/>
            <w:r w:rsidRPr="005669B8">
              <w:rPr>
                <w:rFonts w:ascii="Courier New" w:hAnsi="Courier New" w:cs="Courier New"/>
                <w:b/>
                <w:bCs/>
                <w:szCs w:val="20"/>
              </w:rPr>
              <w:t>ProducerReferenceTime</w:t>
            </w:r>
            <w:proofErr w:type="spellEnd"/>
          </w:p>
        </w:tc>
        <w:tc>
          <w:tcPr>
            <w:tcW w:w="692" w:type="pct"/>
            <w:tcBorders>
              <w:left w:val="single" w:sz="4" w:space="0" w:color="000000" w:themeColor="text1"/>
              <w:bottom w:val="single" w:sz="12" w:space="0" w:color="auto"/>
              <w:right w:val="single" w:sz="4" w:space="0" w:color="000000" w:themeColor="text1"/>
            </w:tcBorders>
          </w:tcPr>
          <w:p w14:paraId="0D7B2E82" w14:textId="77777777" w:rsidR="00216C15" w:rsidRPr="008258CE" w:rsidRDefault="00216C15" w:rsidP="00E56C9B">
            <w:pPr>
              <w:pStyle w:val="Tablebody"/>
              <w:rPr>
                <w:szCs w:val="20"/>
              </w:rPr>
            </w:pPr>
            <w:r w:rsidRPr="008258CE">
              <w:rPr>
                <w:szCs w:val="20"/>
                <w:lang w:eastAsia="zh-CN"/>
              </w:rPr>
              <w:t>0 … N</w:t>
            </w:r>
          </w:p>
        </w:tc>
        <w:tc>
          <w:tcPr>
            <w:tcW w:w="2419" w:type="pct"/>
            <w:tcBorders>
              <w:left w:val="single" w:sz="4" w:space="0" w:color="000000" w:themeColor="text1"/>
              <w:bottom w:val="single" w:sz="12" w:space="0" w:color="auto"/>
              <w:right w:val="single" w:sz="12" w:space="0" w:color="auto"/>
            </w:tcBorders>
          </w:tcPr>
          <w:p w14:paraId="49B3FB08" w14:textId="77777777" w:rsidR="00216C15" w:rsidRPr="008258CE" w:rsidRDefault="00216C15" w:rsidP="00E56C9B">
            <w:pPr>
              <w:pStyle w:val="Tablebody"/>
              <w:rPr>
                <w:szCs w:val="20"/>
              </w:rPr>
            </w:pPr>
            <w:r w:rsidRPr="008258CE">
              <w:rPr>
                <w:szCs w:val="20"/>
              </w:rPr>
              <w:t>specifies the presence of and possibly values of producer reference time in the associated Representations.</w:t>
            </w:r>
          </w:p>
          <w:p w14:paraId="18B23887" w14:textId="77777777" w:rsidR="00216C15" w:rsidRPr="008258CE" w:rsidRDefault="00216C15" w:rsidP="00E56C9B">
            <w:pPr>
              <w:pStyle w:val="Tablebody"/>
              <w:rPr>
                <w:b/>
                <w:bCs/>
                <w:szCs w:val="20"/>
                <w:lang w:eastAsia="zh-CN"/>
              </w:rPr>
            </w:pPr>
            <w:r w:rsidRPr="008258CE">
              <w:rPr>
                <w:szCs w:val="20"/>
              </w:rPr>
              <w:t xml:space="preserve">For details refer to subclause </w:t>
            </w:r>
            <w:r>
              <w:rPr>
                <w:szCs w:val="20"/>
              </w:rPr>
              <w:t>5.12</w:t>
            </w:r>
            <w:r w:rsidRPr="008258CE">
              <w:rPr>
                <w:szCs w:val="20"/>
              </w:rPr>
              <w:t>.</w:t>
            </w:r>
            <w:r w:rsidRPr="008258CE">
              <w:rPr>
                <w:szCs w:val="20"/>
                <w:lang w:eastAsia="zh-CN"/>
              </w:rPr>
              <w:t xml:space="preserve"> </w:t>
            </w:r>
          </w:p>
        </w:tc>
      </w:tr>
      <w:tr w:rsidR="00216C15" w:rsidRPr="008258CE" w14:paraId="722B705D" w14:textId="77777777" w:rsidTr="00216C15">
        <w:trPr>
          <w:cantSplit/>
        </w:trPr>
        <w:tc>
          <w:tcPr>
            <w:tcW w:w="130" w:type="pct"/>
            <w:tcBorders>
              <w:left w:val="single" w:sz="12" w:space="0" w:color="auto"/>
              <w:bottom w:val="single" w:sz="12" w:space="0" w:color="auto"/>
            </w:tcBorders>
          </w:tcPr>
          <w:p w14:paraId="188EAF8B" w14:textId="77777777" w:rsidR="00216C15" w:rsidRPr="008258CE" w:rsidRDefault="00216C15" w:rsidP="00E56C9B">
            <w:pPr>
              <w:pStyle w:val="Tablebody"/>
              <w:tabs>
                <w:tab w:val="left" w:pos="880"/>
              </w:tabs>
              <w:rPr>
                <w:szCs w:val="20"/>
              </w:rPr>
            </w:pPr>
          </w:p>
        </w:tc>
        <w:tc>
          <w:tcPr>
            <w:tcW w:w="130" w:type="pct"/>
            <w:tcBorders>
              <w:bottom w:val="single" w:sz="12" w:space="0" w:color="auto"/>
            </w:tcBorders>
          </w:tcPr>
          <w:p w14:paraId="34F1259D" w14:textId="77777777" w:rsidR="00216C15" w:rsidRPr="008258CE" w:rsidRDefault="00216C15" w:rsidP="00E56C9B">
            <w:pPr>
              <w:pStyle w:val="Tablebody"/>
              <w:tabs>
                <w:tab w:val="left" w:pos="880"/>
              </w:tabs>
              <w:rPr>
                <w:szCs w:val="20"/>
              </w:rPr>
            </w:pPr>
          </w:p>
        </w:tc>
        <w:tc>
          <w:tcPr>
            <w:tcW w:w="133" w:type="pct"/>
            <w:gridSpan w:val="2"/>
            <w:tcBorders>
              <w:bottom w:val="single" w:sz="12" w:space="0" w:color="auto"/>
            </w:tcBorders>
          </w:tcPr>
          <w:p w14:paraId="223CC1C4" w14:textId="77777777" w:rsidR="00216C15" w:rsidRPr="008258CE" w:rsidRDefault="00216C15" w:rsidP="00E56C9B">
            <w:pPr>
              <w:pStyle w:val="Tablebody"/>
              <w:tabs>
                <w:tab w:val="left" w:pos="880"/>
              </w:tabs>
              <w:rPr>
                <w:szCs w:val="20"/>
              </w:rPr>
            </w:pPr>
          </w:p>
        </w:tc>
        <w:tc>
          <w:tcPr>
            <w:tcW w:w="1492" w:type="pct"/>
            <w:gridSpan w:val="2"/>
            <w:tcBorders>
              <w:bottom w:val="single" w:sz="12" w:space="0" w:color="auto"/>
              <w:right w:val="single" w:sz="4" w:space="0" w:color="000000" w:themeColor="text1"/>
            </w:tcBorders>
          </w:tcPr>
          <w:p w14:paraId="0FE24BDB" w14:textId="77777777" w:rsidR="00216C15" w:rsidRPr="008258CE" w:rsidRDefault="00216C15" w:rsidP="00E56C9B">
            <w:pPr>
              <w:pStyle w:val="Tablebody"/>
              <w:rPr>
                <w:rFonts w:ascii="Courier New" w:hAnsi="Courier New" w:cs="Courier New"/>
                <w:b/>
                <w:bCs/>
                <w:szCs w:val="20"/>
              </w:rPr>
            </w:pPr>
            <w:proofErr w:type="spellStart"/>
            <w:r w:rsidRPr="008258CE">
              <w:rPr>
                <w:rFonts w:ascii="Courier New" w:hAnsi="Courier New" w:cs="Courier New"/>
                <w:b/>
                <w:bCs/>
                <w:szCs w:val="20"/>
              </w:rPr>
              <w:t>ContentPopularityRate</w:t>
            </w:r>
            <w:proofErr w:type="spellEnd"/>
          </w:p>
        </w:tc>
        <w:tc>
          <w:tcPr>
            <w:tcW w:w="692" w:type="pct"/>
            <w:tcBorders>
              <w:left w:val="single" w:sz="4" w:space="0" w:color="000000" w:themeColor="text1"/>
              <w:bottom w:val="single" w:sz="12" w:space="0" w:color="auto"/>
              <w:right w:val="single" w:sz="4" w:space="0" w:color="000000" w:themeColor="text1"/>
            </w:tcBorders>
          </w:tcPr>
          <w:p w14:paraId="7784C741" w14:textId="77777777" w:rsidR="00216C15" w:rsidRPr="008258CE" w:rsidRDefault="00216C15" w:rsidP="00E56C9B">
            <w:pPr>
              <w:pStyle w:val="Tablebody"/>
              <w:rPr>
                <w:szCs w:val="20"/>
                <w:lang w:eastAsia="zh-CN"/>
              </w:rPr>
            </w:pPr>
            <w:r w:rsidRPr="008258CE">
              <w:rPr>
                <w:szCs w:val="20"/>
                <w:lang w:eastAsia="zh-CN"/>
              </w:rPr>
              <w:t>0 … N</w:t>
            </w:r>
          </w:p>
        </w:tc>
        <w:tc>
          <w:tcPr>
            <w:tcW w:w="2419" w:type="pct"/>
            <w:tcBorders>
              <w:left w:val="single" w:sz="4" w:space="0" w:color="000000" w:themeColor="text1"/>
              <w:bottom w:val="single" w:sz="12" w:space="0" w:color="auto"/>
              <w:right w:val="single" w:sz="12" w:space="0" w:color="auto"/>
            </w:tcBorders>
          </w:tcPr>
          <w:p w14:paraId="3BDCF962" w14:textId="77777777" w:rsidR="00216C15" w:rsidRPr="008258CE" w:rsidRDefault="00216C15" w:rsidP="00E56C9B">
            <w:pPr>
              <w:keepNext/>
              <w:suppressAutoHyphens/>
              <w:spacing w:before="60"/>
              <w:jc w:val="left"/>
              <w:outlineLvl w:val="5"/>
              <w:rPr>
                <w:sz w:val="20"/>
                <w:lang w:eastAsia="zh-CN"/>
              </w:rPr>
            </w:pPr>
            <w:r w:rsidRPr="008258CE">
              <w:rPr>
                <w:sz w:val="20"/>
                <w:lang w:eastAsia="zh-CN"/>
              </w:rPr>
              <w:t xml:space="preserve">indicates a level of popularity of the containing entity (i.e., the Adaptation Set, Representation or Preselection) within the Media Presentation. For details, see subclause </w:t>
            </w:r>
            <w:r>
              <w:rPr>
                <w:sz w:val="20"/>
                <w:lang w:eastAsia="zh-CN"/>
              </w:rPr>
              <w:t>5.14</w:t>
            </w:r>
            <w:r w:rsidRPr="008258CE">
              <w:rPr>
                <w:sz w:val="20"/>
                <w:lang w:eastAsia="zh-CN"/>
              </w:rPr>
              <w:t>.</w:t>
            </w:r>
          </w:p>
          <w:p w14:paraId="2757E651" w14:textId="77777777" w:rsidR="00216C15" w:rsidRPr="008258CE" w:rsidRDefault="00216C15" w:rsidP="00E56C9B">
            <w:pPr>
              <w:pStyle w:val="Noteindentcontinued"/>
              <w:jc w:val="left"/>
              <w:rPr>
                <w:szCs w:val="20"/>
              </w:rPr>
            </w:pPr>
            <w:r w:rsidRPr="008258CE">
              <w:rPr>
                <w:szCs w:val="20"/>
              </w:rPr>
              <w:t>NOTE</w:t>
            </w:r>
            <w:r>
              <w:rPr>
                <w:szCs w:val="20"/>
              </w:rPr>
              <w:t>   </w:t>
            </w:r>
            <w:r w:rsidRPr="008258CE">
              <w:rPr>
                <w:szCs w:val="20"/>
              </w:rPr>
              <w:t>This element is primarily introduced for the usage of Pre-Selections and Adaptation Sets but use for Representation and Sub-Representations is not precluded.</w:t>
            </w:r>
          </w:p>
        </w:tc>
      </w:tr>
      <w:tr w:rsidR="00216C15" w:rsidRPr="008258CE" w14:paraId="73AD8920" w14:textId="77777777" w:rsidTr="00216C15">
        <w:trPr>
          <w:cantSplit/>
        </w:trPr>
        <w:tc>
          <w:tcPr>
            <w:tcW w:w="130" w:type="pct"/>
            <w:tcBorders>
              <w:left w:val="single" w:sz="12" w:space="0" w:color="auto"/>
              <w:bottom w:val="single" w:sz="12" w:space="0" w:color="auto"/>
            </w:tcBorders>
          </w:tcPr>
          <w:p w14:paraId="07828FCF" w14:textId="77777777" w:rsidR="00216C15" w:rsidRPr="008258CE" w:rsidRDefault="00216C15" w:rsidP="00E56C9B">
            <w:pPr>
              <w:pStyle w:val="Tablebody"/>
              <w:tabs>
                <w:tab w:val="left" w:pos="880"/>
              </w:tabs>
              <w:rPr>
                <w:szCs w:val="20"/>
              </w:rPr>
            </w:pPr>
          </w:p>
        </w:tc>
        <w:tc>
          <w:tcPr>
            <w:tcW w:w="130" w:type="pct"/>
            <w:tcBorders>
              <w:bottom w:val="single" w:sz="12" w:space="0" w:color="auto"/>
            </w:tcBorders>
          </w:tcPr>
          <w:p w14:paraId="36D39A98" w14:textId="77777777" w:rsidR="00216C15" w:rsidRPr="008258CE" w:rsidRDefault="00216C15" w:rsidP="00E56C9B">
            <w:pPr>
              <w:pStyle w:val="Tablebody"/>
              <w:tabs>
                <w:tab w:val="left" w:pos="880"/>
              </w:tabs>
              <w:rPr>
                <w:szCs w:val="20"/>
              </w:rPr>
            </w:pPr>
          </w:p>
        </w:tc>
        <w:tc>
          <w:tcPr>
            <w:tcW w:w="133" w:type="pct"/>
            <w:gridSpan w:val="2"/>
            <w:tcBorders>
              <w:bottom w:val="single" w:sz="12" w:space="0" w:color="auto"/>
            </w:tcBorders>
          </w:tcPr>
          <w:p w14:paraId="6EDE7B01" w14:textId="77777777" w:rsidR="00216C15" w:rsidRPr="008258CE" w:rsidRDefault="00216C15" w:rsidP="00E56C9B">
            <w:pPr>
              <w:pStyle w:val="Tablebody"/>
              <w:tabs>
                <w:tab w:val="left" w:pos="880"/>
              </w:tabs>
              <w:rPr>
                <w:szCs w:val="20"/>
              </w:rPr>
            </w:pPr>
          </w:p>
        </w:tc>
        <w:tc>
          <w:tcPr>
            <w:tcW w:w="1492" w:type="pct"/>
            <w:gridSpan w:val="2"/>
            <w:tcBorders>
              <w:bottom w:val="single" w:sz="12" w:space="0" w:color="auto"/>
              <w:right w:val="single" w:sz="4" w:space="0" w:color="000000" w:themeColor="text1"/>
            </w:tcBorders>
          </w:tcPr>
          <w:p w14:paraId="6821C1A2" w14:textId="77777777" w:rsidR="00216C15" w:rsidRPr="008258CE" w:rsidRDefault="00216C15" w:rsidP="00E56C9B">
            <w:pPr>
              <w:pStyle w:val="Tablebody"/>
              <w:rPr>
                <w:rFonts w:ascii="Courier New" w:hAnsi="Courier New" w:cs="Courier New"/>
                <w:b/>
                <w:bCs/>
                <w:szCs w:val="20"/>
              </w:rPr>
            </w:pPr>
            <w:r w:rsidRPr="008258CE">
              <w:rPr>
                <w:rStyle w:val="ISOCodebold"/>
                <w:szCs w:val="20"/>
              </w:rPr>
              <w:t>Re</w:t>
            </w:r>
            <w:r w:rsidRPr="008258CE">
              <w:rPr>
                <w:rStyle w:val="ISOCodebold"/>
              </w:rPr>
              <w:t>sync</w:t>
            </w:r>
          </w:p>
        </w:tc>
        <w:tc>
          <w:tcPr>
            <w:tcW w:w="692" w:type="pct"/>
            <w:tcBorders>
              <w:left w:val="single" w:sz="4" w:space="0" w:color="000000" w:themeColor="text1"/>
              <w:bottom w:val="single" w:sz="12" w:space="0" w:color="auto"/>
              <w:right w:val="single" w:sz="4" w:space="0" w:color="000000" w:themeColor="text1"/>
            </w:tcBorders>
          </w:tcPr>
          <w:p w14:paraId="720E4FD2" w14:textId="77777777" w:rsidR="00216C15" w:rsidRPr="008258CE" w:rsidRDefault="00216C15" w:rsidP="00E56C9B">
            <w:pPr>
              <w:pStyle w:val="Tablebody"/>
              <w:rPr>
                <w:szCs w:val="20"/>
                <w:lang w:eastAsia="zh-CN"/>
              </w:rPr>
            </w:pPr>
            <w:r w:rsidRPr="008258CE">
              <w:rPr>
                <w:szCs w:val="20"/>
              </w:rPr>
              <w:t>0 … N</w:t>
            </w:r>
          </w:p>
        </w:tc>
        <w:tc>
          <w:tcPr>
            <w:tcW w:w="2419" w:type="pct"/>
            <w:tcBorders>
              <w:left w:val="single" w:sz="4" w:space="0" w:color="000000" w:themeColor="text1"/>
              <w:bottom w:val="single" w:sz="12" w:space="0" w:color="auto"/>
              <w:right w:val="single" w:sz="12" w:space="0" w:color="auto"/>
            </w:tcBorders>
          </w:tcPr>
          <w:p w14:paraId="2A1921AD" w14:textId="77777777" w:rsidR="00216C15" w:rsidRPr="008258CE" w:rsidRDefault="00216C15" w:rsidP="00E56C9B">
            <w:pPr>
              <w:pStyle w:val="Tablebody"/>
              <w:rPr>
                <w:szCs w:val="20"/>
              </w:rPr>
            </w:pPr>
            <w:r w:rsidRPr="008258CE">
              <w:rPr>
                <w:szCs w:val="20"/>
              </w:rPr>
              <w:t>Specifies information on Segments’ resynchronization points.</w:t>
            </w:r>
          </w:p>
          <w:p w14:paraId="212DC364" w14:textId="77777777" w:rsidR="00216C15" w:rsidRPr="008258CE" w:rsidRDefault="00216C15" w:rsidP="00E56C9B">
            <w:pPr>
              <w:keepNext/>
              <w:suppressAutoHyphens/>
              <w:spacing w:before="60"/>
              <w:jc w:val="left"/>
              <w:outlineLvl w:val="5"/>
              <w:rPr>
                <w:sz w:val="20"/>
              </w:rPr>
            </w:pPr>
            <w:r w:rsidRPr="008258CE">
              <w:rPr>
                <w:sz w:val="20"/>
              </w:rPr>
              <w:t>For details refer to subclause</w:t>
            </w:r>
            <w:del w:id="98" w:author="Thomas Stockhammer" w:date="2023-08-11T12:07:00Z">
              <w:r w:rsidRPr="008258CE" w:rsidDel="00387B4B">
                <w:rPr>
                  <w:sz w:val="20"/>
                </w:rPr>
                <w:delText xml:space="preserve"> </w:delText>
              </w:r>
            </w:del>
            <w:ins w:id="99" w:author="Thomas Stockhammer" w:date="2023-08-11T12:07:00Z">
              <w:r>
                <w:rPr>
                  <w:sz w:val="20"/>
                </w:rPr>
                <w:t xml:space="preserve"> </w:t>
              </w:r>
            </w:ins>
            <w:ins w:id="100" w:author="Thomas Stockhammer" w:date="2023-08-17T18:11:00Z">
              <w:r>
                <w:rPr>
                  <w:sz w:val="20"/>
                </w:rPr>
                <w:t>5.3.13</w:t>
              </w:r>
            </w:ins>
            <w:del w:id="101" w:author="Thomas Stockhammer" w:date="2023-08-11T12:07:00Z">
              <w:r w:rsidDel="00387B4B">
                <w:rPr>
                  <w:sz w:val="20"/>
                </w:rPr>
                <w:delText>5.3.12</w:delText>
              </w:r>
            </w:del>
            <w:r w:rsidRPr="008258CE">
              <w:rPr>
                <w:sz w:val="20"/>
              </w:rPr>
              <w:t>.</w:t>
            </w:r>
          </w:p>
        </w:tc>
      </w:tr>
      <w:tr w:rsidR="00216C15" w:rsidRPr="008258CE" w14:paraId="1DFE8D81" w14:textId="77777777" w:rsidTr="00216C15">
        <w:trPr>
          <w:cantSplit/>
          <w:ins w:id="102" w:author="Thomas Stockhammer" w:date="2023-08-17T18:51:00Z"/>
        </w:trPr>
        <w:tc>
          <w:tcPr>
            <w:tcW w:w="130" w:type="pct"/>
            <w:tcBorders>
              <w:left w:val="single" w:sz="12" w:space="0" w:color="auto"/>
              <w:bottom w:val="single" w:sz="12" w:space="0" w:color="auto"/>
            </w:tcBorders>
          </w:tcPr>
          <w:p w14:paraId="55E163A2" w14:textId="77777777" w:rsidR="00216C15" w:rsidRPr="008258CE" w:rsidRDefault="00216C15" w:rsidP="00216C15">
            <w:pPr>
              <w:pStyle w:val="Tablebody"/>
              <w:tabs>
                <w:tab w:val="left" w:pos="880"/>
              </w:tabs>
              <w:rPr>
                <w:ins w:id="103" w:author="Thomas Stockhammer" w:date="2023-08-17T18:51:00Z"/>
                <w:szCs w:val="20"/>
              </w:rPr>
            </w:pPr>
          </w:p>
        </w:tc>
        <w:tc>
          <w:tcPr>
            <w:tcW w:w="134" w:type="pct"/>
            <w:gridSpan w:val="2"/>
            <w:tcBorders>
              <w:bottom w:val="single" w:sz="12" w:space="0" w:color="auto"/>
            </w:tcBorders>
          </w:tcPr>
          <w:p w14:paraId="42B826E7" w14:textId="77777777" w:rsidR="00216C15" w:rsidRPr="008258CE" w:rsidRDefault="00216C15" w:rsidP="00216C15">
            <w:pPr>
              <w:pStyle w:val="Tablebody"/>
              <w:tabs>
                <w:tab w:val="left" w:pos="880"/>
              </w:tabs>
              <w:rPr>
                <w:ins w:id="104" w:author="Thomas Stockhammer" w:date="2023-08-17T18:51:00Z"/>
                <w:szCs w:val="20"/>
              </w:rPr>
            </w:pPr>
          </w:p>
        </w:tc>
        <w:tc>
          <w:tcPr>
            <w:tcW w:w="133" w:type="pct"/>
            <w:gridSpan w:val="2"/>
            <w:tcBorders>
              <w:bottom w:val="single" w:sz="12" w:space="0" w:color="auto"/>
            </w:tcBorders>
          </w:tcPr>
          <w:p w14:paraId="2DB938B9" w14:textId="77777777" w:rsidR="00216C15" w:rsidRPr="008258CE" w:rsidRDefault="00216C15" w:rsidP="00216C15">
            <w:pPr>
              <w:pStyle w:val="Tablebody"/>
              <w:tabs>
                <w:tab w:val="left" w:pos="880"/>
              </w:tabs>
              <w:rPr>
                <w:ins w:id="105" w:author="Thomas Stockhammer" w:date="2023-08-17T18:51:00Z"/>
                <w:szCs w:val="20"/>
              </w:rPr>
            </w:pPr>
          </w:p>
        </w:tc>
        <w:tc>
          <w:tcPr>
            <w:tcW w:w="1488" w:type="pct"/>
            <w:tcBorders>
              <w:bottom w:val="single" w:sz="12" w:space="0" w:color="auto"/>
              <w:right w:val="single" w:sz="4" w:space="0" w:color="000000" w:themeColor="text1"/>
            </w:tcBorders>
          </w:tcPr>
          <w:p w14:paraId="35C1CBA7" w14:textId="62E7792A" w:rsidR="00216C15" w:rsidRPr="008258CE" w:rsidRDefault="00216C15" w:rsidP="00216C15">
            <w:pPr>
              <w:pStyle w:val="Tablebody"/>
              <w:rPr>
                <w:ins w:id="106" w:author="Thomas Stockhammer" w:date="2023-08-17T18:51:00Z"/>
                <w:rStyle w:val="ISOCodebold"/>
                <w:szCs w:val="20"/>
              </w:rPr>
            </w:pPr>
            <w:proofErr w:type="spellStart"/>
            <w:ins w:id="107" w:author="Thomas Stockhammer" w:date="2023-08-17T18:51:00Z">
              <w:r>
                <w:rPr>
                  <w:rStyle w:val="ISOCodebold"/>
                  <w:szCs w:val="20"/>
                </w:rPr>
                <w:t>S</w:t>
              </w:r>
              <w:r>
                <w:rPr>
                  <w:rStyle w:val="ISOCodebold"/>
                </w:rPr>
                <w:t>egmentSequence</w:t>
              </w:r>
              <w:proofErr w:type="spellEnd"/>
              <w:del w:id="108" w:author="Giladi, Alex" w:date="2023-09-30T07:20:00Z">
                <w:r w:rsidDel="002A1076">
                  <w:rPr>
                    <w:rStyle w:val="ISOCodebold"/>
                  </w:rPr>
                  <w:delText>Properties</w:delText>
                </w:r>
              </w:del>
            </w:ins>
          </w:p>
        </w:tc>
        <w:tc>
          <w:tcPr>
            <w:tcW w:w="692" w:type="pct"/>
            <w:tcBorders>
              <w:left w:val="single" w:sz="4" w:space="0" w:color="000000" w:themeColor="text1"/>
              <w:bottom w:val="single" w:sz="12" w:space="0" w:color="auto"/>
              <w:right w:val="single" w:sz="4" w:space="0" w:color="000000" w:themeColor="text1"/>
            </w:tcBorders>
          </w:tcPr>
          <w:p w14:paraId="66AE9337" w14:textId="76C5314A" w:rsidR="00216C15" w:rsidRPr="008258CE" w:rsidRDefault="00216C15" w:rsidP="00216C15">
            <w:pPr>
              <w:pStyle w:val="Tablebody"/>
              <w:rPr>
                <w:ins w:id="109" w:author="Thomas Stockhammer" w:date="2023-08-17T18:51:00Z"/>
                <w:szCs w:val="20"/>
              </w:rPr>
            </w:pPr>
            <w:ins w:id="110" w:author="Thomas Stockhammer" w:date="2023-08-17T18:51:00Z">
              <w:r>
                <w:rPr>
                  <w:szCs w:val="20"/>
                </w:rPr>
                <w:t>0 … 1</w:t>
              </w:r>
            </w:ins>
          </w:p>
        </w:tc>
        <w:tc>
          <w:tcPr>
            <w:tcW w:w="2422" w:type="pct"/>
            <w:tcBorders>
              <w:left w:val="single" w:sz="4" w:space="0" w:color="000000" w:themeColor="text1"/>
              <w:bottom w:val="single" w:sz="12" w:space="0" w:color="auto"/>
              <w:right w:val="single" w:sz="12" w:space="0" w:color="auto"/>
            </w:tcBorders>
          </w:tcPr>
          <w:p w14:paraId="0600D82D" w14:textId="77777777" w:rsidR="00216C15" w:rsidRDefault="00216C15" w:rsidP="00216C15">
            <w:pPr>
              <w:pStyle w:val="Tablebody"/>
              <w:rPr>
                <w:ins w:id="111" w:author="Thomas Stockhammer" w:date="2023-08-17T18:51:00Z"/>
                <w:szCs w:val="20"/>
              </w:rPr>
            </w:pPr>
            <w:ins w:id="112" w:author="Thomas Stockhammer" w:date="2023-08-17T18:51:00Z">
              <w:r>
                <w:rPr>
                  <w:szCs w:val="20"/>
                </w:rPr>
                <w:t>Specifies properties of a segment sequence. For details refer to subclause 5.3.9.6.4.</w:t>
              </w:r>
            </w:ins>
          </w:p>
          <w:p w14:paraId="5252A51B" w14:textId="6971E63A" w:rsidR="00216C15" w:rsidRPr="008258CE" w:rsidRDefault="00216C15" w:rsidP="00216C15">
            <w:pPr>
              <w:pStyle w:val="Tablebody"/>
              <w:rPr>
                <w:ins w:id="113" w:author="Thomas Stockhammer" w:date="2023-08-17T18:51:00Z"/>
                <w:szCs w:val="20"/>
              </w:rPr>
            </w:pPr>
            <w:ins w:id="114" w:author="Thomas Stockhammer" w:date="2023-08-17T18:51:00Z">
              <w:r>
                <w:rPr>
                  <w:szCs w:val="20"/>
                </w:rPr>
                <w:t>If not associated with a Segment Sequence Representation, the element should not be present and is expected to be ignored by the client.</w:t>
              </w:r>
            </w:ins>
          </w:p>
        </w:tc>
      </w:tr>
      <w:tr w:rsidR="00216C15" w:rsidRPr="008258CE" w14:paraId="1BC6A170" w14:textId="77777777" w:rsidTr="00216C15">
        <w:trPr>
          <w:cantSplit/>
        </w:trPr>
        <w:tc>
          <w:tcPr>
            <w:tcW w:w="4997" w:type="pct"/>
            <w:gridSpan w:val="8"/>
            <w:tcBorders>
              <w:top w:val="single" w:sz="12" w:space="0" w:color="auto"/>
              <w:left w:val="single" w:sz="12" w:space="0" w:color="auto"/>
              <w:bottom w:val="single" w:sz="12" w:space="0" w:color="auto"/>
              <w:right w:val="single" w:sz="12" w:space="0" w:color="auto"/>
            </w:tcBorders>
          </w:tcPr>
          <w:p w14:paraId="72101E6F" w14:textId="77777777" w:rsidR="00216C15" w:rsidRPr="008258CE" w:rsidRDefault="00216C15" w:rsidP="00E56C9B">
            <w:pPr>
              <w:pStyle w:val="Tablefooter"/>
              <w:jc w:val="left"/>
              <w:rPr>
                <w:sz w:val="20"/>
                <w:szCs w:val="20"/>
              </w:rPr>
            </w:pPr>
            <w:r w:rsidRPr="008258CE">
              <w:rPr>
                <w:b/>
                <w:sz w:val="20"/>
                <w:szCs w:val="20"/>
              </w:rPr>
              <w:t>Key</w:t>
            </w:r>
          </w:p>
          <w:p w14:paraId="6F6C6E73" w14:textId="77777777" w:rsidR="00216C15" w:rsidRPr="008258CE" w:rsidRDefault="00216C15" w:rsidP="00E56C9B">
            <w:pPr>
              <w:pStyle w:val="Tablefooter"/>
              <w:jc w:val="left"/>
              <w:rPr>
                <w:sz w:val="20"/>
                <w:szCs w:val="20"/>
              </w:rPr>
            </w:pPr>
            <w:r w:rsidRPr="008258CE">
              <w:rPr>
                <w:sz w:val="20"/>
                <w:szCs w:val="20"/>
              </w:rPr>
              <w:t>For attributes: M=mandatory, O=optional, OD=optional with default value, CM=conditionally mandatory</w:t>
            </w:r>
          </w:p>
          <w:p w14:paraId="2DD621CC" w14:textId="77777777" w:rsidR="00216C15" w:rsidRPr="008258CE" w:rsidRDefault="00216C15" w:rsidP="00E56C9B">
            <w:pPr>
              <w:pStyle w:val="Tablefooter"/>
              <w:jc w:val="left"/>
              <w:rPr>
                <w:sz w:val="20"/>
                <w:szCs w:val="20"/>
              </w:rPr>
            </w:pPr>
            <w:r w:rsidRPr="008258CE">
              <w:rPr>
                <w:sz w:val="20"/>
                <w:szCs w:val="20"/>
              </w:rPr>
              <w:t>For elements: &lt;minOccurs</w:t>
            </w:r>
            <w:proofErr w:type="gramStart"/>
            <w:r w:rsidRPr="008258CE">
              <w:rPr>
                <w:sz w:val="20"/>
                <w:szCs w:val="20"/>
              </w:rPr>
              <w:t>&gt;..</w:t>
            </w:r>
            <w:proofErr w:type="gramEnd"/>
            <w:r w:rsidRPr="008258CE">
              <w:rPr>
                <w:sz w:val="20"/>
                <w:szCs w:val="20"/>
              </w:rPr>
              <w:t>&lt;</w:t>
            </w:r>
            <w:proofErr w:type="spellStart"/>
            <w:r w:rsidRPr="008258CE">
              <w:rPr>
                <w:sz w:val="20"/>
                <w:szCs w:val="20"/>
              </w:rPr>
              <w:t>maxOccurs</w:t>
            </w:r>
            <w:proofErr w:type="spellEnd"/>
            <w:r w:rsidRPr="008258CE">
              <w:rPr>
                <w:sz w:val="20"/>
                <w:szCs w:val="20"/>
              </w:rPr>
              <w:t>&gt; (N=unbounded)</w:t>
            </w:r>
          </w:p>
          <w:p w14:paraId="0ADB57DE" w14:textId="77777777" w:rsidR="00216C15" w:rsidRPr="008258CE" w:rsidRDefault="00216C15" w:rsidP="00E56C9B">
            <w:pPr>
              <w:pStyle w:val="Tablefooter"/>
              <w:jc w:val="left"/>
              <w:rPr>
                <w:sz w:val="20"/>
                <w:szCs w:val="20"/>
              </w:rPr>
            </w:pPr>
            <w:r w:rsidRPr="008258CE">
              <w:rPr>
                <w:sz w:val="20"/>
                <w:szCs w:val="20"/>
              </w:rPr>
              <w:t xml:space="preserve">Elements are </w:t>
            </w:r>
            <w:r w:rsidRPr="008258CE">
              <w:rPr>
                <w:rStyle w:val="ISOCodebold"/>
                <w:sz w:val="20"/>
                <w:szCs w:val="20"/>
              </w:rPr>
              <w:t>bold</w:t>
            </w:r>
            <w:r w:rsidRPr="008258CE">
              <w:rPr>
                <w:rFonts w:cs="Courier New"/>
                <w:sz w:val="20"/>
                <w:szCs w:val="20"/>
              </w:rPr>
              <w:t xml:space="preserve">; attributes are non-bold and preceded with </w:t>
            </w:r>
            <w:proofErr w:type="gramStart"/>
            <w:r w:rsidRPr="008258CE">
              <w:rPr>
                <w:rFonts w:cs="Courier New"/>
                <w:sz w:val="20"/>
                <w:szCs w:val="20"/>
              </w:rPr>
              <w:t>an</w:t>
            </w:r>
            <w:proofErr w:type="gramEnd"/>
            <w:r w:rsidRPr="008258CE">
              <w:rPr>
                <w:rFonts w:cs="Courier New"/>
                <w:sz w:val="20"/>
                <w:szCs w:val="20"/>
              </w:rPr>
              <w:t xml:space="preserve"> @.</w:t>
            </w:r>
          </w:p>
        </w:tc>
      </w:tr>
    </w:tbl>
    <w:p w14:paraId="4B7A68C3" w14:textId="77777777" w:rsidR="00216C15" w:rsidRDefault="00216C15" w:rsidP="00216C15">
      <w:pPr>
        <w:rPr>
          <w:rFonts w:ascii="Cambria" w:hAnsi="Cambria"/>
          <w:b/>
          <w:bCs/>
          <w:i/>
          <w:iCs/>
          <w:color w:val="000000" w:themeColor="text1"/>
          <w:szCs w:val="24"/>
          <w:highlight w:val="yellow"/>
          <w:u w:val="single"/>
          <w:lang w:val="en-GB"/>
        </w:rPr>
      </w:pPr>
      <w:bookmarkStart w:id="115" w:name="_Ref14711923"/>
    </w:p>
    <w:p w14:paraId="2AE5028D" w14:textId="6ED38AF7" w:rsidR="00216C15" w:rsidRPr="00811C1B" w:rsidRDefault="00216C15" w:rsidP="00216C15">
      <w:pPr>
        <w:rPr>
          <w:rFonts w:ascii="Cambria" w:hAnsi="Cambria"/>
          <w:b/>
          <w:bCs/>
          <w:i/>
          <w:iCs/>
          <w:color w:val="000000" w:themeColor="text1"/>
          <w:szCs w:val="24"/>
          <w:u w:val="single"/>
          <w:lang w:val="en-GB"/>
        </w:rPr>
      </w:pPr>
      <w:r>
        <w:rPr>
          <w:rFonts w:ascii="Cambria" w:hAnsi="Cambria"/>
          <w:b/>
          <w:bCs/>
          <w:i/>
          <w:iCs/>
          <w:color w:val="000000" w:themeColor="text1"/>
          <w:szCs w:val="24"/>
          <w:highlight w:val="yellow"/>
          <w:u w:val="single"/>
          <w:lang w:val="en-GB"/>
        </w:rPr>
        <w:t>Update clause 5.3.7.3</w:t>
      </w:r>
      <w:r w:rsidRPr="002878C4">
        <w:rPr>
          <w:rFonts w:ascii="Cambria" w:hAnsi="Cambria"/>
          <w:b/>
          <w:bCs/>
          <w:i/>
          <w:iCs/>
          <w:color w:val="000000" w:themeColor="text1"/>
          <w:szCs w:val="24"/>
          <w:highlight w:val="yellow"/>
          <w:u w:val="single"/>
          <w:lang w:val="en-GB"/>
        </w:rPr>
        <w:t>:</w:t>
      </w:r>
    </w:p>
    <w:p w14:paraId="2E2C0B99" w14:textId="77777777" w:rsidR="00216C15" w:rsidRPr="008258CE" w:rsidRDefault="00216C15" w:rsidP="00216C15">
      <w:pPr>
        <w:pStyle w:val="Heading4"/>
        <w:numPr>
          <w:ilvl w:val="0"/>
          <w:numId w:val="0"/>
        </w:numPr>
        <w:tabs>
          <w:tab w:val="left" w:pos="400"/>
          <w:tab w:val="left" w:pos="560"/>
          <w:tab w:val="left" w:pos="720"/>
          <w:tab w:val="left" w:pos="880"/>
          <w:tab w:val="left" w:pos="1080"/>
        </w:tabs>
        <w:autoSpaceDE w:val="0"/>
        <w:autoSpaceDN w:val="0"/>
        <w:adjustRightInd w:val="0"/>
        <w:rPr>
          <w:szCs w:val="24"/>
        </w:rPr>
      </w:pPr>
      <w:r w:rsidRPr="008258CE">
        <w:rPr>
          <w:szCs w:val="24"/>
        </w:rPr>
        <w:lastRenderedPageBreak/>
        <w:t>5.3.7.3</w:t>
      </w:r>
      <w:r w:rsidRPr="008258CE">
        <w:rPr>
          <w:szCs w:val="24"/>
        </w:rPr>
        <w:tab/>
        <w:t>XML syntax</w:t>
      </w:r>
      <w:bookmarkEnd w:id="115"/>
    </w:p>
    <w:p w14:paraId="6AC5B21D"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xs:complexType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RepresentationBaseType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3D4EF1F4"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xs:annotation</w:t>
      </w:r>
      <w:proofErr w:type="spellEnd"/>
      <w:proofErr w:type="gramEnd"/>
      <w:r w:rsidRPr="008258CE">
        <w:rPr>
          <w:rFonts w:ascii="Courier New" w:hAnsi="Courier New" w:cs="Courier New"/>
          <w:color w:val="0000FF"/>
          <w:sz w:val="16"/>
          <w:szCs w:val="16"/>
        </w:rPr>
        <w:t>&gt;</w:t>
      </w:r>
    </w:p>
    <w:p w14:paraId="18A4FB61" w14:textId="77777777" w:rsidR="00216C15" w:rsidRPr="00C75D2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9E6C2C">
        <w:rPr>
          <w:rFonts w:ascii="Courier New" w:hAnsi="Courier New" w:cs="Courier New"/>
          <w:b/>
          <w:bCs/>
          <w:color w:val="000000"/>
          <w:sz w:val="16"/>
          <w:szCs w:val="16"/>
          <w:rPrChange w:id="116" w:author="Thomas Stockhammer" w:date="2023-08-17T07:11:00Z">
            <w:rPr>
              <w:rFonts w:ascii="Courier New" w:hAnsi="Courier New" w:cs="Courier New"/>
              <w:b/>
              <w:bCs/>
              <w:color w:val="000000"/>
              <w:sz w:val="16"/>
              <w:szCs w:val="16"/>
              <w:lang w:val="de-DE"/>
            </w:rPr>
          </w:rPrChange>
        </w:rPr>
        <w:tab/>
      </w:r>
      <w:r w:rsidRPr="009E6C2C">
        <w:rPr>
          <w:rFonts w:ascii="Courier New" w:hAnsi="Courier New" w:cs="Courier New"/>
          <w:b/>
          <w:bCs/>
          <w:color w:val="000000"/>
          <w:sz w:val="16"/>
          <w:szCs w:val="16"/>
          <w:rPrChange w:id="117" w:author="Thomas Stockhammer" w:date="2023-08-17T07:11:00Z">
            <w:rPr>
              <w:rFonts w:ascii="Courier New" w:hAnsi="Courier New" w:cs="Courier New"/>
              <w:b/>
              <w:bCs/>
              <w:color w:val="000000"/>
              <w:sz w:val="16"/>
              <w:szCs w:val="16"/>
              <w:lang w:val="de-DE"/>
            </w:rPr>
          </w:rPrChange>
        </w:rPr>
        <w:tab/>
      </w:r>
      <w:r w:rsidRPr="009E6C2C">
        <w:rPr>
          <w:rFonts w:ascii="Courier New" w:hAnsi="Courier New" w:cs="Courier New"/>
          <w:b/>
          <w:bCs/>
          <w:color w:val="000000"/>
          <w:sz w:val="16"/>
          <w:szCs w:val="16"/>
          <w:rPrChange w:id="118" w:author="Thomas Stockhammer" w:date="2023-08-17T07:11:00Z">
            <w:rPr>
              <w:rFonts w:ascii="Courier New" w:hAnsi="Courier New" w:cs="Courier New"/>
              <w:b/>
              <w:bCs/>
              <w:color w:val="000000"/>
              <w:sz w:val="16"/>
              <w:szCs w:val="16"/>
              <w:lang w:val="de-DE"/>
            </w:rPr>
          </w:rPrChange>
        </w:rPr>
        <w:tab/>
      </w:r>
      <w:r w:rsidRPr="00C75D2E">
        <w:rPr>
          <w:rFonts w:ascii="Courier New" w:hAnsi="Courier New" w:cs="Courier New"/>
          <w:color w:val="0000FF"/>
          <w:sz w:val="16"/>
          <w:szCs w:val="16"/>
        </w:rPr>
        <w:t>&lt;</w:t>
      </w:r>
      <w:proofErr w:type="spellStart"/>
      <w:proofErr w:type="gramStart"/>
      <w:r w:rsidRPr="00C75D2E">
        <w:rPr>
          <w:rFonts w:ascii="Courier New" w:hAnsi="Courier New" w:cs="Courier New"/>
          <w:color w:val="0000FF"/>
          <w:sz w:val="16"/>
          <w:szCs w:val="16"/>
        </w:rPr>
        <w:t>xs:documentation</w:t>
      </w:r>
      <w:proofErr w:type="spellEnd"/>
      <w:proofErr w:type="gramEnd"/>
      <w:r w:rsidRPr="00C75D2E">
        <w:rPr>
          <w:rFonts w:ascii="Courier New" w:hAnsi="Courier New" w:cs="Courier New"/>
          <w:color w:val="000000"/>
          <w:sz w:val="16"/>
          <w:szCs w:val="16"/>
        </w:rPr>
        <w:t xml:space="preserve"> </w:t>
      </w:r>
      <w:proofErr w:type="spellStart"/>
      <w:r w:rsidRPr="00C75D2E">
        <w:rPr>
          <w:rFonts w:ascii="Courier New" w:hAnsi="Courier New" w:cs="Courier New"/>
          <w:color w:val="FF0000"/>
          <w:sz w:val="16"/>
          <w:szCs w:val="16"/>
        </w:rPr>
        <w:t>xml:lang</w:t>
      </w:r>
      <w:proofErr w:type="spellEnd"/>
      <w:r w:rsidRPr="00C75D2E">
        <w:rPr>
          <w:rFonts w:ascii="Courier New" w:hAnsi="Courier New" w:cs="Courier New"/>
          <w:color w:val="000000"/>
          <w:sz w:val="16"/>
          <w:szCs w:val="16"/>
        </w:rPr>
        <w:t>=</w:t>
      </w:r>
      <w:r w:rsidRPr="00C75D2E">
        <w:rPr>
          <w:rFonts w:ascii="Courier New" w:hAnsi="Courier New" w:cs="Courier New"/>
          <w:color w:val="008000"/>
          <w:sz w:val="16"/>
          <w:szCs w:val="16"/>
        </w:rPr>
        <w:t>"</w:t>
      </w:r>
      <w:proofErr w:type="spellStart"/>
      <w:r w:rsidRPr="00C75D2E">
        <w:rPr>
          <w:rFonts w:ascii="Courier New" w:hAnsi="Courier New" w:cs="Courier New"/>
          <w:color w:val="008000"/>
          <w:sz w:val="16"/>
          <w:szCs w:val="16"/>
        </w:rPr>
        <w:t>en</w:t>
      </w:r>
      <w:proofErr w:type="spellEnd"/>
      <w:r w:rsidRPr="00C75D2E">
        <w:rPr>
          <w:rFonts w:ascii="Courier New" w:hAnsi="Courier New" w:cs="Courier New"/>
          <w:color w:val="008000"/>
          <w:sz w:val="16"/>
          <w:szCs w:val="16"/>
        </w:rPr>
        <w:t>"</w:t>
      </w:r>
      <w:r w:rsidRPr="00C75D2E">
        <w:rPr>
          <w:rFonts w:ascii="Courier New" w:hAnsi="Courier New" w:cs="Courier New"/>
          <w:color w:val="0000FF"/>
          <w:sz w:val="16"/>
          <w:szCs w:val="16"/>
        </w:rPr>
        <w:t>&gt;</w:t>
      </w:r>
    </w:p>
    <w:p w14:paraId="0C4C74A2"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C75D2E">
        <w:rPr>
          <w:rFonts w:ascii="Courier New" w:hAnsi="Courier New" w:cs="Courier New"/>
          <w:b/>
          <w:bCs/>
          <w:color w:val="000000"/>
          <w:sz w:val="16"/>
          <w:szCs w:val="16"/>
        </w:rPr>
        <w:tab/>
      </w:r>
      <w:r w:rsidRPr="00C75D2E">
        <w:rPr>
          <w:rFonts w:ascii="Courier New" w:hAnsi="Courier New" w:cs="Courier New"/>
          <w:b/>
          <w:bCs/>
          <w:color w:val="000000"/>
          <w:sz w:val="16"/>
          <w:szCs w:val="16"/>
        </w:rPr>
        <w:tab/>
      </w:r>
      <w:r w:rsidRPr="00C75D2E">
        <w:rPr>
          <w:rFonts w:ascii="Courier New" w:hAnsi="Courier New" w:cs="Courier New"/>
          <w:b/>
          <w:bCs/>
          <w:color w:val="000000"/>
          <w:sz w:val="16"/>
          <w:szCs w:val="16"/>
        </w:rPr>
        <w:tab/>
      </w:r>
      <w:r w:rsidRPr="006F5900">
        <w:rPr>
          <w:rFonts w:ascii="Courier New" w:hAnsi="Courier New" w:cs="Courier New"/>
          <w:b/>
          <w:bCs/>
          <w:color w:val="000000"/>
          <w:sz w:val="16"/>
          <w:szCs w:val="16"/>
        </w:rPr>
        <w:t>Representation base (common attributes and elements)</w:t>
      </w:r>
    </w:p>
    <w:p w14:paraId="6C232DC3"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xs:documentation</w:t>
      </w:r>
      <w:proofErr w:type="spellEnd"/>
      <w:proofErr w:type="gramEnd"/>
      <w:r w:rsidRPr="006F5900">
        <w:rPr>
          <w:rFonts w:ascii="Courier New" w:hAnsi="Courier New" w:cs="Courier New"/>
          <w:color w:val="0000FF"/>
          <w:sz w:val="16"/>
          <w:szCs w:val="16"/>
        </w:rPr>
        <w:t>&gt;</w:t>
      </w:r>
    </w:p>
    <w:p w14:paraId="1C9F738C"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xs:annotation</w:t>
      </w:r>
      <w:proofErr w:type="spellEnd"/>
      <w:proofErr w:type="gramEnd"/>
      <w:r w:rsidRPr="006F5900">
        <w:rPr>
          <w:rFonts w:ascii="Courier New" w:hAnsi="Courier New" w:cs="Courier New"/>
          <w:color w:val="0000FF"/>
          <w:sz w:val="16"/>
          <w:szCs w:val="16"/>
        </w:rPr>
        <w:t>&gt;</w:t>
      </w:r>
    </w:p>
    <w:p w14:paraId="2C20964E"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xs:sequence</w:t>
      </w:r>
      <w:proofErr w:type="spellEnd"/>
      <w:proofErr w:type="gramEnd"/>
      <w:r w:rsidRPr="006F5900">
        <w:rPr>
          <w:rFonts w:ascii="Courier New" w:hAnsi="Courier New" w:cs="Courier New"/>
          <w:color w:val="0000FF"/>
          <w:sz w:val="16"/>
          <w:szCs w:val="16"/>
        </w:rPr>
        <w:t>&gt;</w:t>
      </w:r>
    </w:p>
    <w:p w14:paraId="7932FD02"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xs:element</w:t>
      </w:r>
      <w:proofErr w:type="spellEnd"/>
      <w:proofErr w:type="gramEnd"/>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name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FramePacking</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type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DescriptorType</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minOccurs</w:t>
      </w:r>
      <w:r w:rsidRPr="006F5900">
        <w:rPr>
          <w:rFonts w:ascii="Courier New" w:hAnsi="Courier New" w:cs="Courier New"/>
          <w:color w:val="000000"/>
          <w:sz w:val="16"/>
          <w:szCs w:val="16"/>
        </w:rPr>
        <w:t>=</w:t>
      </w:r>
      <w:r w:rsidRPr="006F5900">
        <w:rPr>
          <w:rFonts w:ascii="Courier New" w:hAnsi="Courier New" w:cs="Courier New"/>
          <w:color w:val="008000"/>
          <w:sz w:val="16"/>
          <w:szCs w:val="16"/>
        </w:rPr>
        <w:t>"0"</w:t>
      </w:r>
      <w:r w:rsidRPr="006F5900">
        <w:rPr>
          <w:rFonts w:ascii="Courier New" w:hAnsi="Courier New" w:cs="Courier New"/>
          <w:color w:val="000000"/>
          <w:sz w:val="16"/>
          <w:szCs w:val="16"/>
        </w:rPr>
        <w:t xml:space="preserve"> </w:t>
      </w:r>
      <w:proofErr w:type="spellStart"/>
      <w:r w:rsidRPr="006F5900">
        <w:rPr>
          <w:rFonts w:ascii="Courier New" w:hAnsi="Courier New" w:cs="Courier New"/>
          <w:color w:val="FF0000"/>
          <w:sz w:val="16"/>
          <w:szCs w:val="16"/>
        </w:rPr>
        <w:t>maxOccurs</w:t>
      </w:r>
      <w:proofErr w:type="spellEnd"/>
      <w:r w:rsidRPr="006F5900">
        <w:rPr>
          <w:rFonts w:ascii="Courier New" w:hAnsi="Courier New" w:cs="Courier New"/>
          <w:color w:val="000000"/>
          <w:sz w:val="16"/>
          <w:szCs w:val="16"/>
        </w:rPr>
        <w:t>=</w:t>
      </w:r>
      <w:r w:rsidRPr="006F5900">
        <w:rPr>
          <w:rFonts w:ascii="Courier New" w:hAnsi="Courier New" w:cs="Courier New"/>
          <w:color w:val="008000"/>
          <w:sz w:val="16"/>
          <w:szCs w:val="16"/>
        </w:rPr>
        <w:t>"unbounded"</w:t>
      </w:r>
      <w:r w:rsidRPr="006F5900">
        <w:rPr>
          <w:rFonts w:ascii="Courier New" w:hAnsi="Courier New" w:cs="Courier New"/>
          <w:color w:val="0000FF"/>
          <w:sz w:val="16"/>
          <w:szCs w:val="16"/>
        </w:rPr>
        <w:t>/&gt;</w:t>
      </w:r>
    </w:p>
    <w:p w14:paraId="34212B4A"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xs:element</w:t>
      </w:r>
      <w:proofErr w:type="spellEnd"/>
      <w:proofErr w:type="gramEnd"/>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name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AudioChannelConfiguration</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type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DescriptorType</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minOccurs</w:t>
      </w:r>
      <w:r w:rsidRPr="006F5900">
        <w:rPr>
          <w:rFonts w:ascii="Courier New" w:hAnsi="Courier New" w:cs="Courier New"/>
          <w:color w:val="000000"/>
          <w:sz w:val="16"/>
          <w:szCs w:val="16"/>
        </w:rPr>
        <w:t>=</w:t>
      </w:r>
      <w:r w:rsidRPr="006F5900">
        <w:rPr>
          <w:rFonts w:ascii="Courier New" w:hAnsi="Courier New" w:cs="Courier New"/>
          <w:color w:val="008000"/>
          <w:sz w:val="16"/>
          <w:szCs w:val="16"/>
        </w:rPr>
        <w:t>"0"</w:t>
      </w:r>
      <w:r w:rsidRPr="006F5900">
        <w:rPr>
          <w:rFonts w:ascii="Courier New" w:hAnsi="Courier New" w:cs="Courier New"/>
          <w:color w:val="000000"/>
          <w:sz w:val="16"/>
          <w:szCs w:val="16"/>
        </w:rPr>
        <w:t xml:space="preserve"> </w:t>
      </w:r>
      <w:proofErr w:type="spellStart"/>
      <w:r w:rsidRPr="006F5900">
        <w:rPr>
          <w:rFonts w:ascii="Courier New" w:hAnsi="Courier New" w:cs="Courier New"/>
          <w:color w:val="FF0000"/>
          <w:sz w:val="16"/>
          <w:szCs w:val="16"/>
        </w:rPr>
        <w:t>maxOccurs</w:t>
      </w:r>
      <w:proofErr w:type="spellEnd"/>
      <w:r w:rsidRPr="006F5900">
        <w:rPr>
          <w:rFonts w:ascii="Courier New" w:hAnsi="Courier New" w:cs="Courier New"/>
          <w:color w:val="000000"/>
          <w:sz w:val="16"/>
          <w:szCs w:val="16"/>
        </w:rPr>
        <w:t>=</w:t>
      </w:r>
      <w:r w:rsidRPr="006F5900">
        <w:rPr>
          <w:rFonts w:ascii="Courier New" w:hAnsi="Courier New" w:cs="Courier New"/>
          <w:color w:val="008000"/>
          <w:sz w:val="16"/>
          <w:szCs w:val="16"/>
        </w:rPr>
        <w:t>"unbounded"</w:t>
      </w:r>
      <w:r w:rsidRPr="006F5900">
        <w:rPr>
          <w:rFonts w:ascii="Courier New" w:hAnsi="Courier New" w:cs="Courier New"/>
          <w:color w:val="0000FF"/>
          <w:sz w:val="16"/>
          <w:szCs w:val="16"/>
        </w:rPr>
        <w:t>/&gt;</w:t>
      </w:r>
    </w:p>
    <w:p w14:paraId="77868F92"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xs:element</w:t>
      </w:r>
      <w:proofErr w:type="spellEnd"/>
      <w:proofErr w:type="gramEnd"/>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name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ContentProtection</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type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ContentProtectionType</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minOccurs</w:t>
      </w:r>
      <w:r w:rsidRPr="006F5900">
        <w:rPr>
          <w:rFonts w:ascii="Courier New" w:hAnsi="Courier New" w:cs="Courier New"/>
          <w:color w:val="000000"/>
          <w:sz w:val="16"/>
          <w:szCs w:val="16"/>
        </w:rPr>
        <w:t>=</w:t>
      </w:r>
      <w:r w:rsidRPr="006F5900">
        <w:rPr>
          <w:rFonts w:ascii="Courier New" w:hAnsi="Courier New" w:cs="Courier New"/>
          <w:color w:val="008000"/>
          <w:sz w:val="16"/>
          <w:szCs w:val="16"/>
        </w:rPr>
        <w:t>"0"</w:t>
      </w:r>
      <w:r w:rsidRPr="006F5900">
        <w:rPr>
          <w:rFonts w:ascii="Courier New" w:hAnsi="Courier New" w:cs="Courier New"/>
          <w:color w:val="000000"/>
          <w:sz w:val="16"/>
          <w:szCs w:val="16"/>
        </w:rPr>
        <w:t xml:space="preserve"> </w:t>
      </w:r>
      <w:proofErr w:type="spellStart"/>
      <w:r w:rsidRPr="006F5900">
        <w:rPr>
          <w:rFonts w:ascii="Courier New" w:hAnsi="Courier New" w:cs="Courier New"/>
          <w:color w:val="FF0000"/>
          <w:sz w:val="16"/>
          <w:szCs w:val="16"/>
        </w:rPr>
        <w:t>maxOccurs</w:t>
      </w:r>
      <w:proofErr w:type="spellEnd"/>
      <w:r w:rsidRPr="006F5900">
        <w:rPr>
          <w:rFonts w:ascii="Courier New" w:hAnsi="Courier New" w:cs="Courier New"/>
          <w:color w:val="000000"/>
          <w:sz w:val="16"/>
          <w:szCs w:val="16"/>
        </w:rPr>
        <w:t>=</w:t>
      </w:r>
      <w:r w:rsidRPr="006F5900">
        <w:rPr>
          <w:rFonts w:ascii="Courier New" w:hAnsi="Courier New" w:cs="Courier New"/>
          <w:color w:val="008000"/>
          <w:sz w:val="16"/>
          <w:szCs w:val="16"/>
        </w:rPr>
        <w:t>"unbounded"</w:t>
      </w:r>
      <w:r w:rsidRPr="006F5900">
        <w:rPr>
          <w:rFonts w:ascii="Courier New" w:hAnsi="Courier New" w:cs="Courier New"/>
          <w:color w:val="0000FF"/>
          <w:sz w:val="16"/>
          <w:szCs w:val="16"/>
        </w:rPr>
        <w:t>/&gt;</w:t>
      </w:r>
    </w:p>
    <w:p w14:paraId="003EBE24"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xs:element</w:t>
      </w:r>
      <w:proofErr w:type="spellEnd"/>
      <w:proofErr w:type="gramEnd"/>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name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OutputProtection</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type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DescriptorType</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minOccurs</w:t>
      </w:r>
      <w:r w:rsidRPr="006F5900">
        <w:rPr>
          <w:rFonts w:ascii="Courier New" w:hAnsi="Courier New" w:cs="Courier New"/>
          <w:color w:val="000000"/>
          <w:sz w:val="16"/>
          <w:szCs w:val="16"/>
        </w:rPr>
        <w:t>=</w:t>
      </w:r>
      <w:r w:rsidRPr="006F5900">
        <w:rPr>
          <w:rFonts w:ascii="Courier New" w:hAnsi="Courier New" w:cs="Courier New"/>
          <w:color w:val="008000"/>
          <w:sz w:val="16"/>
          <w:szCs w:val="16"/>
        </w:rPr>
        <w:t>"0"</w:t>
      </w:r>
      <w:r w:rsidRPr="006F5900">
        <w:rPr>
          <w:rFonts w:ascii="Courier New" w:hAnsi="Courier New" w:cs="Courier New"/>
          <w:color w:val="0000FF"/>
          <w:sz w:val="16"/>
          <w:szCs w:val="16"/>
        </w:rPr>
        <w:t>/&gt;</w:t>
      </w:r>
    </w:p>
    <w:p w14:paraId="0211265A"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xs:element</w:t>
      </w:r>
      <w:proofErr w:type="spellEnd"/>
      <w:proofErr w:type="gramEnd"/>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name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EssentialProperty</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type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DescriptorType</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minOccurs</w:t>
      </w:r>
      <w:r w:rsidRPr="006F5900">
        <w:rPr>
          <w:rFonts w:ascii="Courier New" w:hAnsi="Courier New" w:cs="Courier New"/>
          <w:color w:val="000000"/>
          <w:sz w:val="16"/>
          <w:szCs w:val="16"/>
        </w:rPr>
        <w:t>=</w:t>
      </w:r>
      <w:r w:rsidRPr="006F5900">
        <w:rPr>
          <w:rFonts w:ascii="Courier New" w:hAnsi="Courier New" w:cs="Courier New"/>
          <w:color w:val="008000"/>
          <w:sz w:val="16"/>
          <w:szCs w:val="16"/>
        </w:rPr>
        <w:t>"0"</w:t>
      </w:r>
      <w:r w:rsidRPr="006F5900">
        <w:rPr>
          <w:rFonts w:ascii="Courier New" w:hAnsi="Courier New" w:cs="Courier New"/>
          <w:color w:val="000000"/>
          <w:sz w:val="16"/>
          <w:szCs w:val="16"/>
        </w:rPr>
        <w:t xml:space="preserve"> </w:t>
      </w:r>
      <w:proofErr w:type="spellStart"/>
      <w:r w:rsidRPr="006F5900">
        <w:rPr>
          <w:rFonts w:ascii="Courier New" w:hAnsi="Courier New" w:cs="Courier New"/>
          <w:color w:val="FF0000"/>
          <w:sz w:val="16"/>
          <w:szCs w:val="16"/>
        </w:rPr>
        <w:t>maxOccurs</w:t>
      </w:r>
      <w:proofErr w:type="spellEnd"/>
      <w:r w:rsidRPr="006F5900">
        <w:rPr>
          <w:rFonts w:ascii="Courier New" w:hAnsi="Courier New" w:cs="Courier New"/>
          <w:color w:val="000000"/>
          <w:sz w:val="16"/>
          <w:szCs w:val="16"/>
        </w:rPr>
        <w:t>=</w:t>
      </w:r>
      <w:r w:rsidRPr="006F5900">
        <w:rPr>
          <w:rFonts w:ascii="Courier New" w:hAnsi="Courier New" w:cs="Courier New"/>
          <w:color w:val="008000"/>
          <w:sz w:val="16"/>
          <w:szCs w:val="16"/>
        </w:rPr>
        <w:t>"unbounded"</w:t>
      </w:r>
      <w:r w:rsidRPr="006F5900">
        <w:rPr>
          <w:rFonts w:ascii="Courier New" w:hAnsi="Courier New" w:cs="Courier New"/>
          <w:color w:val="0000FF"/>
          <w:sz w:val="16"/>
          <w:szCs w:val="16"/>
        </w:rPr>
        <w:t>/&gt;</w:t>
      </w:r>
    </w:p>
    <w:p w14:paraId="66F8F1CF"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xs:element</w:t>
      </w:r>
      <w:proofErr w:type="spellEnd"/>
      <w:proofErr w:type="gramEnd"/>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name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SupplementalProperty</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type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DescriptorType</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minOccurs</w:t>
      </w:r>
      <w:r w:rsidRPr="006F5900">
        <w:rPr>
          <w:rFonts w:ascii="Courier New" w:hAnsi="Courier New" w:cs="Courier New"/>
          <w:color w:val="000000"/>
          <w:sz w:val="16"/>
          <w:szCs w:val="16"/>
        </w:rPr>
        <w:t>=</w:t>
      </w:r>
      <w:r w:rsidRPr="006F5900">
        <w:rPr>
          <w:rFonts w:ascii="Courier New" w:hAnsi="Courier New" w:cs="Courier New"/>
          <w:color w:val="008000"/>
          <w:sz w:val="16"/>
          <w:szCs w:val="16"/>
        </w:rPr>
        <w:t>"0"</w:t>
      </w:r>
      <w:r w:rsidRPr="006F5900">
        <w:rPr>
          <w:rFonts w:ascii="Courier New" w:hAnsi="Courier New" w:cs="Courier New"/>
          <w:color w:val="000000"/>
          <w:sz w:val="16"/>
          <w:szCs w:val="16"/>
        </w:rPr>
        <w:t xml:space="preserve"> </w:t>
      </w:r>
      <w:proofErr w:type="spellStart"/>
      <w:r w:rsidRPr="006F5900">
        <w:rPr>
          <w:rFonts w:ascii="Courier New" w:hAnsi="Courier New" w:cs="Courier New"/>
          <w:color w:val="FF0000"/>
          <w:sz w:val="16"/>
          <w:szCs w:val="16"/>
        </w:rPr>
        <w:t>maxOccurs</w:t>
      </w:r>
      <w:proofErr w:type="spellEnd"/>
      <w:r w:rsidRPr="006F5900">
        <w:rPr>
          <w:rFonts w:ascii="Courier New" w:hAnsi="Courier New" w:cs="Courier New"/>
          <w:color w:val="000000"/>
          <w:sz w:val="16"/>
          <w:szCs w:val="16"/>
        </w:rPr>
        <w:t>=</w:t>
      </w:r>
      <w:r w:rsidRPr="006F5900">
        <w:rPr>
          <w:rFonts w:ascii="Courier New" w:hAnsi="Courier New" w:cs="Courier New"/>
          <w:color w:val="008000"/>
          <w:sz w:val="16"/>
          <w:szCs w:val="16"/>
        </w:rPr>
        <w:t>"unbounded"</w:t>
      </w:r>
      <w:r w:rsidRPr="006F5900">
        <w:rPr>
          <w:rFonts w:ascii="Courier New" w:hAnsi="Courier New" w:cs="Courier New"/>
          <w:color w:val="0000FF"/>
          <w:sz w:val="16"/>
          <w:szCs w:val="16"/>
        </w:rPr>
        <w:t>/&gt;</w:t>
      </w:r>
    </w:p>
    <w:p w14:paraId="7761735E" w14:textId="77777777" w:rsidR="00216C15" w:rsidRPr="006F5900"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color w:val="0000FF"/>
          <w:sz w:val="16"/>
          <w:szCs w:val="16"/>
        </w:rPr>
        <w:t>&lt;</w:t>
      </w:r>
      <w:proofErr w:type="spellStart"/>
      <w:proofErr w:type="gramStart"/>
      <w:r w:rsidRPr="006F5900">
        <w:rPr>
          <w:rFonts w:ascii="Courier New" w:hAnsi="Courier New" w:cs="Courier New"/>
          <w:color w:val="0000FF"/>
          <w:sz w:val="16"/>
          <w:szCs w:val="16"/>
        </w:rPr>
        <w:t>xs:element</w:t>
      </w:r>
      <w:proofErr w:type="spellEnd"/>
      <w:proofErr w:type="gramEnd"/>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name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InbandEventStream</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type</w:t>
      </w:r>
      <w:r w:rsidRPr="006F5900">
        <w:rPr>
          <w:rFonts w:ascii="Courier New" w:hAnsi="Courier New" w:cs="Courier New"/>
          <w:color w:val="000000"/>
          <w:sz w:val="16"/>
          <w:szCs w:val="16"/>
        </w:rPr>
        <w:t>=</w:t>
      </w:r>
      <w:r w:rsidRPr="006F5900">
        <w:rPr>
          <w:rFonts w:ascii="Courier New" w:hAnsi="Courier New" w:cs="Courier New"/>
          <w:color w:val="008000"/>
          <w:sz w:val="16"/>
          <w:szCs w:val="16"/>
        </w:rPr>
        <w:t>"</w:t>
      </w:r>
      <w:proofErr w:type="spellStart"/>
      <w:r w:rsidRPr="006F5900">
        <w:rPr>
          <w:rFonts w:ascii="Courier New" w:hAnsi="Courier New" w:cs="Courier New"/>
          <w:color w:val="008000"/>
          <w:sz w:val="16"/>
          <w:szCs w:val="16"/>
        </w:rPr>
        <w:t>EventStreamType</w:t>
      </w:r>
      <w:proofErr w:type="spellEnd"/>
      <w:r w:rsidRPr="006F5900">
        <w:rPr>
          <w:rFonts w:ascii="Courier New" w:hAnsi="Courier New" w:cs="Courier New"/>
          <w:color w:val="008000"/>
          <w:sz w:val="16"/>
          <w:szCs w:val="16"/>
        </w:rPr>
        <w:t>"</w:t>
      </w:r>
      <w:r w:rsidRPr="006F5900">
        <w:rPr>
          <w:rFonts w:ascii="Courier New" w:hAnsi="Courier New" w:cs="Courier New"/>
          <w:color w:val="000000"/>
          <w:sz w:val="16"/>
          <w:szCs w:val="16"/>
        </w:rPr>
        <w:t xml:space="preserve"> </w:t>
      </w:r>
      <w:r w:rsidRPr="006F5900">
        <w:rPr>
          <w:rFonts w:ascii="Courier New" w:hAnsi="Courier New" w:cs="Courier New"/>
          <w:color w:val="FF0000"/>
          <w:sz w:val="16"/>
          <w:szCs w:val="16"/>
        </w:rPr>
        <w:t>minOccurs</w:t>
      </w:r>
      <w:r w:rsidRPr="006F5900">
        <w:rPr>
          <w:rFonts w:ascii="Courier New" w:hAnsi="Courier New" w:cs="Courier New"/>
          <w:color w:val="000000"/>
          <w:sz w:val="16"/>
          <w:szCs w:val="16"/>
        </w:rPr>
        <w:t>=</w:t>
      </w:r>
      <w:r w:rsidRPr="006F5900">
        <w:rPr>
          <w:rFonts w:ascii="Courier New" w:hAnsi="Courier New" w:cs="Courier New"/>
          <w:color w:val="008000"/>
          <w:sz w:val="16"/>
          <w:szCs w:val="16"/>
        </w:rPr>
        <w:t>"0"</w:t>
      </w:r>
      <w:r w:rsidRPr="006F5900">
        <w:rPr>
          <w:rFonts w:ascii="Courier New" w:hAnsi="Courier New" w:cs="Courier New"/>
          <w:color w:val="000000"/>
          <w:sz w:val="16"/>
          <w:szCs w:val="16"/>
        </w:rPr>
        <w:t xml:space="preserve"> </w:t>
      </w:r>
      <w:proofErr w:type="spellStart"/>
      <w:r w:rsidRPr="006F5900">
        <w:rPr>
          <w:rFonts w:ascii="Courier New" w:hAnsi="Courier New" w:cs="Courier New"/>
          <w:color w:val="FF0000"/>
          <w:sz w:val="16"/>
          <w:szCs w:val="16"/>
        </w:rPr>
        <w:t>maxOccurs</w:t>
      </w:r>
      <w:proofErr w:type="spellEnd"/>
      <w:r w:rsidRPr="006F5900">
        <w:rPr>
          <w:rFonts w:ascii="Courier New" w:hAnsi="Courier New" w:cs="Courier New"/>
          <w:color w:val="000000"/>
          <w:sz w:val="16"/>
          <w:szCs w:val="16"/>
        </w:rPr>
        <w:t>=</w:t>
      </w:r>
      <w:r w:rsidRPr="006F5900">
        <w:rPr>
          <w:rFonts w:ascii="Courier New" w:hAnsi="Courier New" w:cs="Courier New"/>
          <w:color w:val="008000"/>
          <w:sz w:val="16"/>
          <w:szCs w:val="16"/>
        </w:rPr>
        <w:t>"unbounded"</w:t>
      </w:r>
      <w:r w:rsidRPr="006F5900">
        <w:rPr>
          <w:rFonts w:ascii="Courier New" w:hAnsi="Courier New" w:cs="Courier New"/>
          <w:color w:val="0000FF"/>
          <w:sz w:val="16"/>
          <w:szCs w:val="16"/>
        </w:rPr>
        <w:t>/&gt;</w:t>
      </w:r>
    </w:p>
    <w:p w14:paraId="7093CD9D"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6F5900">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xs:element</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"Switching"</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SwitchingType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7143F299"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xs:element</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RandomAccess</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RandomAccessType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56BECD71"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xs:element</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GroupLabel</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LabelType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70DC5D9C"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xs:element</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"Label"</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LabelType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510029A6"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xs:element</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ProducerReferenceTime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ProducerReferenceTimeType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0E4AA870"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xs:element</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ContentPopularityRate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ContentPopularityRateType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612C9013" w14:textId="77777777" w:rsidR="00216C15" w:rsidRDefault="00216C15" w:rsidP="00216C15">
      <w:pPr>
        <w:shd w:val="clear" w:color="auto" w:fill="D9D9D9" w:themeFill="background1" w:themeFillShade="D9"/>
        <w:autoSpaceDE w:val="0"/>
        <w:autoSpaceDN w:val="0"/>
        <w:adjustRightInd w:val="0"/>
        <w:spacing w:after="0" w:line="240" w:lineRule="auto"/>
        <w:jc w:val="left"/>
        <w:rPr>
          <w:ins w:id="119" w:author="Giladi, Alex" w:date="2023-08-14T14:42:00Z"/>
          <w:rFonts w:ascii="Courier New" w:hAnsi="Courier New" w:cs="Courier New"/>
          <w:color w:val="0000FF"/>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xs:element</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"Resync"</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ResyncType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05A01C5F" w14:textId="523B24D1" w:rsidR="00216C15" w:rsidRPr="00010AE7"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color w:val="008000"/>
          <w:sz w:val="16"/>
          <w:szCs w:val="16"/>
          <w:rPrChange w:id="120" w:author="Giladi, Alex" w:date="2023-08-16T11:21:00Z">
            <w:rPr>
              <w:rFonts w:ascii="Courier New" w:hAnsi="Courier New" w:cs="Courier New"/>
              <w:b/>
              <w:bCs/>
              <w:color w:val="000000"/>
              <w:sz w:val="16"/>
              <w:szCs w:val="16"/>
            </w:rPr>
          </w:rPrChange>
        </w:rPr>
      </w:pPr>
      <w:ins w:id="121" w:author="Giladi, Alex" w:date="2023-08-14T14:42:00Z">
        <w:r>
          <w:rPr>
            <w:rFonts w:ascii="Courier New" w:hAnsi="Courier New" w:cs="Courier New"/>
            <w:color w:val="0000FF"/>
            <w:sz w:val="16"/>
            <w:szCs w:val="16"/>
          </w:rPr>
          <w:t xml:space="preserve">              </w:t>
        </w:r>
      </w:ins>
      <w:ins w:id="122" w:author="Giladi, Alex" w:date="2023-08-14T14:43:00Z">
        <w:r>
          <w:rPr>
            <w:rFonts w:ascii="Courier New" w:hAnsi="Courier New" w:cs="Courier New"/>
            <w:color w:val="0000FF"/>
            <w:sz w:val="16"/>
            <w:szCs w:val="16"/>
          </w:rPr>
          <w:t xml:space="preserve"> </w:t>
        </w:r>
      </w:ins>
      <w:ins w:id="123" w:author="Giladi, Alex" w:date="2023-08-14T14:42:00Z">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xs:element</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ins>
      <w:proofErr w:type="spellStart"/>
      <w:ins w:id="124" w:author="Giladi, Alex" w:date="2023-08-14T14:43:00Z">
        <w:r>
          <w:rPr>
            <w:rFonts w:ascii="Courier New" w:hAnsi="Courier New" w:cs="Courier New"/>
            <w:color w:val="008000"/>
            <w:sz w:val="16"/>
            <w:szCs w:val="16"/>
          </w:rPr>
          <w:t>SegmentSequence</w:t>
        </w:r>
      </w:ins>
      <w:proofErr w:type="spellEnd"/>
      <w:ins w:id="125" w:author="Giladi, Alex" w:date="2023-08-14T14:42:00Z">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ins>
      <w:proofErr w:type="spellStart"/>
      <w:ins w:id="126" w:author="Giladi, Alex" w:date="2023-08-14T14:43:00Z">
        <w:r>
          <w:rPr>
            <w:rFonts w:ascii="Courier New" w:hAnsi="Courier New" w:cs="Courier New"/>
            <w:color w:val="008000"/>
            <w:sz w:val="16"/>
            <w:szCs w:val="16"/>
          </w:rPr>
          <w:t>SegmentSequence</w:t>
        </w:r>
      </w:ins>
      <w:ins w:id="127" w:author="Giladi, Alex" w:date="2023-08-16T11:21:00Z">
        <w:r>
          <w:rPr>
            <w:rFonts w:ascii="Courier New" w:hAnsi="Courier New" w:cs="Courier New"/>
            <w:color w:val="008000"/>
            <w:sz w:val="16"/>
            <w:szCs w:val="16"/>
          </w:rPr>
          <w:t>Properties</w:t>
        </w:r>
      </w:ins>
      <w:ins w:id="128" w:author="Giladi, Alex" w:date="2023-08-14T14:43:00Z">
        <w:r>
          <w:rPr>
            <w:rFonts w:ascii="Courier New" w:hAnsi="Courier New" w:cs="Courier New"/>
            <w:color w:val="008000"/>
            <w:sz w:val="16"/>
            <w:szCs w:val="16"/>
          </w:rPr>
          <w:t>Type</w:t>
        </w:r>
      </w:ins>
      <w:proofErr w:type="spellEnd"/>
      <w:ins w:id="129" w:author="Giladi, Alex" w:date="2023-08-14T14:42:00Z">
        <w:r w:rsidRPr="008258CE">
          <w:rPr>
            <w:rFonts w:ascii="Courier New" w:hAnsi="Courier New" w:cs="Courier New"/>
            <w:color w:val="008000"/>
            <w:sz w:val="16"/>
            <w:szCs w:val="16"/>
          </w:rPr>
          <w:t>"</w:t>
        </w:r>
      </w:ins>
      <w:ins w:id="130" w:author="Giladi, Alex" w:date="2023-08-16T11:21:00Z">
        <w:r>
          <w:rPr>
            <w:rFonts w:ascii="Courier New" w:hAnsi="Courier New" w:cs="Courier New"/>
            <w:color w:val="008000"/>
            <w:sz w:val="16"/>
            <w:szCs w:val="16"/>
          </w:rPr>
          <w:t xml:space="preserve"> </w:t>
        </w:r>
      </w:ins>
      <w:ins w:id="131" w:author="Giladi, Alex" w:date="2023-08-14T14:42:00Z">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ins>
      <w:ins w:id="132" w:author="Thomas Stockhammer" w:date="2023-08-16T13:15:00Z">
        <w:del w:id="133" w:author="Giladi, Alex" w:date="2023-08-16T11:20:00Z">
          <w:r w:rsidDel="00010AE7">
            <w:rPr>
              <w:rFonts w:ascii="Courier New" w:hAnsi="Courier New" w:cs="Courier New"/>
              <w:color w:val="008000"/>
              <w:sz w:val="16"/>
              <w:szCs w:val="16"/>
            </w:rPr>
            <w:delText>unbounded</w:delText>
          </w:r>
        </w:del>
      </w:ins>
      <w:ins w:id="134" w:author="Giladi, Alex" w:date="2023-08-16T11:20:00Z">
        <w:r>
          <w:rPr>
            <w:rFonts w:ascii="Courier New" w:hAnsi="Courier New" w:cs="Courier New"/>
            <w:color w:val="008000"/>
            <w:sz w:val="16"/>
            <w:szCs w:val="16"/>
          </w:rPr>
          <w:t>1</w:t>
        </w:r>
      </w:ins>
      <w:ins w:id="135" w:author="Giladi, Alex" w:date="2023-08-14T14:43:00Z">
        <w:del w:id="136" w:author="Thomas Stockhammer" w:date="2023-08-16T13:15:00Z">
          <w:r w:rsidDel="008E0C33">
            <w:rPr>
              <w:rFonts w:ascii="Courier New" w:hAnsi="Courier New" w:cs="Courier New"/>
              <w:color w:val="008000"/>
              <w:sz w:val="16"/>
              <w:szCs w:val="16"/>
            </w:rPr>
            <w:delText>1</w:delText>
          </w:r>
        </w:del>
      </w:ins>
      <w:ins w:id="137" w:author="Giladi, Alex" w:date="2023-08-14T14:42:00Z">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ins>
    </w:p>
    <w:p w14:paraId="6A6D1877"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xs:any</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namespace</w:t>
      </w:r>
      <w:r w:rsidRPr="008258CE">
        <w:rPr>
          <w:rFonts w:ascii="Courier New" w:hAnsi="Courier New" w:cs="Courier New"/>
          <w:color w:val="000000"/>
          <w:sz w:val="16"/>
          <w:szCs w:val="16"/>
        </w:rPr>
        <w:t>=</w:t>
      </w:r>
      <w:r w:rsidRPr="008258CE">
        <w:rPr>
          <w:rFonts w:ascii="Courier New" w:hAnsi="Courier New" w:cs="Courier New"/>
          <w:color w:val="008000"/>
          <w:sz w:val="16"/>
          <w:szCs w:val="16"/>
        </w:rPr>
        <w:t>"##other"</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processContents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"lax"</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minOccurs</w:t>
      </w:r>
      <w:r w:rsidRPr="008258CE">
        <w:rPr>
          <w:rFonts w:ascii="Courier New" w:hAnsi="Courier New" w:cs="Courier New"/>
          <w:color w:val="000000"/>
          <w:sz w:val="16"/>
          <w:szCs w:val="16"/>
        </w:rPr>
        <w:t>=</w:t>
      </w:r>
      <w:r w:rsidRPr="008258CE">
        <w:rPr>
          <w:rFonts w:ascii="Courier New" w:hAnsi="Courier New" w:cs="Courier New"/>
          <w:color w:val="008000"/>
          <w:sz w:val="16"/>
          <w:szCs w:val="16"/>
        </w:rPr>
        <w:t>"0"</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maxOccurs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"unbounded"</w:t>
      </w:r>
      <w:r w:rsidRPr="008258CE">
        <w:rPr>
          <w:rFonts w:ascii="Courier New" w:hAnsi="Courier New" w:cs="Courier New"/>
          <w:color w:val="0000FF"/>
          <w:sz w:val="16"/>
          <w:szCs w:val="16"/>
        </w:rPr>
        <w:t>/&gt;</w:t>
      </w:r>
    </w:p>
    <w:p w14:paraId="765070A8"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xs:sequence</w:t>
      </w:r>
      <w:proofErr w:type="spellEnd"/>
      <w:proofErr w:type="gramEnd"/>
      <w:r w:rsidRPr="008258CE">
        <w:rPr>
          <w:rFonts w:ascii="Courier New" w:hAnsi="Courier New" w:cs="Courier New"/>
          <w:color w:val="0000FF"/>
          <w:sz w:val="16"/>
          <w:szCs w:val="16"/>
        </w:rPr>
        <w:t>&gt;</w:t>
      </w:r>
    </w:p>
    <w:p w14:paraId="06FEDEA9"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"profiles"</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ListOfProfilesType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7AB0B628"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"width"</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xs:unsignedInt</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684928A5"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"height"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xs:unsignedInt</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59A9358E"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sar</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RatioType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4B786CD7"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frameRate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FrameRateType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65F44F4B"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audioSamplingRate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AudioSamplingRateType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6892CC42"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mimeType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xs:string</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62B2DBE9"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segmentProfiles</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"ListOf4CCType"</w:t>
      </w:r>
      <w:r w:rsidRPr="008258CE">
        <w:rPr>
          <w:rFonts w:ascii="Courier New" w:hAnsi="Courier New" w:cs="Courier New"/>
          <w:color w:val="0000FF"/>
          <w:sz w:val="16"/>
          <w:szCs w:val="16"/>
        </w:rPr>
        <w:t>/&gt;</w:t>
      </w:r>
    </w:p>
    <w:p w14:paraId="02AB74FB"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"codecs"</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CodecsType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06B373EA"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containerProfiles</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"ListOf4CCType"</w:t>
      </w:r>
      <w:r w:rsidRPr="008258CE">
        <w:rPr>
          <w:rFonts w:ascii="Courier New" w:hAnsi="Courier New" w:cs="Courier New"/>
          <w:color w:val="0000FF"/>
          <w:sz w:val="16"/>
          <w:szCs w:val="16"/>
        </w:rPr>
        <w:t>/&gt;</w:t>
      </w:r>
    </w:p>
    <w:p w14:paraId="2D728A5D"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maximumSAPPeriod</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xs:double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1E32DEA8"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startWithSAP</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SAPType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7CC6AD29"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maxPlayoutRate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xs:double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6CEDE5DB"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codingDependency</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xs:boolean</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7D97F0A0"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scanType</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VideoScanType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48F723E2"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selectionPriority</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xs:unsignedInt</w:t>
      </w:r>
      <w:proofErr w:type="spellEnd"/>
      <w:r w:rsidRPr="008258CE">
        <w:rPr>
          <w:rFonts w:ascii="Courier New" w:hAnsi="Courier New" w:cs="Courier New"/>
          <w:color w:val="008000"/>
          <w:sz w:val="16"/>
          <w:szCs w:val="16"/>
        </w:rPr>
        <w:t>"</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default</w:t>
      </w:r>
      <w:r w:rsidRPr="008258CE">
        <w:rPr>
          <w:rFonts w:ascii="Courier New" w:hAnsi="Courier New" w:cs="Courier New"/>
          <w:color w:val="000000"/>
          <w:sz w:val="16"/>
          <w:szCs w:val="16"/>
        </w:rPr>
        <w:t>=</w:t>
      </w:r>
      <w:r w:rsidRPr="008258CE">
        <w:rPr>
          <w:rFonts w:ascii="Courier New" w:hAnsi="Courier New" w:cs="Courier New"/>
          <w:color w:val="008000"/>
          <w:sz w:val="16"/>
          <w:szCs w:val="16"/>
        </w:rPr>
        <w:t>"1"</w:t>
      </w:r>
      <w:r w:rsidRPr="008258CE">
        <w:rPr>
          <w:rFonts w:ascii="Courier New" w:hAnsi="Courier New" w:cs="Courier New"/>
          <w:color w:val="0000FF"/>
          <w:sz w:val="16"/>
          <w:szCs w:val="16"/>
        </w:rPr>
        <w:t>/&gt;</w:t>
      </w:r>
    </w:p>
    <w:p w14:paraId="4C287562"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"tag"</w:t>
      </w:r>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type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TagType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472C1A1A"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xs:anyAttribute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namespace</w:t>
      </w:r>
      <w:r w:rsidRPr="008258CE">
        <w:rPr>
          <w:rFonts w:ascii="Courier New" w:hAnsi="Courier New" w:cs="Courier New"/>
          <w:color w:val="000000"/>
          <w:sz w:val="16"/>
          <w:szCs w:val="16"/>
        </w:rPr>
        <w:t>=</w:t>
      </w:r>
      <w:r w:rsidRPr="008258CE">
        <w:rPr>
          <w:rFonts w:ascii="Courier New" w:hAnsi="Courier New" w:cs="Courier New"/>
          <w:color w:val="008000"/>
          <w:sz w:val="16"/>
          <w:szCs w:val="16"/>
        </w:rPr>
        <w:t>"##other"</w:t>
      </w:r>
      <w:r w:rsidRPr="008258CE">
        <w:rPr>
          <w:rFonts w:ascii="Courier New" w:hAnsi="Courier New" w:cs="Courier New"/>
          <w:color w:val="000000"/>
          <w:sz w:val="16"/>
          <w:szCs w:val="16"/>
        </w:rPr>
        <w:t xml:space="preserve"> </w:t>
      </w:r>
      <w:proofErr w:type="spellStart"/>
      <w:r w:rsidRPr="008258CE">
        <w:rPr>
          <w:rFonts w:ascii="Courier New" w:hAnsi="Courier New" w:cs="Courier New"/>
          <w:color w:val="FF0000"/>
          <w:sz w:val="16"/>
          <w:szCs w:val="16"/>
        </w:rPr>
        <w:t>processContents</w:t>
      </w:r>
      <w:proofErr w:type="spellEnd"/>
      <w:r w:rsidRPr="008258CE">
        <w:rPr>
          <w:rFonts w:ascii="Courier New" w:hAnsi="Courier New" w:cs="Courier New"/>
          <w:color w:val="000000"/>
          <w:sz w:val="16"/>
          <w:szCs w:val="16"/>
        </w:rPr>
        <w:t>=</w:t>
      </w:r>
      <w:r w:rsidRPr="008258CE">
        <w:rPr>
          <w:rFonts w:ascii="Courier New" w:hAnsi="Courier New" w:cs="Courier New"/>
          <w:color w:val="008000"/>
          <w:sz w:val="16"/>
          <w:szCs w:val="16"/>
        </w:rPr>
        <w:t>"lax"</w:t>
      </w:r>
      <w:r w:rsidRPr="008258CE">
        <w:rPr>
          <w:rFonts w:ascii="Courier New" w:hAnsi="Courier New" w:cs="Courier New"/>
          <w:color w:val="0000FF"/>
          <w:sz w:val="16"/>
          <w:szCs w:val="16"/>
        </w:rPr>
        <w:t>/&gt;</w:t>
      </w:r>
    </w:p>
    <w:p w14:paraId="01F227B3"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xs:complexType</w:t>
      </w:r>
      <w:proofErr w:type="spellEnd"/>
      <w:proofErr w:type="gramEnd"/>
      <w:r w:rsidRPr="008258CE">
        <w:rPr>
          <w:rFonts w:ascii="Courier New" w:hAnsi="Courier New" w:cs="Courier New"/>
          <w:color w:val="0000FF"/>
          <w:sz w:val="16"/>
          <w:szCs w:val="16"/>
        </w:rPr>
        <w:t>&gt;</w:t>
      </w:r>
    </w:p>
    <w:p w14:paraId="41E99FBF" w14:textId="77777777" w:rsidR="00216C15" w:rsidRPr="008258CE"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xs:simpleType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AudioSamplingRateType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3AA23230" w14:textId="77777777" w:rsidR="00216C15" w:rsidRPr="008258CE"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xs:annotation</w:t>
      </w:r>
      <w:proofErr w:type="spellEnd"/>
      <w:proofErr w:type="gramEnd"/>
      <w:r w:rsidRPr="008258CE">
        <w:rPr>
          <w:rFonts w:ascii="Courier New" w:hAnsi="Courier New" w:cs="Courier New"/>
          <w:color w:val="0000FF"/>
          <w:sz w:val="16"/>
          <w:szCs w:val="16"/>
        </w:rPr>
        <w:t>&gt;</w:t>
      </w:r>
    </w:p>
    <w:p w14:paraId="7B6C3712" w14:textId="77777777" w:rsidR="00216C15" w:rsidRPr="005669B8"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5669B8">
        <w:rPr>
          <w:rFonts w:ascii="Courier New" w:hAnsi="Courier New" w:cs="Courier New"/>
          <w:color w:val="0000FF"/>
          <w:sz w:val="16"/>
          <w:szCs w:val="16"/>
        </w:rPr>
        <w:t>&lt;</w:t>
      </w:r>
      <w:proofErr w:type="spellStart"/>
      <w:proofErr w:type="gramStart"/>
      <w:r w:rsidRPr="005669B8">
        <w:rPr>
          <w:rFonts w:ascii="Courier New" w:hAnsi="Courier New" w:cs="Courier New"/>
          <w:color w:val="0000FF"/>
          <w:sz w:val="16"/>
          <w:szCs w:val="16"/>
        </w:rPr>
        <w:t>xs:documentation</w:t>
      </w:r>
      <w:proofErr w:type="spellEnd"/>
      <w:proofErr w:type="gramEnd"/>
      <w:r w:rsidRPr="005669B8">
        <w:rPr>
          <w:rFonts w:ascii="Courier New" w:hAnsi="Courier New" w:cs="Courier New"/>
          <w:color w:val="000000"/>
          <w:sz w:val="16"/>
          <w:szCs w:val="16"/>
        </w:rPr>
        <w:t xml:space="preserve"> </w:t>
      </w:r>
      <w:proofErr w:type="spellStart"/>
      <w:r w:rsidRPr="005669B8">
        <w:rPr>
          <w:rFonts w:ascii="Courier New" w:hAnsi="Courier New" w:cs="Courier New"/>
          <w:color w:val="FF0000"/>
          <w:sz w:val="16"/>
          <w:szCs w:val="16"/>
        </w:rPr>
        <w:t>xml:lang</w:t>
      </w:r>
      <w:proofErr w:type="spellEnd"/>
      <w:r w:rsidRPr="005669B8">
        <w:rPr>
          <w:rFonts w:ascii="Courier New" w:hAnsi="Courier New" w:cs="Courier New"/>
          <w:color w:val="000000"/>
          <w:sz w:val="16"/>
          <w:szCs w:val="16"/>
        </w:rPr>
        <w:t>=</w:t>
      </w:r>
      <w:r w:rsidRPr="005669B8">
        <w:rPr>
          <w:rFonts w:ascii="Courier New" w:hAnsi="Courier New" w:cs="Courier New"/>
          <w:color w:val="008000"/>
          <w:sz w:val="16"/>
          <w:szCs w:val="16"/>
        </w:rPr>
        <w:t>"</w:t>
      </w:r>
      <w:proofErr w:type="spellStart"/>
      <w:r w:rsidRPr="005669B8">
        <w:rPr>
          <w:rFonts w:ascii="Courier New" w:hAnsi="Courier New" w:cs="Courier New"/>
          <w:color w:val="008000"/>
          <w:sz w:val="16"/>
          <w:szCs w:val="16"/>
        </w:rPr>
        <w:t>en</w:t>
      </w:r>
      <w:proofErr w:type="spellEnd"/>
      <w:r w:rsidRPr="005669B8">
        <w:rPr>
          <w:rFonts w:ascii="Courier New" w:hAnsi="Courier New" w:cs="Courier New"/>
          <w:color w:val="008000"/>
          <w:sz w:val="16"/>
          <w:szCs w:val="16"/>
        </w:rPr>
        <w:t>"</w:t>
      </w:r>
      <w:r w:rsidRPr="005669B8">
        <w:rPr>
          <w:rFonts w:ascii="Courier New" w:hAnsi="Courier New" w:cs="Courier New"/>
          <w:color w:val="0000FF"/>
          <w:sz w:val="16"/>
          <w:szCs w:val="16"/>
        </w:rPr>
        <w:t>&gt;</w:t>
      </w:r>
    </w:p>
    <w:p w14:paraId="0189B35D" w14:textId="77777777" w:rsidR="00216C15" w:rsidRPr="008258CE"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rPr>
      </w:pPr>
      <w:r w:rsidRPr="005669B8">
        <w:rPr>
          <w:rFonts w:ascii="Courier New" w:hAnsi="Courier New" w:cs="Courier New"/>
          <w:b/>
          <w:bCs/>
          <w:color w:val="000000"/>
          <w:sz w:val="16"/>
          <w:szCs w:val="16"/>
        </w:rPr>
        <w:tab/>
      </w:r>
      <w:r w:rsidRPr="005669B8">
        <w:rPr>
          <w:rFonts w:ascii="Courier New" w:hAnsi="Courier New" w:cs="Courier New"/>
          <w:b/>
          <w:bCs/>
          <w:color w:val="000000"/>
          <w:sz w:val="16"/>
          <w:szCs w:val="16"/>
        </w:rPr>
        <w:tab/>
      </w:r>
      <w:r w:rsidRPr="005669B8">
        <w:rPr>
          <w:rFonts w:ascii="Courier New" w:hAnsi="Courier New" w:cs="Courier New"/>
          <w:b/>
          <w:bCs/>
          <w:color w:val="000000"/>
          <w:sz w:val="16"/>
          <w:szCs w:val="16"/>
        </w:rPr>
        <w:tab/>
      </w:r>
      <w:r w:rsidRPr="008258CE">
        <w:rPr>
          <w:rFonts w:ascii="Courier New" w:hAnsi="Courier New" w:cs="Courier New"/>
          <w:b/>
          <w:bCs/>
          <w:color w:val="000000"/>
          <w:sz w:val="16"/>
          <w:szCs w:val="16"/>
        </w:rPr>
        <w:t>Audio Sampling Rate</w:t>
      </w:r>
    </w:p>
    <w:p w14:paraId="1AB2BA26"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lang w:val="fr-CH"/>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4E5F20">
        <w:rPr>
          <w:rFonts w:ascii="Courier New" w:hAnsi="Courier New" w:cs="Courier New"/>
          <w:color w:val="0000FF"/>
          <w:sz w:val="16"/>
          <w:szCs w:val="16"/>
          <w:lang w:val="fr-CH"/>
        </w:rPr>
        <w:t>&lt;/</w:t>
      </w:r>
      <w:proofErr w:type="spellStart"/>
      <w:proofErr w:type="gramStart"/>
      <w:r w:rsidRPr="004E5F20">
        <w:rPr>
          <w:rFonts w:ascii="Courier New" w:hAnsi="Courier New" w:cs="Courier New"/>
          <w:color w:val="0000FF"/>
          <w:sz w:val="16"/>
          <w:szCs w:val="16"/>
          <w:lang w:val="fr-CH"/>
        </w:rPr>
        <w:t>xs:documentation</w:t>
      </w:r>
      <w:proofErr w:type="spellEnd"/>
      <w:proofErr w:type="gramEnd"/>
      <w:r w:rsidRPr="004E5F20">
        <w:rPr>
          <w:rFonts w:ascii="Courier New" w:hAnsi="Courier New" w:cs="Courier New"/>
          <w:color w:val="0000FF"/>
          <w:sz w:val="16"/>
          <w:szCs w:val="16"/>
          <w:lang w:val="fr-CH"/>
        </w:rPr>
        <w:t>&gt;</w:t>
      </w:r>
    </w:p>
    <w:p w14:paraId="559C0298"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lang w:val="fr-CH"/>
        </w:rPr>
      </w:pP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r w:rsidRPr="004E5F20">
        <w:rPr>
          <w:rFonts w:ascii="Courier New" w:hAnsi="Courier New" w:cs="Courier New"/>
          <w:color w:val="0000FF"/>
          <w:sz w:val="16"/>
          <w:szCs w:val="16"/>
          <w:lang w:val="fr-CH"/>
        </w:rPr>
        <w:t>&lt;/</w:t>
      </w:r>
      <w:proofErr w:type="spellStart"/>
      <w:proofErr w:type="gramStart"/>
      <w:r w:rsidRPr="004E5F20">
        <w:rPr>
          <w:rFonts w:ascii="Courier New" w:hAnsi="Courier New" w:cs="Courier New"/>
          <w:color w:val="0000FF"/>
          <w:sz w:val="16"/>
          <w:szCs w:val="16"/>
          <w:lang w:val="fr-CH"/>
        </w:rPr>
        <w:t>xs:annotation</w:t>
      </w:r>
      <w:proofErr w:type="spellEnd"/>
      <w:proofErr w:type="gramEnd"/>
      <w:r w:rsidRPr="004E5F20">
        <w:rPr>
          <w:rFonts w:ascii="Courier New" w:hAnsi="Courier New" w:cs="Courier New"/>
          <w:color w:val="0000FF"/>
          <w:sz w:val="16"/>
          <w:szCs w:val="16"/>
          <w:lang w:val="fr-CH"/>
        </w:rPr>
        <w:t>&gt;</w:t>
      </w:r>
    </w:p>
    <w:p w14:paraId="5D1C6ECD"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lang w:val="fr-CH"/>
        </w:rPr>
      </w:pP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r w:rsidRPr="004E5F20">
        <w:rPr>
          <w:rFonts w:ascii="Courier New" w:hAnsi="Courier New" w:cs="Courier New"/>
          <w:color w:val="0000FF"/>
          <w:sz w:val="16"/>
          <w:szCs w:val="16"/>
          <w:lang w:val="fr-CH"/>
        </w:rPr>
        <w:t>&lt;</w:t>
      </w:r>
      <w:proofErr w:type="spellStart"/>
      <w:proofErr w:type="gramStart"/>
      <w:r w:rsidRPr="004E5F20">
        <w:rPr>
          <w:rFonts w:ascii="Courier New" w:hAnsi="Courier New" w:cs="Courier New"/>
          <w:color w:val="0000FF"/>
          <w:sz w:val="16"/>
          <w:szCs w:val="16"/>
          <w:lang w:val="fr-CH"/>
        </w:rPr>
        <w:t>xs:restriction</w:t>
      </w:r>
      <w:proofErr w:type="spellEnd"/>
      <w:proofErr w:type="gramEnd"/>
      <w:r w:rsidRPr="004E5F20">
        <w:rPr>
          <w:rFonts w:ascii="Courier New" w:hAnsi="Courier New" w:cs="Courier New"/>
          <w:color w:val="000000"/>
          <w:sz w:val="16"/>
          <w:szCs w:val="16"/>
          <w:lang w:val="fr-CH"/>
        </w:rPr>
        <w:t xml:space="preserve"> </w:t>
      </w:r>
      <w:r w:rsidRPr="004E5F20">
        <w:rPr>
          <w:rFonts w:ascii="Courier New" w:hAnsi="Courier New" w:cs="Courier New"/>
          <w:color w:val="FF0000"/>
          <w:sz w:val="16"/>
          <w:szCs w:val="16"/>
          <w:lang w:val="fr-CH"/>
        </w:rPr>
        <w:t>base</w:t>
      </w:r>
      <w:r w:rsidRPr="004E5F20">
        <w:rPr>
          <w:rFonts w:ascii="Courier New" w:hAnsi="Courier New" w:cs="Courier New"/>
          <w:color w:val="000000"/>
          <w:sz w:val="16"/>
          <w:szCs w:val="16"/>
          <w:lang w:val="fr-CH"/>
        </w:rPr>
        <w:t>=</w:t>
      </w:r>
      <w:r w:rsidRPr="004E5F20">
        <w:rPr>
          <w:rFonts w:ascii="Courier New" w:hAnsi="Courier New" w:cs="Courier New"/>
          <w:color w:val="008000"/>
          <w:sz w:val="16"/>
          <w:szCs w:val="16"/>
          <w:lang w:val="fr-CH"/>
        </w:rPr>
        <w:t>"</w:t>
      </w:r>
      <w:proofErr w:type="spellStart"/>
      <w:r w:rsidRPr="004E5F20">
        <w:rPr>
          <w:rFonts w:ascii="Courier New" w:hAnsi="Courier New" w:cs="Courier New"/>
          <w:color w:val="008000"/>
          <w:sz w:val="16"/>
          <w:szCs w:val="16"/>
          <w:lang w:val="fr-CH"/>
        </w:rPr>
        <w:t>UIntVectorType</w:t>
      </w:r>
      <w:proofErr w:type="spellEnd"/>
      <w:r w:rsidRPr="004E5F20">
        <w:rPr>
          <w:rFonts w:ascii="Courier New" w:hAnsi="Courier New" w:cs="Courier New"/>
          <w:color w:val="008000"/>
          <w:sz w:val="16"/>
          <w:szCs w:val="16"/>
          <w:lang w:val="fr-CH"/>
        </w:rPr>
        <w:t>"</w:t>
      </w:r>
      <w:r w:rsidRPr="004E5F20">
        <w:rPr>
          <w:rFonts w:ascii="Courier New" w:hAnsi="Courier New" w:cs="Courier New"/>
          <w:color w:val="0000FF"/>
          <w:sz w:val="16"/>
          <w:szCs w:val="16"/>
          <w:lang w:val="fr-CH"/>
        </w:rPr>
        <w:t>&gt;</w:t>
      </w:r>
    </w:p>
    <w:p w14:paraId="26D38E15" w14:textId="77777777" w:rsidR="00216C15" w:rsidRPr="008258CE"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rPr>
      </w:pP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xs:minLength</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value</w:t>
      </w:r>
      <w:r w:rsidRPr="008258CE">
        <w:rPr>
          <w:rFonts w:ascii="Courier New" w:hAnsi="Courier New" w:cs="Courier New"/>
          <w:color w:val="000000"/>
          <w:sz w:val="16"/>
          <w:szCs w:val="16"/>
        </w:rPr>
        <w:t>=</w:t>
      </w:r>
      <w:r w:rsidRPr="008258CE">
        <w:rPr>
          <w:rFonts w:ascii="Courier New" w:hAnsi="Courier New" w:cs="Courier New"/>
          <w:color w:val="008000"/>
          <w:sz w:val="16"/>
          <w:szCs w:val="16"/>
        </w:rPr>
        <w:t>"1"</w:t>
      </w:r>
      <w:r w:rsidRPr="008258CE">
        <w:rPr>
          <w:rFonts w:ascii="Courier New" w:hAnsi="Courier New" w:cs="Courier New"/>
          <w:color w:val="0000FF"/>
          <w:sz w:val="16"/>
          <w:szCs w:val="16"/>
        </w:rPr>
        <w:t>/&gt;</w:t>
      </w:r>
    </w:p>
    <w:p w14:paraId="1CFE8CC7" w14:textId="77777777" w:rsidR="00216C15" w:rsidRPr="008258CE"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xs:maxLength</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value</w:t>
      </w:r>
      <w:r w:rsidRPr="008258CE">
        <w:rPr>
          <w:rFonts w:ascii="Courier New" w:hAnsi="Courier New" w:cs="Courier New"/>
          <w:color w:val="000000"/>
          <w:sz w:val="16"/>
          <w:szCs w:val="16"/>
        </w:rPr>
        <w:t>=</w:t>
      </w:r>
      <w:r w:rsidRPr="008258CE">
        <w:rPr>
          <w:rFonts w:ascii="Courier New" w:hAnsi="Courier New" w:cs="Courier New"/>
          <w:color w:val="008000"/>
          <w:sz w:val="16"/>
          <w:szCs w:val="16"/>
        </w:rPr>
        <w:t>"2"</w:t>
      </w:r>
      <w:r w:rsidRPr="008258CE">
        <w:rPr>
          <w:rFonts w:ascii="Courier New" w:hAnsi="Courier New" w:cs="Courier New"/>
          <w:color w:val="0000FF"/>
          <w:sz w:val="16"/>
          <w:szCs w:val="16"/>
        </w:rPr>
        <w:t>/&gt;</w:t>
      </w:r>
    </w:p>
    <w:p w14:paraId="6C6B7D44"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lang w:val="fr-CH"/>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4E5F20">
        <w:rPr>
          <w:rFonts w:ascii="Courier New" w:hAnsi="Courier New" w:cs="Courier New"/>
          <w:color w:val="0000FF"/>
          <w:sz w:val="16"/>
          <w:szCs w:val="16"/>
          <w:lang w:val="fr-CH"/>
        </w:rPr>
        <w:t>&lt;/</w:t>
      </w:r>
      <w:proofErr w:type="spellStart"/>
      <w:proofErr w:type="gramStart"/>
      <w:r w:rsidRPr="004E5F20">
        <w:rPr>
          <w:rFonts w:ascii="Courier New" w:hAnsi="Courier New" w:cs="Courier New"/>
          <w:color w:val="0000FF"/>
          <w:sz w:val="16"/>
          <w:szCs w:val="16"/>
          <w:lang w:val="fr-CH"/>
        </w:rPr>
        <w:t>xs:restriction</w:t>
      </w:r>
      <w:proofErr w:type="spellEnd"/>
      <w:proofErr w:type="gramEnd"/>
      <w:r w:rsidRPr="004E5F20">
        <w:rPr>
          <w:rFonts w:ascii="Courier New" w:hAnsi="Courier New" w:cs="Courier New"/>
          <w:color w:val="0000FF"/>
          <w:sz w:val="16"/>
          <w:szCs w:val="16"/>
          <w:lang w:val="fr-CH"/>
        </w:rPr>
        <w:t>&gt;</w:t>
      </w:r>
    </w:p>
    <w:p w14:paraId="72B184C6"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color w:val="0000FF"/>
          <w:sz w:val="16"/>
          <w:szCs w:val="16"/>
          <w:lang w:val="fr-CH"/>
        </w:rPr>
      </w:pPr>
      <w:r w:rsidRPr="004E5F20">
        <w:rPr>
          <w:rFonts w:ascii="Courier New" w:hAnsi="Courier New" w:cs="Courier New"/>
          <w:b/>
          <w:bCs/>
          <w:color w:val="000000"/>
          <w:sz w:val="16"/>
          <w:szCs w:val="16"/>
          <w:lang w:val="fr-CH"/>
        </w:rPr>
        <w:tab/>
      </w:r>
      <w:r w:rsidRPr="004E5F20">
        <w:rPr>
          <w:rFonts w:ascii="Courier New" w:hAnsi="Courier New" w:cs="Courier New"/>
          <w:color w:val="0000FF"/>
          <w:sz w:val="16"/>
          <w:szCs w:val="16"/>
          <w:lang w:val="fr-CH"/>
        </w:rPr>
        <w:t>&lt;/</w:t>
      </w:r>
      <w:proofErr w:type="spellStart"/>
      <w:proofErr w:type="gramStart"/>
      <w:r w:rsidRPr="004E5F20">
        <w:rPr>
          <w:rFonts w:ascii="Courier New" w:hAnsi="Courier New" w:cs="Courier New"/>
          <w:color w:val="0000FF"/>
          <w:sz w:val="16"/>
          <w:szCs w:val="16"/>
          <w:lang w:val="fr-CH"/>
        </w:rPr>
        <w:t>xs:simpleType</w:t>
      </w:r>
      <w:proofErr w:type="spellEnd"/>
      <w:proofErr w:type="gramEnd"/>
      <w:r w:rsidRPr="004E5F20">
        <w:rPr>
          <w:rFonts w:ascii="Courier New" w:hAnsi="Courier New" w:cs="Courier New"/>
          <w:color w:val="0000FF"/>
          <w:sz w:val="16"/>
          <w:szCs w:val="16"/>
          <w:lang w:val="fr-CH"/>
        </w:rPr>
        <w:t>&gt;</w:t>
      </w:r>
    </w:p>
    <w:p w14:paraId="1F3F8F80"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lang w:val="fr-CH"/>
        </w:rPr>
      </w:pPr>
      <w:r w:rsidRPr="004E5F20">
        <w:rPr>
          <w:rFonts w:ascii="Courier New" w:hAnsi="Courier New" w:cs="Courier New"/>
          <w:b/>
          <w:bCs/>
          <w:color w:val="000000"/>
          <w:sz w:val="16"/>
          <w:szCs w:val="16"/>
          <w:lang w:val="fr-CH"/>
        </w:rPr>
        <w:tab/>
      </w:r>
      <w:r w:rsidRPr="004E5F20">
        <w:rPr>
          <w:rFonts w:ascii="Courier New" w:hAnsi="Courier New" w:cs="Courier New"/>
          <w:color w:val="0000FF"/>
          <w:sz w:val="16"/>
          <w:szCs w:val="16"/>
          <w:lang w:val="fr-CH"/>
        </w:rPr>
        <w:t>&lt;</w:t>
      </w:r>
      <w:proofErr w:type="spellStart"/>
      <w:proofErr w:type="gramStart"/>
      <w:r w:rsidRPr="004E5F20">
        <w:rPr>
          <w:rFonts w:ascii="Courier New" w:hAnsi="Courier New" w:cs="Courier New"/>
          <w:color w:val="0000FF"/>
          <w:sz w:val="16"/>
          <w:szCs w:val="16"/>
          <w:lang w:val="fr-CH"/>
        </w:rPr>
        <w:t>xs:simpleType</w:t>
      </w:r>
      <w:proofErr w:type="spellEnd"/>
      <w:proofErr w:type="gramEnd"/>
      <w:r w:rsidRPr="004E5F20">
        <w:rPr>
          <w:rFonts w:ascii="Courier New" w:hAnsi="Courier New" w:cs="Courier New"/>
          <w:color w:val="000000"/>
          <w:sz w:val="16"/>
          <w:szCs w:val="16"/>
          <w:lang w:val="fr-CH"/>
        </w:rPr>
        <w:t xml:space="preserve"> </w:t>
      </w:r>
      <w:proofErr w:type="spellStart"/>
      <w:r w:rsidRPr="004E5F20">
        <w:rPr>
          <w:rFonts w:ascii="Courier New" w:hAnsi="Courier New" w:cs="Courier New"/>
          <w:color w:val="FF0000"/>
          <w:sz w:val="16"/>
          <w:szCs w:val="16"/>
          <w:lang w:val="fr-CH"/>
        </w:rPr>
        <w:t>name</w:t>
      </w:r>
      <w:proofErr w:type="spellEnd"/>
      <w:r w:rsidRPr="004E5F20">
        <w:rPr>
          <w:rFonts w:ascii="Courier New" w:hAnsi="Courier New" w:cs="Courier New"/>
          <w:color w:val="000000"/>
          <w:sz w:val="16"/>
          <w:szCs w:val="16"/>
          <w:lang w:val="fr-CH"/>
        </w:rPr>
        <w:t>=</w:t>
      </w:r>
      <w:r w:rsidRPr="004E5F20">
        <w:rPr>
          <w:rFonts w:ascii="Courier New" w:hAnsi="Courier New" w:cs="Courier New"/>
          <w:color w:val="008000"/>
          <w:sz w:val="16"/>
          <w:szCs w:val="16"/>
          <w:lang w:val="fr-CH"/>
        </w:rPr>
        <w:t>"</w:t>
      </w:r>
      <w:proofErr w:type="spellStart"/>
      <w:r w:rsidRPr="004E5F20">
        <w:rPr>
          <w:rFonts w:ascii="Courier New" w:hAnsi="Courier New" w:cs="Courier New"/>
          <w:color w:val="008000"/>
          <w:sz w:val="16"/>
          <w:szCs w:val="16"/>
          <w:lang w:val="fr-CH"/>
        </w:rPr>
        <w:t>VideoScanType</w:t>
      </w:r>
      <w:proofErr w:type="spellEnd"/>
      <w:r w:rsidRPr="004E5F20">
        <w:rPr>
          <w:rFonts w:ascii="Courier New" w:hAnsi="Courier New" w:cs="Courier New"/>
          <w:color w:val="008000"/>
          <w:sz w:val="16"/>
          <w:szCs w:val="16"/>
          <w:lang w:val="fr-CH"/>
        </w:rPr>
        <w:t>"</w:t>
      </w:r>
      <w:r w:rsidRPr="004E5F20">
        <w:rPr>
          <w:rFonts w:ascii="Courier New" w:hAnsi="Courier New" w:cs="Courier New"/>
          <w:color w:val="0000FF"/>
          <w:sz w:val="16"/>
          <w:szCs w:val="16"/>
          <w:lang w:val="fr-CH"/>
        </w:rPr>
        <w:t>&gt;</w:t>
      </w:r>
    </w:p>
    <w:p w14:paraId="6470E6CF"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lang w:val="fr-CH"/>
        </w:rPr>
      </w:pP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r w:rsidRPr="004E5F20">
        <w:rPr>
          <w:rFonts w:ascii="Courier New" w:hAnsi="Courier New" w:cs="Courier New"/>
          <w:color w:val="0000FF"/>
          <w:sz w:val="16"/>
          <w:szCs w:val="16"/>
          <w:lang w:val="fr-CH"/>
        </w:rPr>
        <w:t>&lt;</w:t>
      </w:r>
      <w:proofErr w:type="spellStart"/>
      <w:proofErr w:type="gramStart"/>
      <w:r w:rsidRPr="004E5F20">
        <w:rPr>
          <w:rFonts w:ascii="Courier New" w:hAnsi="Courier New" w:cs="Courier New"/>
          <w:color w:val="0000FF"/>
          <w:sz w:val="16"/>
          <w:szCs w:val="16"/>
          <w:lang w:val="fr-CH"/>
        </w:rPr>
        <w:t>xs:annotation</w:t>
      </w:r>
      <w:proofErr w:type="spellEnd"/>
      <w:proofErr w:type="gramEnd"/>
      <w:r w:rsidRPr="004E5F20">
        <w:rPr>
          <w:rFonts w:ascii="Courier New" w:hAnsi="Courier New" w:cs="Courier New"/>
          <w:color w:val="0000FF"/>
          <w:sz w:val="16"/>
          <w:szCs w:val="16"/>
          <w:lang w:val="fr-CH"/>
        </w:rPr>
        <w:t>&gt;</w:t>
      </w:r>
    </w:p>
    <w:p w14:paraId="5A536DB6"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lang w:val="fr-CH"/>
        </w:rPr>
      </w:pP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r w:rsidRPr="004E5F20">
        <w:rPr>
          <w:rFonts w:ascii="Courier New" w:hAnsi="Courier New" w:cs="Courier New"/>
          <w:color w:val="0000FF"/>
          <w:sz w:val="16"/>
          <w:szCs w:val="16"/>
          <w:lang w:val="fr-CH"/>
        </w:rPr>
        <w:t>&lt;</w:t>
      </w:r>
      <w:proofErr w:type="spellStart"/>
      <w:proofErr w:type="gramStart"/>
      <w:r w:rsidRPr="004E5F20">
        <w:rPr>
          <w:rFonts w:ascii="Courier New" w:hAnsi="Courier New" w:cs="Courier New"/>
          <w:color w:val="0000FF"/>
          <w:sz w:val="16"/>
          <w:szCs w:val="16"/>
          <w:lang w:val="fr-CH"/>
        </w:rPr>
        <w:t>xs:documentation</w:t>
      </w:r>
      <w:proofErr w:type="spellEnd"/>
      <w:proofErr w:type="gramEnd"/>
      <w:r w:rsidRPr="004E5F20">
        <w:rPr>
          <w:rFonts w:ascii="Courier New" w:hAnsi="Courier New" w:cs="Courier New"/>
          <w:color w:val="000000"/>
          <w:sz w:val="16"/>
          <w:szCs w:val="16"/>
          <w:lang w:val="fr-CH"/>
        </w:rPr>
        <w:t xml:space="preserve"> </w:t>
      </w:r>
      <w:proofErr w:type="spellStart"/>
      <w:r w:rsidRPr="004E5F20">
        <w:rPr>
          <w:rFonts w:ascii="Courier New" w:hAnsi="Courier New" w:cs="Courier New"/>
          <w:color w:val="FF0000"/>
          <w:sz w:val="16"/>
          <w:szCs w:val="16"/>
          <w:lang w:val="fr-CH"/>
        </w:rPr>
        <w:t>xml:lang</w:t>
      </w:r>
      <w:proofErr w:type="spellEnd"/>
      <w:r w:rsidRPr="004E5F20">
        <w:rPr>
          <w:rFonts w:ascii="Courier New" w:hAnsi="Courier New" w:cs="Courier New"/>
          <w:color w:val="000000"/>
          <w:sz w:val="16"/>
          <w:szCs w:val="16"/>
          <w:lang w:val="fr-CH"/>
        </w:rPr>
        <w:t>=</w:t>
      </w:r>
      <w:r w:rsidRPr="004E5F20">
        <w:rPr>
          <w:rFonts w:ascii="Courier New" w:hAnsi="Courier New" w:cs="Courier New"/>
          <w:color w:val="008000"/>
          <w:sz w:val="16"/>
          <w:szCs w:val="16"/>
          <w:lang w:val="fr-CH"/>
        </w:rPr>
        <w:t>"en"</w:t>
      </w:r>
      <w:r w:rsidRPr="004E5F20">
        <w:rPr>
          <w:rFonts w:ascii="Courier New" w:hAnsi="Courier New" w:cs="Courier New"/>
          <w:color w:val="0000FF"/>
          <w:sz w:val="16"/>
          <w:szCs w:val="16"/>
          <w:lang w:val="fr-CH"/>
        </w:rPr>
        <w:t>&gt;</w:t>
      </w:r>
    </w:p>
    <w:p w14:paraId="4DA4C924"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lang w:val="fr-CH"/>
        </w:rPr>
      </w:pP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proofErr w:type="spellStart"/>
      <w:r w:rsidRPr="004E5F20">
        <w:rPr>
          <w:rFonts w:ascii="Courier New" w:hAnsi="Courier New" w:cs="Courier New"/>
          <w:b/>
          <w:bCs/>
          <w:color w:val="000000"/>
          <w:sz w:val="16"/>
          <w:szCs w:val="16"/>
          <w:lang w:val="fr-CH"/>
        </w:rPr>
        <w:t>Video</w:t>
      </w:r>
      <w:proofErr w:type="spellEnd"/>
      <w:r w:rsidRPr="004E5F20">
        <w:rPr>
          <w:rFonts w:ascii="Courier New" w:hAnsi="Courier New" w:cs="Courier New"/>
          <w:b/>
          <w:bCs/>
          <w:color w:val="000000"/>
          <w:sz w:val="16"/>
          <w:szCs w:val="16"/>
          <w:lang w:val="fr-CH"/>
        </w:rPr>
        <w:t xml:space="preserve"> Scan type </w:t>
      </w:r>
      <w:proofErr w:type="spellStart"/>
      <w:r w:rsidRPr="004E5F20">
        <w:rPr>
          <w:rFonts w:ascii="Courier New" w:hAnsi="Courier New" w:cs="Courier New"/>
          <w:b/>
          <w:bCs/>
          <w:color w:val="000000"/>
          <w:sz w:val="16"/>
          <w:szCs w:val="16"/>
          <w:lang w:val="fr-CH"/>
        </w:rPr>
        <w:t>enumeration</w:t>
      </w:r>
      <w:proofErr w:type="spellEnd"/>
    </w:p>
    <w:p w14:paraId="45C544BE" w14:textId="77777777" w:rsidR="00216C15" w:rsidRPr="004E5F20"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lang w:val="fr-CH"/>
        </w:rPr>
      </w:pPr>
      <w:r w:rsidRPr="004E5F20">
        <w:rPr>
          <w:rFonts w:ascii="Courier New" w:hAnsi="Courier New" w:cs="Courier New"/>
          <w:b/>
          <w:bCs/>
          <w:color w:val="000000"/>
          <w:sz w:val="16"/>
          <w:szCs w:val="16"/>
          <w:lang w:val="fr-CH"/>
        </w:rPr>
        <w:tab/>
      </w:r>
      <w:r w:rsidRPr="004E5F20">
        <w:rPr>
          <w:rFonts w:ascii="Courier New" w:hAnsi="Courier New" w:cs="Courier New"/>
          <w:b/>
          <w:bCs/>
          <w:color w:val="000000"/>
          <w:sz w:val="16"/>
          <w:szCs w:val="16"/>
          <w:lang w:val="fr-CH"/>
        </w:rPr>
        <w:tab/>
      </w:r>
      <w:r w:rsidRPr="004E5F20">
        <w:rPr>
          <w:rFonts w:ascii="Courier New" w:hAnsi="Courier New" w:cs="Courier New"/>
          <w:color w:val="0000FF"/>
          <w:sz w:val="16"/>
          <w:szCs w:val="16"/>
          <w:lang w:val="fr-CH"/>
        </w:rPr>
        <w:t>&lt;/</w:t>
      </w:r>
      <w:proofErr w:type="spellStart"/>
      <w:proofErr w:type="gramStart"/>
      <w:r w:rsidRPr="004E5F20">
        <w:rPr>
          <w:rFonts w:ascii="Courier New" w:hAnsi="Courier New" w:cs="Courier New"/>
          <w:color w:val="0000FF"/>
          <w:sz w:val="16"/>
          <w:szCs w:val="16"/>
          <w:lang w:val="fr-CH"/>
        </w:rPr>
        <w:t>xs:documentation</w:t>
      </w:r>
      <w:proofErr w:type="spellEnd"/>
      <w:proofErr w:type="gramEnd"/>
      <w:r w:rsidRPr="004E5F20">
        <w:rPr>
          <w:rFonts w:ascii="Courier New" w:hAnsi="Courier New" w:cs="Courier New"/>
          <w:color w:val="0000FF"/>
          <w:sz w:val="16"/>
          <w:szCs w:val="16"/>
          <w:lang w:val="fr-CH"/>
        </w:rPr>
        <w:t>&gt;</w:t>
      </w:r>
    </w:p>
    <w:p w14:paraId="3BEAFE9F" w14:textId="77777777" w:rsidR="00216C15" w:rsidRPr="00FC4C21" w:rsidRDefault="00216C15" w:rsidP="00216C15">
      <w:pPr>
        <w:shd w:val="clear" w:color="auto" w:fill="D9D9D9" w:themeFill="background1" w:themeFillShade="D9"/>
        <w:autoSpaceDE w:val="0"/>
        <w:autoSpaceDN w:val="0"/>
        <w:adjustRightInd w:val="0"/>
        <w:spacing w:after="0" w:line="240" w:lineRule="auto"/>
        <w:rPr>
          <w:rFonts w:ascii="Courier New" w:hAnsi="Courier New" w:cs="Courier New"/>
          <w:b/>
          <w:bCs/>
          <w:color w:val="000000"/>
          <w:sz w:val="16"/>
          <w:szCs w:val="16"/>
        </w:rPr>
      </w:pPr>
      <w:r w:rsidRPr="004E5F20">
        <w:rPr>
          <w:rFonts w:ascii="Courier New" w:hAnsi="Courier New" w:cs="Courier New"/>
          <w:b/>
          <w:bCs/>
          <w:color w:val="000000"/>
          <w:sz w:val="16"/>
          <w:szCs w:val="16"/>
          <w:lang w:val="fr-CH"/>
        </w:rPr>
        <w:lastRenderedPageBreak/>
        <w:tab/>
      </w:r>
      <w:r w:rsidRPr="004E5F20">
        <w:rPr>
          <w:rFonts w:ascii="Courier New" w:hAnsi="Courier New" w:cs="Courier New"/>
          <w:b/>
          <w:bCs/>
          <w:color w:val="000000"/>
          <w:sz w:val="16"/>
          <w:szCs w:val="16"/>
          <w:lang w:val="fr-CH"/>
        </w:rPr>
        <w:tab/>
      </w:r>
      <w:r w:rsidRPr="00FC4C21">
        <w:rPr>
          <w:rFonts w:ascii="Courier New" w:hAnsi="Courier New" w:cs="Courier New"/>
          <w:color w:val="0000FF"/>
          <w:sz w:val="16"/>
          <w:szCs w:val="16"/>
        </w:rPr>
        <w:t>&lt;/</w:t>
      </w:r>
      <w:proofErr w:type="spellStart"/>
      <w:proofErr w:type="gramStart"/>
      <w:r w:rsidRPr="00FC4C21">
        <w:rPr>
          <w:rFonts w:ascii="Courier New" w:hAnsi="Courier New" w:cs="Courier New"/>
          <w:color w:val="0000FF"/>
          <w:sz w:val="16"/>
          <w:szCs w:val="16"/>
        </w:rPr>
        <w:t>xs:annotation</w:t>
      </w:r>
      <w:proofErr w:type="spellEnd"/>
      <w:proofErr w:type="gramEnd"/>
      <w:r w:rsidRPr="00FC4C21">
        <w:rPr>
          <w:rFonts w:ascii="Courier New" w:hAnsi="Courier New" w:cs="Courier New"/>
          <w:color w:val="0000FF"/>
          <w:sz w:val="16"/>
          <w:szCs w:val="16"/>
        </w:rPr>
        <w:t>&gt;</w:t>
      </w:r>
    </w:p>
    <w:p w14:paraId="4136EC2F" w14:textId="77777777" w:rsidR="00216C15" w:rsidRPr="00FC4C21"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FC4C21">
        <w:rPr>
          <w:rFonts w:ascii="Courier New" w:hAnsi="Courier New" w:cs="Courier New"/>
          <w:b/>
          <w:bCs/>
          <w:color w:val="000000"/>
          <w:sz w:val="16"/>
          <w:szCs w:val="16"/>
        </w:rPr>
        <w:tab/>
      </w:r>
      <w:r w:rsidRPr="00FC4C21">
        <w:rPr>
          <w:rFonts w:ascii="Courier New" w:hAnsi="Courier New" w:cs="Courier New"/>
          <w:b/>
          <w:bCs/>
          <w:color w:val="000000"/>
          <w:sz w:val="16"/>
          <w:szCs w:val="16"/>
        </w:rPr>
        <w:tab/>
      </w:r>
      <w:r w:rsidRPr="00FC4C21">
        <w:rPr>
          <w:rFonts w:ascii="Courier New" w:hAnsi="Courier New" w:cs="Courier New"/>
          <w:color w:val="0000FF"/>
          <w:sz w:val="16"/>
          <w:szCs w:val="16"/>
        </w:rPr>
        <w:t>&lt;</w:t>
      </w:r>
      <w:proofErr w:type="spellStart"/>
      <w:proofErr w:type="gramStart"/>
      <w:r w:rsidRPr="00FC4C21">
        <w:rPr>
          <w:rFonts w:ascii="Courier New" w:hAnsi="Courier New" w:cs="Courier New"/>
          <w:color w:val="0000FF"/>
          <w:sz w:val="16"/>
          <w:szCs w:val="16"/>
        </w:rPr>
        <w:t>xs:restriction</w:t>
      </w:r>
      <w:proofErr w:type="spellEnd"/>
      <w:proofErr w:type="gramEnd"/>
      <w:r w:rsidRPr="00FC4C21">
        <w:rPr>
          <w:rFonts w:ascii="Courier New" w:hAnsi="Courier New" w:cs="Courier New"/>
          <w:color w:val="000000"/>
          <w:sz w:val="16"/>
          <w:szCs w:val="16"/>
        </w:rPr>
        <w:t xml:space="preserve"> </w:t>
      </w:r>
      <w:r w:rsidRPr="00FC4C21">
        <w:rPr>
          <w:rFonts w:ascii="Courier New" w:hAnsi="Courier New" w:cs="Courier New"/>
          <w:color w:val="FF0000"/>
          <w:sz w:val="16"/>
          <w:szCs w:val="16"/>
        </w:rPr>
        <w:t>base</w:t>
      </w:r>
      <w:r w:rsidRPr="00FC4C21">
        <w:rPr>
          <w:rFonts w:ascii="Courier New" w:hAnsi="Courier New" w:cs="Courier New"/>
          <w:color w:val="000000"/>
          <w:sz w:val="16"/>
          <w:szCs w:val="16"/>
        </w:rPr>
        <w:t>=</w:t>
      </w:r>
      <w:r w:rsidRPr="00FC4C21">
        <w:rPr>
          <w:rFonts w:ascii="Courier New" w:hAnsi="Courier New" w:cs="Courier New"/>
          <w:color w:val="008000"/>
          <w:sz w:val="16"/>
          <w:szCs w:val="16"/>
        </w:rPr>
        <w:t>"</w:t>
      </w:r>
      <w:proofErr w:type="spellStart"/>
      <w:r w:rsidRPr="00FC4C21">
        <w:rPr>
          <w:rFonts w:ascii="Courier New" w:hAnsi="Courier New" w:cs="Courier New"/>
          <w:color w:val="008000"/>
          <w:sz w:val="16"/>
          <w:szCs w:val="16"/>
        </w:rPr>
        <w:t>xs:string</w:t>
      </w:r>
      <w:proofErr w:type="spellEnd"/>
      <w:r w:rsidRPr="00FC4C21">
        <w:rPr>
          <w:rFonts w:ascii="Courier New" w:hAnsi="Courier New" w:cs="Courier New"/>
          <w:color w:val="008000"/>
          <w:sz w:val="16"/>
          <w:szCs w:val="16"/>
        </w:rPr>
        <w:t>"</w:t>
      </w:r>
      <w:r w:rsidRPr="00FC4C21">
        <w:rPr>
          <w:rFonts w:ascii="Courier New" w:hAnsi="Courier New" w:cs="Courier New"/>
          <w:color w:val="0000FF"/>
          <w:sz w:val="16"/>
          <w:szCs w:val="16"/>
        </w:rPr>
        <w:t>&gt;</w:t>
      </w:r>
    </w:p>
    <w:p w14:paraId="730F996B"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FC4C21">
        <w:rPr>
          <w:rFonts w:ascii="Courier New" w:hAnsi="Courier New" w:cs="Courier New"/>
          <w:b/>
          <w:bCs/>
          <w:color w:val="000000"/>
          <w:sz w:val="16"/>
          <w:szCs w:val="16"/>
        </w:rPr>
        <w:tab/>
      </w:r>
      <w:r w:rsidRPr="00FC4C21">
        <w:rPr>
          <w:rFonts w:ascii="Courier New" w:hAnsi="Courier New" w:cs="Courier New"/>
          <w:b/>
          <w:bCs/>
          <w:color w:val="000000"/>
          <w:sz w:val="16"/>
          <w:szCs w:val="16"/>
        </w:rPr>
        <w:tab/>
      </w:r>
      <w:r w:rsidRPr="00FC4C21">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xs:enumeration</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value</w:t>
      </w:r>
      <w:r w:rsidRPr="008258CE">
        <w:rPr>
          <w:rFonts w:ascii="Courier New" w:hAnsi="Courier New" w:cs="Courier New"/>
          <w:color w:val="000000"/>
          <w:sz w:val="16"/>
          <w:szCs w:val="16"/>
        </w:rPr>
        <w:t>=</w:t>
      </w:r>
      <w:r w:rsidRPr="008258CE">
        <w:rPr>
          <w:rFonts w:ascii="Courier New" w:hAnsi="Courier New" w:cs="Courier New"/>
          <w:color w:val="008000"/>
          <w:sz w:val="16"/>
          <w:szCs w:val="16"/>
        </w:rPr>
        <w:t>"progressive"</w:t>
      </w:r>
      <w:r w:rsidRPr="008258CE">
        <w:rPr>
          <w:rFonts w:ascii="Courier New" w:hAnsi="Courier New" w:cs="Courier New"/>
          <w:color w:val="0000FF"/>
          <w:sz w:val="16"/>
          <w:szCs w:val="16"/>
        </w:rPr>
        <w:t>/&gt;</w:t>
      </w:r>
    </w:p>
    <w:p w14:paraId="387D8F9D"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xs:enumeration</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value</w:t>
      </w:r>
      <w:r w:rsidRPr="008258CE">
        <w:rPr>
          <w:rFonts w:ascii="Courier New" w:hAnsi="Courier New" w:cs="Courier New"/>
          <w:color w:val="000000"/>
          <w:sz w:val="16"/>
          <w:szCs w:val="16"/>
        </w:rPr>
        <w:t>=</w:t>
      </w:r>
      <w:r w:rsidRPr="008258CE">
        <w:rPr>
          <w:rFonts w:ascii="Courier New" w:hAnsi="Courier New" w:cs="Courier New"/>
          <w:color w:val="008000"/>
          <w:sz w:val="16"/>
          <w:szCs w:val="16"/>
        </w:rPr>
        <w:t>"interlaced"</w:t>
      </w:r>
      <w:r w:rsidRPr="008258CE">
        <w:rPr>
          <w:rFonts w:ascii="Courier New" w:hAnsi="Courier New" w:cs="Courier New"/>
          <w:color w:val="0000FF"/>
          <w:sz w:val="16"/>
          <w:szCs w:val="16"/>
        </w:rPr>
        <w:t>/&gt;</w:t>
      </w:r>
    </w:p>
    <w:p w14:paraId="43FB49AF"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xs:enumeration</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value</w:t>
      </w:r>
      <w:r w:rsidRPr="008258CE">
        <w:rPr>
          <w:rFonts w:ascii="Courier New" w:hAnsi="Courier New" w:cs="Courier New"/>
          <w:color w:val="000000"/>
          <w:sz w:val="16"/>
          <w:szCs w:val="16"/>
        </w:rPr>
        <w:t>=</w:t>
      </w:r>
      <w:r w:rsidRPr="008258CE">
        <w:rPr>
          <w:rFonts w:ascii="Courier New" w:hAnsi="Courier New" w:cs="Courier New"/>
          <w:color w:val="008000"/>
          <w:sz w:val="16"/>
          <w:szCs w:val="16"/>
        </w:rPr>
        <w:t>"unknown"</w:t>
      </w:r>
      <w:r w:rsidRPr="008258CE">
        <w:rPr>
          <w:rFonts w:ascii="Courier New" w:hAnsi="Courier New" w:cs="Courier New"/>
          <w:color w:val="0000FF"/>
          <w:sz w:val="16"/>
          <w:szCs w:val="16"/>
        </w:rPr>
        <w:t>/&gt;</w:t>
      </w:r>
    </w:p>
    <w:p w14:paraId="1A469BA3"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xs:restriction</w:t>
      </w:r>
      <w:proofErr w:type="spellEnd"/>
      <w:proofErr w:type="gramEnd"/>
      <w:r w:rsidRPr="008258CE">
        <w:rPr>
          <w:rFonts w:ascii="Courier New" w:hAnsi="Courier New" w:cs="Courier New"/>
          <w:color w:val="0000FF"/>
          <w:sz w:val="16"/>
          <w:szCs w:val="16"/>
        </w:rPr>
        <w:t>&gt;</w:t>
      </w:r>
    </w:p>
    <w:p w14:paraId="21CD869F"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color w:val="0000FF"/>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xs:simpleType</w:t>
      </w:r>
      <w:proofErr w:type="spellEnd"/>
      <w:proofErr w:type="gramEnd"/>
      <w:r w:rsidRPr="008258CE">
        <w:rPr>
          <w:rFonts w:ascii="Courier New" w:hAnsi="Courier New" w:cs="Courier New"/>
          <w:color w:val="0000FF"/>
          <w:sz w:val="16"/>
          <w:szCs w:val="16"/>
        </w:rPr>
        <w:t>&gt;</w:t>
      </w:r>
    </w:p>
    <w:p w14:paraId="64B24366"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xs:simpleType</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name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CodecsType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25D07E64"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xs:restriction</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base</w:t>
      </w:r>
      <w:r w:rsidRPr="008258CE">
        <w:rPr>
          <w:rFonts w:ascii="Courier New" w:hAnsi="Courier New" w:cs="Courier New"/>
          <w:color w:val="000000"/>
          <w:sz w:val="16"/>
          <w:szCs w:val="16"/>
        </w:rPr>
        <w:t>=</w:t>
      </w:r>
      <w:r w:rsidRPr="008258CE">
        <w:rPr>
          <w:rFonts w:ascii="Courier New" w:hAnsi="Courier New" w:cs="Courier New"/>
          <w:color w:val="008000"/>
          <w:sz w:val="16"/>
          <w:szCs w:val="16"/>
        </w:rPr>
        <w:t>"</w:t>
      </w:r>
      <w:proofErr w:type="spellStart"/>
      <w:r w:rsidRPr="008258CE">
        <w:rPr>
          <w:rFonts w:ascii="Courier New" w:hAnsi="Courier New" w:cs="Courier New"/>
          <w:color w:val="008000"/>
          <w:sz w:val="16"/>
          <w:szCs w:val="16"/>
        </w:rPr>
        <w:t>xs:string</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4A8D901A"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xs:pattern</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value</w:t>
      </w:r>
      <w:r w:rsidRPr="008258CE">
        <w:rPr>
          <w:rFonts w:ascii="Courier New" w:hAnsi="Courier New" w:cs="Courier New"/>
          <w:color w:val="000000"/>
          <w:sz w:val="16"/>
          <w:szCs w:val="16"/>
        </w:rPr>
        <w:t>=</w:t>
      </w:r>
      <w:r w:rsidRPr="008258CE">
        <w:rPr>
          <w:rFonts w:ascii="Courier New" w:hAnsi="Courier New" w:cs="Courier New"/>
          <w:color w:val="008000"/>
          <w:sz w:val="16"/>
          <w:szCs w:val="16"/>
        </w:rPr>
        <w:t>"&amp;charset;&amp;</w:t>
      </w:r>
      <w:proofErr w:type="spellStart"/>
      <w:r w:rsidRPr="008258CE">
        <w:rPr>
          <w:rFonts w:ascii="Courier New" w:hAnsi="Courier New" w:cs="Courier New"/>
          <w:color w:val="008000"/>
          <w:sz w:val="16"/>
          <w:szCs w:val="16"/>
        </w:rPr>
        <w:t>squote</w:t>
      </w:r>
      <w:proofErr w:type="spellEnd"/>
      <w:r w:rsidRPr="008258CE">
        <w:rPr>
          <w:rFonts w:ascii="Courier New" w:hAnsi="Courier New" w:cs="Courier New"/>
          <w:color w:val="008000"/>
          <w:sz w:val="16"/>
          <w:szCs w:val="16"/>
        </w:rPr>
        <w:t>;&amp;language;&amp;</w:t>
      </w:r>
      <w:proofErr w:type="spellStart"/>
      <w:r w:rsidRPr="008258CE">
        <w:rPr>
          <w:rFonts w:ascii="Courier New" w:hAnsi="Courier New" w:cs="Courier New"/>
          <w:color w:val="008000"/>
          <w:sz w:val="16"/>
          <w:szCs w:val="16"/>
        </w:rPr>
        <w:t>squote</w:t>
      </w:r>
      <w:proofErr w:type="spellEnd"/>
      <w:r w:rsidRPr="008258CE">
        <w:rPr>
          <w:rFonts w:ascii="Courier New" w:hAnsi="Courier New" w:cs="Courier New"/>
          <w:color w:val="008000"/>
          <w:sz w:val="16"/>
          <w:szCs w:val="16"/>
        </w:rPr>
        <w:t>;&amp;</w:t>
      </w:r>
      <w:proofErr w:type="spellStart"/>
      <w:r w:rsidRPr="008258CE">
        <w:rPr>
          <w:rFonts w:ascii="Courier New" w:hAnsi="Courier New" w:cs="Courier New"/>
          <w:color w:val="008000"/>
          <w:sz w:val="16"/>
          <w:szCs w:val="16"/>
        </w:rPr>
        <w:t>id_list</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33DE241E"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xs:annotation</w:t>
      </w:r>
      <w:proofErr w:type="spellEnd"/>
      <w:proofErr w:type="gramEnd"/>
      <w:r w:rsidRPr="008258CE">
        <w:rPr>
          <w:rFonts w:ascii="Courier New" w:hAnsi="Courier New" w:cs="Courier New"/>
          <w:color w:val="0000FF"/>
          <w:sz w:val="16"/>
          <w:szCs w:val="16"/>
        </w:rPr>
        <w:t>&gt;</w:t>
      </w:r>
    </w:p>
    <w:p w14:paraId="6C1C513D"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xs:documentation</w:t>
      </w:r>
      <w:proofErr w:type="spellEnd"/>
      <w:proofErr w:type="gramEnd"/>
      <w:r w:rsidRPr="008258CE">
        <w:rPr>
          <w:rFonts w:ascii="Courier New" w:hAnsi="Courier New" w:cs="Courier New"/>
          <w:color w:val="0000FF"/>
          <w:sz w:val="16"/>
          <w:szCs w:val="16"/>
        </w:rPr>
        <w:t>&gt;</w:t>
      </w:r>
      <w:r w:rsidRPr="008258CE">
        <w:rPr>
          <w:rFonts w:ascii="Courier New" w:hAnsi="Courier New" w:cs="Courier New"/>
          <w:b/>
          <w:bCs/>
          <w:color w:val="000000"/>
          <w:sz w:val="16"/>
          <w:szCs w:val="16"/>
        </w:rPr>
        <w:t>RFC6381 fancy-list without enclosing double quotes</w:t>
      </w:r>
      <w:r w:rsidRPr="008258CE">
        <w:rPr>
          <w:rFonts w:ascii="Courier New" w:hAnsi="Courier New" w:cs="Courier New"/>
          <w:color w:val="0000FF"/>
          <w:sz w:val="16"/>
          <w:szCs w:val="16"/>
        </w:rPr>
        <w:t>&lt;/</w:t>
      </w:r>
      <w:proofErr w:type="spellStart"/>
      <w:r w:rsidRPr="008258CE">
        <w:rPr>
          <w:rFonts w:ascii="Courier New" w:hAnsi="Courier New" w:cs="Courier New"/>
          <w:color w:val="0000FF"/>
          <w:sz w:val="16"/>
          <w:szCs w:val="16"/>
        </w:rPr>
        <w:t>xs:documentation</w:t>
      </w:r>
      <w:proofErr w:type="spellEnd"/>
      <w:r w:rsidRPr="008258CE">
        <w:rPr>
          <w:rFonts w:ascii="Courier New" w:hAnsi="Courier New" w:cs="Courier New"/>
          <w:color w:val="0000FF"/>
          <w:sz w:val="16"/>
          <w:szCs w:val="16"/>
        </w:rPr>
        <w:t>&gt;</w:t>
      </w:r>
    </w:p>
    <w:p w14:paraId="15656FCC"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xs:annotation</w:t>
      </w:r>
      <w:proofErr w:type="spellEnd"/>
      <w:proofErr w:type="gramEnd"/>
      <w:r w:rsidRPr="008258CE">
        <w:rPr>
          <w:rFonts w:ascii="Courier New" w:hAnsi="Courier New" w:cs="Courier New"/>
          <w:color w:val="0000FF"/>
          <w:sz w:val="16"/>
          <w:szCs w:val="16"/>
        </w:rPr>
        <w:t>&gt;</w:t>
      </w:r>
    </w:p>
    <w:p w14:paraId="6F7EA878"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xs:pattern</w:t>
      </w:r>
      <w:proofErr w:type="spellEnd"/>
      <w:proofErr w:type="gramEnd"/>
      <w:r w:rsidRPr="008258CE">
        <w:rPr>
          <w:rFonts w:ascii="Courier New" w:hAnsi="Courier New" w:cs="Courier New"/>
          <w:color w:val="0000FF"/>
          <w:sz w:val="16"/>
          <w:szCs w:val="16"/>
        </w:rPr>
        <w:t>&gt;</w:t>
      </w:r>
    </w:p>
    <w:p w14:paraId="6911E8BF"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xs:pattern</w:t>
      </w:r>
      <w:proofErr w:type="spellEnd"/>
      <w:proofErr w:type="gramEnd"/>
      <w:r w:rsidRPr="008258CE">
        <w:rPr>
          <w:rFonts w:ascii="Courier New" w:hAnsi="Courier New" w:cs="Courier New"/>
          <w:color w:val="000000"/>
          <w:sz w:val="16"/>
          <w:szCs w:val="16"/>
        </w:rPr>
        <w:t xml:space="preserve"> </w:t>
      </w:r>
      <w:r w:rsidRPr="008258CE">
        <w:rPr>
          <w:rFonts w:ascii="Courier New" w:hAnsi="Courier New" w:cs="Courier New"/>
          <w:color w:val="FF0000"/>
          <w:sz w:val="16"/>
          <w:szCs w:val="16"/>
        </w:rPr>
        <w:t>value</w:t>
      </w:r>
      <w:r w:rsidRPr="008258CE">
        <w:rPr>
          <w:rFonts w:ascii="Courier New" w:hAnsi="Courier New" w:cs="Courier New"/>
          <w:color w:val="000000"/>
          <w:sz w:val="16"/>
          <w:szCs w:val="16"/>
        </w:rPr>
        <w:t>=</w:t>
      </w:r>
      <w:r w:rsidRPr="008258CE">
        <w:rPr>
          <w:rFonts w:ascii="Courier New" w:hAnsi="Courier New" w:cs="Courier New"/>
          <w:color w:val="008000"/>
          <w:sz w:val="16"/>
          <w:szCs w:val="16"/>
        </w:rPr>
        <w:t>"&amp;</w:t>
      </w:r>
      <w:proofErr w:type="spellStart"/>
      <w:r w:rsidRPr="008258CE">
        <w:rPr>
          <w:rFonts w:ascii="Courier New" w:hAnsi="Courier New" w:cs="Courier New"/>
          <w:color w:val="008000"/>
          <w:sz w:val="16"/>
          <w:szCs w:val="16"/>
        </w:rPr>
        <w:t>id_simple</w:t>
      </w:r>
      <w:proofErr w:type="spellEnd"/>
      <w:r w:rsidRPr="008258CE">
        <w:rPr>
          <w:rFonts w:ascii="Courier New" w:hAnsi="Courier New" w:cs="Courier New"/>
          <w:color w:val="008000"/>
          <w:sz w:val="16"/>
          <w:szCs w:val="16"/>
        </w:rPr>
        <w:t>;(,&amp;</w:t>
      </w:r>
      <w:proofErr w:type="spellStart"/>
      <w:r w:rsidRPr="008258CE">
        <w:rPr>
          <w:rFonts w:ascii="Courier New" w:hAnsi="Courier New" w:cs="Courier New"/>
          <w:color w:val="008000"/>
          <w:sz w:val="16"/>
          <w:szCs w:val="16"/>
        </w:rPr>
        <w:t>id_simple</w:t>
      </w:r>
      <w:proofErr w:type="spellEnd"/>
      <w:r w:rsidRPr="008258CE">
        <w:rPr>
          <w:rFonts w:ascii="Courier New" w:hAnsi="Courier New" w:cs="Courier New"/>
          <w:color w:val="008000"/>
          <w:sz w:val="16"/>
          <w:szCs w:val="16"/>
        </w:rPr>
        <w:t>;)*"</w:t>
      </w:r>
      <w:r w:rsidRPr="008258CE">
        <w:rPr>
          <w:rFonts w:ascii="Courier New" w:hAnsi="Courier New" w:cs="Courier New"/>
          <w:color w:val="0000FF"/>
          <w:sz w:val="16"/>
          <w:szCs w:val="16"/>
        </w:rPr>
        <w:t>&gt;</w:t>
      </w:r>
    </w:p>
    <w:p w14:paraId="6F1AC99D"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xs:annotation</w:t>
      </w:r>
      <w:proofErr w:type="spellEnd"/>
      <w:proofErr w:type="gramEnd"/>
      <w:r w:rsidRPr="008258CE">
        <w:rPr>
          <w:rFonts w:ascii="Courier New" w:hAnsi="Courier New" w:cs="Courier New"/>
          <w:color w:val="0000FF"/>
          <w:sz w:val="16"/>
          <w:szCs w:val="16"/>
        </w:rPr>
        <w:t>&gt;</w:t>
      </w:r>
    </w:p>
    <w:p w14:paraId="71B59141"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xs:documentation</w:t>
      </w:r>
      <w:proofErr w:type="spellEnd"/>
      <w:proofErr w:type="gramEnd"/>
      <w:r w:rsidRPr="008258CE">
        <w:rPr>
          <w:rFonts w:ascii="Courier New" w:hAnsi="Courier New" w:cs="Courier New"/>
          <w:color w:val="0000FF"/>
          <w:sz w:val="16"/>
          <w:szCs w:val="16"/>
        </w:rPr>
        <w:t>&gt;</w:t>
      </w:r>
      <w:r w:rsidRPr="008258CE">
        <w:rPr>
          <w:rFonts w:ascii="Courier New" w:hAnsi="Courier New" w:cs="Courier New"/>
          <w:b/>
          <w:bCs/>
          <w:color w:val="000000"/>
          <w:sz w:val="16"/>
          <w:szCs w:val="16"/>
        </w:rPr>
        <w:t>RFC6381 simp-list without enclosing double quotes</w:t>
      </w:r>
      <w:r w:rsidRPr="008258CE">
        <w:rPr>
          <w:rFonts w:ascii="Courier New" w:hAnsi="Courier New" w:cs="Courier New"/>
          <w:color w:val="0000FF"/>
          <w:sz w:val="16"/>
          <w:szCs w:val="16"/>
        </w:rPr>
        <w:t>&lt;/</w:t>
      </w:r>
      <w:proofErr w:type="spellStart"/>
      <w:r w:rsidRPr="008258CE">
        <w:rPr>
          <w:rFonts w:ascii="Courier New" w:hAnsi="Courier New" w:cs="Courier New"/>
          <w:color w:val="0000FF"/>
          <w:sz w:val="16"/>
          <w:szCs w:val="16"/>
        </w:rPr>
        <w:t>xs:documentation</w:t>
      </w:r>
      <w:proofErr w:type="spellEnd"/>
      <w:r w:rsidRPr="008258CE">
        <w:rPr>
          <w:rFonts w:ascii="Courier New" w:hAnsi="Courier New" w:cs="Courier New"/>
          <w:color w:val="0000FF"/>
          <w:sz w:val="16"/>
          <w:szCs w:val="16"/>
        </w:rPr>
        <w:t>&gt;</w:t>
      </w:r>
    </w:p>
    <w:p w14:paraId="5D926951"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xs:annotation</w:t>
      </w:r>
      <w:proofErr w:type="spellEnd"/>
      <w:proofErr w:type="gramEnd"/>
      <w:r w:rsidRPr="008258CE">
        <w:rPr>
          <w:rFonts w:ascii="Courier New" w:hAnsi="Courier New" w:cs="Courier New"/>
          <w:color w:val="0000FF"/>
          <w:sz w:val="16"/>
          <w:szCs w:val="16"/>
        </w:rPr>
        <w:t>&gt;</w:t>
      </w:r>
    </w:p>
    <w:p w14:paraId="54DF2842"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xs:pattern</w:t>
      </w:r>
      <w:proofErr w:type="spellEnd"/>
      <w:proofErr w:type="gramEnd"/>
      <w:r w:rsidRPr="008258CE">
        <w:rPr>
          <w:rFonts w:ascii="Courier New" w:hAnsi="Courier New" w:cs="Courier New"/>
          <w:color w:val="0000FF"/>
          <w:sz w:val="16"/>
          <w:szCs w:val="16"/>
        </w:rPr>
        <w:t>&gt;</w:t>
      </w:r>
    </w:p>
    <w:p w14:paraId="10185208" w14:textId="77777777" w:rsidR="00216C15" w:rsidRPr="008258CE" w:rsidRDefault="00216C15" w:rsidP="00216C15">
      <w:pPr>
        <w:shd w:val="clear" w:color="auto" w:fill="D9D9D9" w:themeFill="background1" w:themeFillShade="D9"/>
        <w:autoSpaceDE w:val="0"/>
        <w:autoSpaceDN w:val="0"/>
        <w:adjustRightInd w:val="0"/>
        <w:spacing w:after="0" w:line="240" w:lineRule="auto"/>
        <w:jc w:val="left"/>
        <w:rPr>
          <w:rFonts w:ascii="Courier New" w:hAnsi="Courier New" w:cs="Courier New"/>
          <w:b/>
          <w:bCs/>
          <w:color w:val="000000"/>
          <w:sz w:val="16"/>
          <w:szCs w:val="16"/>
        </w:rPr>
      </w:pPr>
      <w:r w:rsidRPr="008258CE">
        <w:rPr>
          <w:rFonts w:ascii="Courier New" w:hAnsi="Courier New" w:cs="Courier New"/>
          <w:b/>
          <w:bCs/>
          <w:color w:val="000000"/>
          <w:sz w:val="16"/>
          <w:szCs w:val="16"/>
        </w:rPr>
        <w:tab/>
      </w:r>
      <w:r w:rsidRPr="008258CE">
        <w:rPr>
          <w:rFonts w:ascii="Courier New" w:hAnsi="Courier New" w:cs="Courier New"/>
          <w:b/>
          <w:bCs/>
          <w:color w:val="000000"/>
          <w:sz w:val="16"/>
          <w:szCs w:val="16"/>
        </w:rPr>
        <w:tab/>
      </w:r>
      <w:r w:rsidRPr="008258CE">
        <w:rPr>
          <w:rFonts w:ascii="Courier New" w:hAnsi="Courier New" w:cs="Courier New"/>
          <w:color w:val="0000FF"/>
          <w:sz w:val="16"/>
          <w:szCs w:val="16"/>
        </w:rPr>
        <w:t>&lt;/</w:t>
      </w:r>
      <w:proofErr w:type="spellStart"/>
      <w:proofErr w:type="gramStart"/>
      <w:r w:rsidRPr="008258CE">
        <w:rPr>
          <w:rFonts w:ascii="Courier New" w:hAnsi="Courier New" w:cs="Courier New"/>
          <w:color w:val="0000FF"/>
          <w:sz w:val="16"/>
          <w:szCs w:val="16"/>
        </w:rPr>
        <w:t>xs:restriction</w:t>
      </w:r>
      <w:proofErr w:type="spellEnd"/>
      <w:proofErr w:type="gramEnd"/>
      <w:r w:rsidRPr="008258CE">
        <w:rPr>
          <w:rFonts w:ascii="Courier New" w:hAnsi="Courier New" w:cs="Courier New"/>
          <w:color w:val="0000FF"/>
          <w:sz w:val="16"/>
          <w:szCs w:val="16"/>
        </w:rPr>
        <w:t>&gt;</w:t>
      </w:r>
    </w:p>
    <w:p w14:paraId="54326F17" w14:textId="77777777" w:rsidR="00216C15" w:rsidRDefault="00216C15" w:rsidP="004A7F78">
      <w:pPr>
        <w:keepNext/>
        <w:widowControl/>
        <w:tabs>
          <w:tab w:val="left" w:pos="880"/>
        </w:tabs>
        <w:suppressAutoHyphens/>
        <w:autoSpaceDE w:val="0"/>
        <w:autoSpaceDN w:val="0"/>
        <w:adjustRightInd w:val="0"/>
        <w:spacing w:before="60" w:after="240"/>
        <w:jc w:val="left"/>
        <w:outlineLvl w:val="2"/>
        <w:rPr>
          <w:rFonts w:ascii="Cambria" w:hAnsi="Cambria"/>
          <w:color w:val="000000" w:themeColor="text1"/>
          <w:sz w:val="22"/>
          <w:u w:val="single"/>
        </w:rPr>
      </w:pPr>
    </w:p>
    <w:p w14:paraId="53986E85" w14:textId="6521FCDA" w:rsidR="00216C15" w:rsidRPr="00216C15" w:rsidRDefault="00216C15" w:rsidP="00216C15">
      <w:pPr>
        <w:rPr>
          <w:rFonts w:ascii="Cambria" w:hAnsi="Cambria"/>
          <w:b/>
          <w:bCs/>
          <w:i/>
          <w:iCs/>
          <w:color w:val="000000" w:themeColor="text1"/>
          <w:szCs w:val="24"/>
          <w:u w:val="single"/>
          <w:lang w:val="en-GB"/>
        </w:rPr>
      </w:pPr>
      <w:r>
        <w:rPr>
          <w:rFonts w:ascii="Cambria" w:hAnsi="Cambria"/>
          <w:b/>
          <w:bCs/>
          <w:i/>
          <w:iCs/>
          <w:color w:val="000000" w:themeColor="text1"/>
          <w:szCs w:val="24"/>
          <w:highlight w:val="yellow"/>
          <w:u w:val="single"/>
          <w:lang w:val="en-GB"/>
        </w:rPr>
        <w:t>Update clause 5.3.9.4.4</w:t>
      </w:r>
      <w:r w:rsidRPr="002878C4">
        <w:rPr>
          <w:rFonts w:ascii="Cambria" w:hAnsi="Cambria"/>
          <w:b/>
          <w:bCs/>
          <w:i/>
          <w:iCs/>
          <w:color w:val="000000" w:themeColor="text1"/>
          <w:szCs w:val="24"/>
          <w:highlight w:val="yellow"/>
          <w:u w:val="single"/>
          <w:lang w:val="en-GB"/>
        </w:rPr>
        <w:t>:</w:t>
      </w:r>
    </w:p>
    <w:p w14:paraId="4812C19B" w14:textId="77777777" w:rsidR="00216C15" w:rsidRPr="008258CE" w:rsidRDefault="00216C15" w:rsidP="00216C15">
      <w:pPr>
        <w:pStyle w:val="Heading5"/>
        <w:numPr>
          <w:ilvl w:val="0"/>
          <w:numId w:val="0"/>
        </w:numPr>
        <w:tabs>
          <w:tab w:val="left" w:pos="400"/>
          <w:tab w:val="left" w:pos="560"/>
          <w:tab w:val="left" w:pos="720"/>
          <w:tab w:val="left" w:pos="880"/>
          <w:tab w:val="left" w:pos="940"/>
          <w:tab w:val="left" w:pos="1080"/>
          <w:tab w:val="left" w:pos="1140"/>
          <w:tab w:val="left" w:pos="1360"/>
        </w:tabs>
        <w:autoSpaceDE w:val="0"/>
        <w:autoSpaceDN w:val="0"/>
        <w:adjustRightInd w:val="0"/>
        <w:rPr>
          <w:szCs w:val="24"/>
        </w:rPr>
      </w:pPr>
      <w:bookmarkStart w:id="138" w:name="_Ref14711737"/>
      <w:r w:rsidRPr="008258CE">
        <w:rPr>
          <w:szCs w:val="24"/>
        </w:rPr>
        <w:t>5.3.9.4.4</w:t>
      </w:r>
      <w:r w:rsidRPr="008258CE">
        <w:rPr>
          <w:szCs w:val="24"/>
        </w:rPr>
        <w:tab/>
        <w:t>Template-based Segment URL construction</w:t>
      </w:r>
      <w:bookmarkEnd w:id="138"/>
    </w:p>
    <w:p w14:paraId="129A459B"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The </w:t>
      </w:r>
      <w:proofErr w:type="spellStart"/>
      <w:r w:rsidRPr="008258CE">
        <w:rPr>
          <w:rStyle w:val="ISOCodebold"/>
        </w:rPr>
        <w:t>SegmentTemplate</w:t>
      </w:r>
      <w:r w:rsidRPr="008258CE">
        <w:rPr>
          <w:rStyle w:val="ISOCode"/>
        </w:rPr>
        <w:t>@media</w:t>
      </w:r>
      <w:proofErr w:type="spellEnd"/>
      <w:r w:rsidRPr="008258CE">
        <w:rPr>
          <w:rFonts w:eastAsia="MS Mincho"/>
          <w:szCs w:val="24"/>
        </w:rPr>
        <w:t xml:space="preserve"> attribute, the </w:t>
      </w:r>
      <w:proofErr w:type="spellStart"/>
      <w:r w:rsidRPr="008258CE">
        <w:rPr>
          <w:rStyle w:val="ISOCodebold"/>
        </w:rPr>
        <w:t>SegmentTemplate</w:t>
      </w:r>
      <w:r w:rsidRPr="008258CE">
        <w:rPr>
          <w:rStyle w:val="ISOCode"/>
        </w:rPr>
        <w:t>@index</w:t>
      </w:r>
      <w:proofErr w:type="spellEnd"/>
      <w:r w:rsidRPr="008258CE">
        <w:rPr>
          <w:rStyle w:val="ISOCode"/>
        </w:rPr>
        <w:t xml:space="preserve"> </w:t>
      </w:r>
      <w:r w:rsidRPr="008258CE">
        <w:rPr>
          <w:rFonts w:eastAsia="MS Mincho"/>
          <w:szCs w:val="24"/>
        </w:rPr>
        <w:t>attribute</w:t>
      </w:r>
      <w:r w:rsidRPr="008258CE">
        <w:rPr>
          <w:rFonts w:eastAsia="MS Mincho"/>
          <w:i/>
          <w:szCs w:val="24"/>
        </w:rPr>
        <w:t>,</w:t>
      </w:r>
      <w:r w:rsidRPr="008258CE">
        <w:rPr>
          <w:rFonts w:eastAsia="MS Mincho"/>
          <w:szCs w:val="24"/>
        </w:rPr>
        <w:t xml:space="preserve"> the </w:t>
      </w:r>
      <w:proofErr w:type="spellStart"/>
      <w:r w:rsidRPr="008258CE">
        <w:rPr>
          <w:rStyle w:val="ISOCodebold"/>
        </w:rPr>
        <w:t>SegmentTemplate</w:t>
      </w:r>
      <w:r w:rsidRPr="008258CE">
        <w:rPr>
          <w:rStyle w:val="ISOCode"/>
        </w:rPr>
        <w:t>@initialization</w:t>
      </w:r>
      <w:proofErr w:type="spellEnd"/>
      <w:r w:rsidRPr="008258CE">
        <w:rPr>
          <w:rFonts w:eastAsia="MS Mincho"/>
          <w:szCs w:val="24"/>
        </w:rPr>
        <w:t xml:space="preserve"> attribute and the </w:t>
      </w:r>
      <w:proofErr w:type="spellStart"/>
      <w:r w:rsidRPr="008258CE">
        <w:rPr>
          <w:rStyle w:val="ISOCodebold"/>
        </w:rPr>
        <w:t>SegmentTemplate</w:t>
      </w:r>
      <w:r w:rsidRPr="008258CE">
        <w:rPr>
          <w:rStyle w:val="ISOCode"/>
        </w:rPr>
        <w:t>@bitstreamSwitching</w:t>
      </w:r>
      <w:proofErr w:type="spellEnd"/>
      <w:r w:rsidRPr="008258CE">
        <w:rPr>
          <w:rFonts w:eastAsia="MS Mincho"/>
          <w:szCs w:val="24"/>
        </w:rPr>
        <w:t xml:space="preserve"> attribute each contain a string that may contain one or more of the identifiers as listed in </w:t>
      </w:r>
      <w:ins w:id="139" w:author="Thomas Stockhammer" w:date="2023-08-17T18:11:00Z">
        <w:r w:rsidRPr="008258CE">
          <w:t xml:space="preserve">Table </w:t>
        </w:r>
        <w:r>
          <w:rPr>
            <w:noProof/>
          </w:rPr>
          <w:t>22</w:t>
        </w:r>
      </w:ins>
      <w:del w:id="140" w:author="Thomas Stockhammer" w:date="2023-08-16T17:08:00Z">
        <w:r w:rsidRPr="008258CE" w:rsidDel="00DD0E35">
          <w:delText xml:space="preserve">Table </w:delText>
        </w:r>
        <w:r w:rsidDel="00DD0E35">
          <w:rPr>
            <w:noProof/>
          </w:rPr>
          <w:delText>21</w:delText>
        </w:r>
      </w:del>
      <w:r w:rsidRPr="008258CE">
        <w:rPr>
          <w:rFonts w:eastAsia="MS Mincho"/>
          <w:szCs w:val="24"/>
        </w:rPr>
        <w:t>.</w:t>
      </w:r>
    </w:p>
    <w:p w14:paraId="436D0D2C"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In each URL, the identifiers from </w:t>
      </w:r>
      <w:r w:rsidRPr="008258CE">
        <w:rPr>
          <w:rStyle w:val="citetbl"/>
          <w:szCs w:val="24"/>
        </w:rPr>
        <w:t>Table 20</w:t>
      </w:r>
      <w:r w:rsidRPr="008258CE">
        <w:rPr>
          <w:rFonts w:eastAsia="MS Mincho"/>
          <w:szCs w:val="24"/>
        </w:rPr>
        <w:t xml:space="preserve"> shall be replaced by the substitution parameter defined in </w:t>
      </w:r>
      <w:r w:rsidRPr="008258CE">
        <w:rPr>
          <w:rStyle w:val="citetbl"/>
          <w:rFonts w:eastAsia="MS Mincho"/>
          <w:szCs w:val="24"/>
        </w:rPr>
        <w:t>Table 16</w:t>
      </w:r>
      <w:r w:rsidRPr="008258CE">
        <w:rPr>
          <w:rFonts w:eastAsia="MS Mincho"/>
          <w:szCs w:val="24"/>
        </w:rPr>
        <w:t xml:space="preserve">. Identifier matching is case-sensitive. If the URL contains unescaped $ symbols which do not enclose a valid identifier, then the result of URL formation is undefined. In this case, it is expected that the DASH Client ignores the entire containing </w:t>
      </w:r>
      <w:r w:rsidRPr="008258CE">
        <w:rPr>
          <w:rStyle w:val="ISOCode"/>
        </w:rPr>
        <w:t>Representation</w:t>
      </w:r>
      <w:r w:rsidRPr="008258CE">
        <w:rPr>
          <w:rFonts w:eastAsia="MS Mincho"/>
          <w:szCs w:val="24"/>
        </w:rPr>
        <w:t xml:space="preserve"> element and the processing of the MPD continues as if this </w:t>
      </w:r>
      <w:r w:rsidRPr="008258CE">
        <w:rPr>
          <w:rStyle w:val="ISOCodebold"/>
        </w:rPr>
        <w:t>Representation</w:t>
      </w:r>
      <w:r w:rsidRPr="008258CE">
        <w:rPr>
          <w:rFonts w:eastAsia="MS Mincho"/>
          <w:szCs w:val="24"/>
        </w:rPr>
        <w:t xml:space="preserve"> element was not present. The format of the identifier is also specified in </w:t>
      </w:r>
      <w:ins w:id="141" w:author="Thomas Stockhammer" w:date="2023-08-17T18:11:00Z">
        <w:r w:rsidRPr="008258CE">
          <w:t xml:space="preserve">Table </w:t>
        </w:r>
        <w:r>
          <w:rPr>
            <w:noProof/>
          </w:rPr>
          <w:t>22</w:t>
        </w:r>
      </w:ins>
      <w:del w:id="142" w:author="Thomas Stockhammer" w:date="2023-08-16T17:08:00Z">
        <w:r w:rsidRPr="008258CE" w:rsidDel="00DD0E35">
          <w:delText xml:space="preserve">Table </w:delText>
        </w:r>
        <w:r w:rsidDel="00DD0E35">
          <w:rPr>
            <w:noProof/>
          </w:rPr>
          <w:delText>21</w:delText>
        </w:r>
      </w:del>
      <w:r w:rsidRPr="008258CE">
        <w:rPr>
          <w:rFonts w:eastAsia="MS Mincho"/>
          <w:szCs w:val="24"/>
        </w:rPr>
        <w:t>.</w:t>
      </w:r>
    </w:p>
    <w:p w14:paraId="499F1DDC"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Each identifier may be suffixed, within the enclosing '$' characters, with an additional format tag aligned with the </w:t>
      </w:r>
      <w:proofErr w:type="spellStart"/>
      <w:r w:rsidRPr="008258CE">
        <w:rPr>
          <w:rStyle w:val="ISOCode"/>
        </w:rPr>
        <w:t>printf</w:t>
      </w:r>
      <w:proofErr w:type="spellEnd"/>
      <w:r w:rsidRPr="008258CE">
        <w:rPr>
          <w:rFonts w:eastAsia="MS Mincho"/>
          <w:szCs w:val="24"/>
        </w:rPr>
        <w:t xml:space="preserve"> format tag as defined in </w:t>
      </w:r>
      <w:r w:rsidRPr="008258CE">
        <w:rPr>
          <w:rStyle w:val="stdpublisher"/>
          <w:rFonts w:eastAsia="MS Mincho"/>
          <w:szCs w:val="24"/>
          <w:shd w:val="clear" w:color="auto" w:fill="auto"/>
        </w:rPr>
        <w:t>IEEE</w:t>
      </w:r>
      <w:r w:rsidRPr="000631F0">
        <w:t> 1003</w:t>
      </w:r>
      <w:r w:rsidRPr="008258CE">
        <w:rPr>
          <w:rFonts w:eastAsia="MS Mincho"/>
          <w:szCs w:val="24"/>
        </w:rPr>
        <w:t>.</w:t>
      </w:r>
      <w:r w:rsidRPr="008258CE">
        <w:rPr>
          <w:rStyle w:val="stddocPartNumber"/>
          <w:rFonts w:eastAsia="MS Mincho"/>
          <w:szCs w:val="24"/>
          <w:shd w:val="clear" w:color="auto" w:fill="auto"/>
        </w:rPr>
        <w:t>1</w:t>
      </w:r>
      <w:r w:rsidRPr="008258CE">
        <w:rPr>
          <w:rFonts w:eastAsia="MS Mincho"/>
          <w:szCs w:val="24"/>
        </w:rPr>
        <w:t>-</w:t>
      </w:r>
      <w:r w:rsidRPr="008258CE">
        <w:rPr>
          <w:rStyle w:val="stdyear"/>
          <w:rFonts w:eastAsia="MS Mincho"/>
          <w:szCs w:val="24"/>
        </w:rPr>
        <w:t>2008</w:t>
      </w:r>
      <w:r w:rsidRPr="000631F0">
        <w:rPr>
          <w:vertAlign w:val="superscript"/>
        </w:rPr>
        <w:t>[10]</w:t>
      </w:r>
      <w:r w:rsidRPr="008258CE">
        <w:rPr>
          <w:rFonts w:eastAsia="MS Mincho"/>
          <w:szCs w:val="24"/>
        </w:rPr>
        <w:t xml:space="preserve"> following this prototype:</w:t>
      </w:r>
    </w:p>
    <w:p w14:paraId="784968B2" w14:textId="77777777" w:rsidR="00216C15" w:rsidRPr="008258CE" w:rsidRDefault="00216C15" w:rsidP="00216C15">
      <w:pPr>
        <w:pStyle w:val="BodyTextindent1"/>
        <w:rPr>
          <w:rFonts w:eastAsia="MS Mincho"/>
        </w:rPr>
      </w:pPr>
      <w:r w:rsidRPr="008258CE">
        <w:rPr>
          <w:rStyle w:val="ISOCode"/>
        </w:rPr>
        <w:t>%0[width]d</w:t>
      </w:r>
    </w:p>
    <w:p w14:paraId="33426475"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The </w:t>
      </w:r>
      <w:r w:rsidRPr="008258CE">
        <w:rPr>
          <w:rStyle w:val="ISOCode"/>
        </w:rPr>
        <w:t>width</w:t>
      </w:r>
      <w:r w:rsidRPr="008258CE">
        <w:rPr>
          <w:rFonts w:eastAsia="MS Mincho"/>
          <w:szCs w:val="24"/>
        </w:rPr>
        <w:t xml:space="preserve"> parameter is an unsigned integer that provides the minimum number of characters to be printed. If the value to be printed is shorter than this number, the result shall be padded with zeros. The value is not truncated even if the result is larger.</w:t>
      </w:r>
    </w:p>
    <w:p w14:paraId="1514B6A5"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The Media Presentation shall be authored such that the application of the substitution process results in valid Segment URLs.</w:t>
      </w:r>
    </w:p>
    <w:p w14:paraId="56AF9F1F"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Strings outside identifiers shall only contain characters that are permitted within URLs according to </w:t>
      </w:r>
      <w:r w:rsidRPr="008258CE">
        <w:rPr>
          <w:rStyle w:val="stdpublisher"/>
          <w:szCs w:val="24"/>
          <w:shd w:val="clear" w:color="auto" w:fill="auto"/>
        </w:rPr>
        <w:t>IETF RFC </w:t>
      </w:r>
      <w:r w:rsidRPr="000631F0">
        <w:t>3986</w:t>
      </w:r>
      <w:r w:rsidRPr="008258CE">
        <w:rPr>
          <w:rFonts w:eastAsia="MS Mincho"/>
          <w:szCs w:val="24"/>
        </w:rPr>
        <w:t>.</w:t>
      </w:r>
    </w:p>
    <w:p w14:paraId="2A785788" w14:textId="77777777" w:rsidR="00216C15" w:rsidRPr="008258CE" w:rsidRDefault="00216C15" w:rsidP="00216C15">
      <w:pPr>
        <w:pStyle w:val="Tabletitle"/>
        <w:ind w:left="360"/>
        <w:rPr>
          <w:lang w:val="en-GB"/>
        </w:rPr>
      </w:pPr>
      <w:bookmarkStart w:id="143" w:name="_Ref14698931"/>
      <w:r w:rsidRPr="008258CE">
        <w:rPr>
          <w:lang w:val="en-GB"/>
        </w:rPr>
        <w:t xml:space="preserve">Table </w:t>
      </w:r>
      <w:ins w:id="144" w:author="Thomas Stockhammer" w:date="2023-08-17T18:11:00Z">
        <w:r>
          <w:rPr>
            <w:noProof/>
            <w:lang w:val="en-GB"/>
          </w:rPr>
          <w:t>22</w:t>
        </w:r>
      </w:ins>
      <w:del w:id="145" w:author="Thomas Stockhammer" w:date="2023-08-16T17:08:00Z">
        <w:r w:rsidDel="00DD0E35">
          <w:rPr>
            <w:noProof/>
            <w:lang w:val="en-GB"/>
          </w:rPr>
          <w:delText>21</w:delText>
        </w:r>
      </w:del>
      <w:bookmarkEnd w:id="143"/>
      <w:r w:rsidRPr="008258CE">
        <w:rPr>
          <w:lang w:val="en-GB"/>
        </w:rPr>
        <w:t xml:space="preserve"> — Identifiers for URL templates</w:t>
      </w:r>
    </w:p>
    <w:tbl>
      <w:tblPr>
        <w:tblW w:w="5000" w:type="pct"/>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1874"/>
        <w:gridCol w:w="4389"/>
        <w:gridCol w:w="2780"/>
      </w:tblGrid>
      <w:tr w:rsidR="00216C15" w:rsidRPr="008258CE" w14:paraId="570B579B" w14:textId="77777777" w:rsidTr="00E56C9B">
        <w:trPr>
          <w:cantSplit/>
          <w:tblHeader/>
        </w:trPr>
        <w:tc>
          <w:tcPr>
            <w:tcW w:w="1020" w:type="pct"/>
            <w:tcBorders>
              <w:top w:val="single" w:sz="12" w:space="0" w:color="auto"/>
              <w:bottom w:val="single" w:sz="12" w:space="0" w:color="auto"/>
            </w:tcBorders>
          </w:tcPr>
          <w:p w14:paraId="65C2CC21" w14:textId="77777777" w:rsidR="00216C15" w:rsidRPr="008258CE" w:rsidRDefault="00216C15" w:rsidP="00E56C9B">
            <w:pPr>
              <w:pStyle w:val="Tableheader"/>
              <w:jc w:val="center"/>
              <w:rPr>
                <w:szCs w:val="20"/>
              </w:rPr>
            </w:pPr>
            <w:r w:rsidRPr="008258CE">
              <w:rPr>
                <w:b/>
                <w:szCs w:val="20"/>
              </w:rPr>
              <w:t>$&lt;Identifier&gt;$</w:t>
            </w:r>
          </w:p>
        </w:tc>
        <w:tc>
          <w:tcPr>
            <w:tcW w:w="2435" w:type="pct"/>
            <w:tcBorders>
              <w:top w:val="single" w:sz="12" w:space="0" w:color="auto"/>
              <w:bottom w:val="single" w:sz="12" w:space="0" w:color="auto"/>
            </w:tcBorders>
          </w:tcPr>
          <w:p w14:paraId="7D1DF204" w14:textId="77777777" w:rsidR="00216C15" w:rsidRPr="008258CE" w:rsidRDefault="00216C15" w:rsidP="00E56C9B">
            <w:pPr>
              <w:pStyle w:val="Tableheader"/>
              <w:rPr>
                <w:szCs w:val="20"/>
              </w:rPr>
            </w:pPr>
            <w:r w:rsidRPr="008258CE">
              <w:rPr>
                <w:b/>
                <w:szCs w:val="20"/>
              </w:rPr>
              <w:t>Substitution parameter</w:t>
            </w:r>
          </w:p>
        </w:tc>
        <w:tc>
          <w:tcPr>
            <w:tcW w:w="1545" w:type="pct"/>
            <w:tcBorders>
              <w:top w:val="single" w:sz="12" w:space="0" w:color="auto"/>
              <w:bottom w:val="single" w:sz="12" w:space="0" w:color="auto"/>
            </w:tcBorders>
          </w:tcPr>
          <w:p w14:paraId="00DA701A" w14:textId="77777777" w:rsidR="00216C15" w:rsidRPr="008258CE" w:rsidRDefault="00216C15" w:rsidP="00E56C9B">
            <w:pPr>
              <w:pStyle w:val="Tableheader"/>
              <w:rPr>
                <w:szCs w:val="20"/>
              </w:rPr>
            </w:pPr>
            <w:r w:rsidRPr="008258CE">
              <w:rPr>
                <w:b/>
                <w:szCs w:val="20"/>
              </w:rPr>
              <w:t>Format</w:t>
            </w:r>
          </w:p>
        </w:tc>
      </w:tr>
      <w:tr w:rsidR="00216C15" w:rsidRPr="008258CE" w14:paraId="699BF909" w14:textId="77777777" w:rsidTr="00E56C9B">
        <w:trPr>
          <w:cantSplit/>
        </w:trPr>
        <w:tc>
          <w:tcPr>
            <w:tcW w:w="1020" w:type="pct"/>
            <w:tcBorders>
              <w:top w:val="single" w:sz="12" w:space="0" w:color="auto"/>
            </w:tcBorders>
          </w:tcPr>
          <w:p w14:paraId="692CBE0F" w14:textId="77777777" w:rsidR="00216C15" w:rsidRPr="008258CE" w:rsidRDefault="00216C15" w:rsidP="00E56C9B">
            <w:pPr>
              <w:pStyle w:val="Tablebody"/>
              <w:rPr>
                <w:szCs w:val="20"/>
              </w:rPr>
            </w:pPr>
            <w:r w:rsidRPr="008258CE">
              <w:rPr>
                <w:i/>
                <w:szCs w:val="20"/>
              </w:rPr>
              <w:t>$$</w:t>
            </w:r>
          </w:p>
        </w:tc>
        <w:tc>
          <w:tcPr>
            <w:tcW w:w="2435" w:type="pct"/>
            <w:tcBorders>
              <w:top w:val="single" w:sz="12" w:space="0" w:color="auto"/>
            </w:tcBorders>
          </w:tcPr>
          <w:p w14:paraId="74842834" w14:textId="77777777" w:rsidR="00216C15" w:rsidRPr="008258CE" w:rsidRDefault="00216C15" w:rsidP="00E56C9B">
            <w:pPr>
              <w:pStyle w:val="Tablebody"/>
              <w:rPr>
                <w:szCs w:val="20"/>
              </w:rPr>
            </w:pPr>
            <w:r w:rsidRPr="008258CE">
              <w:rPr>
                <w:szCs w:val="20"/>
              </w:rPr>
              <w:t xml:space="preserve">Is an escape sequence, </w:t>
            </w:r>
            <w:proofErr w:type="gramStart"/>
            <w:r w:rsidRPr="008258CE">
              <w:rPr>
                <w:szCs w:val="20"/>
              </w:rPr>
              <w:t>i.e.</w:t>
            </w:r>
            <w:proofErr w:type="gramEnd"/>
            <w:r w:rsidRPr="008258CE">
              <w:rPr>
                <w:szCs w:val="20"/>
              </w:rPr>
              <w:t xml:space="preserve"> "$$" is replaced with a single "$"</w:t>
            </w:r>
          </w:p>
        </w:tc>
        <w:tc>
          <w:tcPr>
            <w:tcW w:w="1545" w:type="pct"/>
            <w:tcBorders>
              <w:top w:val="single" w:sz="12" w:space="0" w:color="auto"/>
            </w:tcBorders>
          </w:tcPr>
          <w:p w14:paraId="0D073C2B" w14:textId="77777777" w:rsidR="00216C15" w:rsidRPr="008258CE" w:rsidRDefault="00216C15" w:rsidP="00E56C9B">
            <w:pPr>
              <w:pStyle w:val="Tablebody"/>
              <w:rPr>
                <w:szCs w:val="20"/>
              </w:rPr>
            </w:pPr>
            <w:r w:rsidRPr="008258CE">
              <w:rPr>
                <w:szCs w:val="20"/>
              </w:rPr>
              <w:t>not applicable</w:t>
            </w:r>
          </w:p>
        </w:tc>
      </w:tr>
      <w:tr w:rsidR="00216C15" w:rsidRPr="008258CE" w14:paraId="5CDE6038" w14:textId="77777777" w:rsidTr="00E56C9B">
        <w:trPr>
          <w:cantSplit/>
        </w:trPr>
        <w:tc>
          <w:tcPr>
            <w:tcW w:w="1020" w:type="pct"/>
          </w:tcPr>
          <w:p w14:paraId="1FADD00C" w14:textId="77777777" w:rsidR="00216C15" w:rsidRPr="008258CE" w:rsidRDefault="00216C15" w:rsidP="00E56C9B">
            <w:pPr>
              <w:pStyle w:val="Tablebody"/>
              <w:rPr>
                <w:szCs w:val="20"/>
              </w:rPr>
            </w:pPr>
            <w:r w:rsidRPr="008258CE">
              <w:rPr>
                <w:i/>
                <w:szCs w:val="20"/>
              </w:rPr>
              <w:lastRenderedPageBreak/>
              <w:t>$</w:t>
            </w:r>
            <w:proofErr w:type="spellStart"/>
            <w:r w:rsidRPr="008258CE">
              <w:rPr>
                <w:i/>
                <w:szCs w:val="20"/>
              </w:rPr>
              <w:t>RepresentationID</w:t>
            </w:r>
            <w:proofErr w:type="spellEnd"/>
            <w:r w:rsidRPr="008258CE">
              <w:rPr>
                <w:i/>
                <w:szCs w:val="20"/>
              </w:rPr>
              <w:t>$</w:t>
            </w:r>
          </w:p>
        </w:tc>
        <w:tc>
          <w:tcPr>
            <w:tcW w:w="2435" w:type="pct"/>
          </w:tcPr>
          <w:p w14:paraId="6A1326E9" w14:textId="77777777" w:rsidR="00216C15" w:rsidRPr="008258CE" w:rsidRDefault="00216C15" w:rsidP="00E56C9B">
            <w:pPr>
              <w:pStyle w:val="Tablebody"/>
              <w:rPr>
                <w:szCs w:val="20"/>
              </w:rPr>
            </w:pPr>
            <w:r w:rsidRPr="008258CE">
              <w:rPr>
                <w:szCs w:val="20"/>
              </w:rPr>
              <w:t xml:space="preserve">This identifier is substituted with the value of the attribute </w:t>
            </w:r>
            <w:proofErr w:type="spellStart"/>
            <w:r w:rsidRPr="008258CE">
              <w:rPr>
                <w:rStyle w:val="ISOCodebold"/>
                <w:szCs w:val="20"/>
              </w:rPr>
              <w:t>Representation</w:t>
            </w:r>
            <w:r w:rsidRPr="008258CE">
              <w:rPr>
                <w:rStyle w:val="ISOCode"/>
                <w:szCs w:val="20"/>
              </w:rPr>
              <w:t>@id</w:t>
            </w:r>
            <w:proofErr w:type="spellEnd"/>
            <w:r w:rsidRPr="008258CE">
              <w:rPr>
                <w:rFonts w:cs="Courier New"/>
                <w:szCs w:val="20"/>
              </w:rPr>
              <w:t xml:space="preserve"> of the containing Representation.</w:t>
            </w:r>
          </w:p>
        </w:tc>
        <w:tc>
          <w:tcPr>
            <w:tcW w:w="1545" w:type="pct"/>
          </w:tcPr>
          <w:p w14:paraId="7BC8AE94" w14:textId="77777777" w:rsidR="00216C15" w:rsidRPr="008258CE" w:rsidRDefault="00216C15" w:rsidP="00E56C9B">
            <w:pPr>
              <w:pStyle w:val="Tablebody"/>
              <w:rPr>
                <w:szCs w:val="20"/>
              </w:rPr>
            </w:pPr>
            <w:r w:rsidRPr="008258CE">
              <w:rPr>
                <w:szCs w:val="20"/>
              </w:rPr>
              <w:t>The format tag shall not be present.</w:t>
            </w:r>
          </w:p>
        </w:tc>
      </w:tr>
      <w:tr w:rsidR="00216C15" w:rsidRPr="008258CE" w14:paraId="3CF506A6" w14:textId="77777777" w:rsidTr="00E56C9B">
        <w:trPr>
          <w:cantSplit/>
        </w:trPr>
        <w:tc>
          <w:tcPr>
            <w:tcW w:w="1020" w:type="pct"/>
          </w:tcPr>
          <w:p w14:paraId="5A1E394E" w14:textId="77777777" w:rsidR="00216C15" w:rsidRPr="008258CE" w:rsidRDefault="00216C15" w:rsidP="00E56C9B">
            <w:pPr>
              <w:pStyle w:val="Tablebody"/>
              <w:rPr>
                <w:szCs w:val="20"/>
              </w:rPr>
            </w:pPr>
            <w:r w:rsidRPr="008258CE">
              <w:rPr>
                <w:i/>
                <w:szCs w:val="20"/>
              </w:rPr>
              <w:t>$Number$</w:t>
            </w:r>
          </w:p>
        </w:tc>
        <w:tc>
          <w:tcPr>
            <w:tcW w:w="2435" w:type="pct"/>
          </w:tcPr>
          <w:p w14:paraId="548953EE" w14:textId="77777777" w:rsidR="00216C15" w:rsidRPr="008258CE" w:rsidRDefault="00216C15" w:rsidP="00E56C9B">
            <w:pPr>
              <w:pStyle w:val="Tablebody"/>
              <w:rPr>
                <w:szCs w:val="20"/>
              </w:rPr>
            </w:pPr>
            <w:r w:rsidRPr="008258CE">
              <w:rPr>
                <w:szCs w:val="20"/>
              </w:rPr>
              <w:t xml:space="preserve">This identifier is substituted with the </w:t>
            </w:r>
            <w:r w:rsidRPr="008258CE">
              <w:rPr>
                <w:i/>
                <w:szCs w:val="20"/>
              </w:rPr>
              <w:t>number</w:t>
            </w:r>
            <w:r w:rsidRPr="008258CE">
              <w:rPr>
                <w:szCs w:val="20"/>
              </w:rPr>
              <w:t xml:space="preserve"> of the corresponding Segment, if </w:t>
            </w:r>
            <w:r w:rsidRPr="008258CE">
              <w:rPr>
                <w:i/>
                <w:szCs w:val="20"/>
              </w:rPr>
              <w:t>$</w:t>
            </w:r>
            <w:proofErr w:type="spellStart"/>
            <w:r w:rsidRPr="008258CE">
              <w:rPr>
                <w:i/>
                <w:szCs w:val="20"/>
              </w:rPr>
              <w:t>SubNumber</w:t>
            </w:r>
            <w:proofErr w:type="spellEnd"/>
            <w:r w:rsidRPr="008258CE">
              <w:rPr>
                <w:i/>
                <w:szCs w:val="20"/>
              </w:rPr>
              <w:t>$</w:t>
            </w:r>
            <w:r w:rsidRPr="008258CE">
              <w:rPr>
                <w:szCs w:val="20"/>
              </w:rPr>
              <w:t xml:space="preserve"> is not present in the same string.</w:t>
            </w:r>
          </w:p>
          <w:p w14:paraId="3365AF33" w14:textId="77777777" w:rsidR="00216C15" w:rsidRPr="008258CE" w:rsidRDefault="00216C15" w:rsidP="00E56C9B">
            <w:pPr>
              <w:pStyle w:val="Tablebody"/>
              <w:rPr>
                <w:szCs w:val="20"/>
              </w:rPr>
            </w:pPr>
            <w:r w:rsidRPr="008258CE">
              <w:rPr>
                <w:szCs w:val="20"/>
              </w:rPr>
              <w:t xml:space="preserve">If </w:t>
            </w:r>
            <w:r w:rsidRPr="00BE313E">
              <w:rPr>
                <w:i/>
                <w:iCs/>
                <w:szCs w:val="20"/>
                <w:rPrChange w:id="146" w:author="Thomas Stockhammer" w:date="2023-08-11T16:10:00Z">
                  <w:rPr>
                    <w:szCs w:val="20"/>
                  </w:rPr>
                </w:rPrChange>
              </w:rPr>
              <w:t>$</w:t>
            </w:r>
            <w:proofErr w:type="spellStart"/>
            <w:r w:rsidRPr="00BE313E">
              <w:rPr>
                <w:i/>
                <w:iCs/>
                <w:szCs w:val="20"/>
                <w:rPrChange w:id="147" w:author="Thomas Stockhammer" w:date="2023-08-11T16:10:00Z">
                  <w:rPr>
                    <w:szCs w:val="20"/>
                  </w:rPr>
                </w:rPrChange>
              </w:rPr>
              <w:t>SubNumber</w:t>
            </w:r>
            <w:proofErr w:type="spellEnd"/>
            <w:r w:rsidRPr="00BE313E">
              <w:rPr>
                <w:i/>
                <w:iCs/>
                <w:szCs w:val="20"/>
                <w:rPrChange w:id="148" w:author="Thomas Stockhammer" w:date="2023-08-11T16:10:00Z">
                  <w:rPr>
                    <w:szCs w:val="20"/>
                  </w:rPr>
                </w:rPrChange>
              </w:rPr>
              <w:t>$</w:t>
            </w:r>
            <w:r w:rsidRPr="008258CE">
              <w:rPr>
                <w:szCs w:val="20"/>
              </w:rPr>
              <w:t xml:space="preserve"> is present, this identifier is substituted with the </w:t>
            </w:r>
            <w:r w:rsidRPr="008258CE">
              <w:rPr>
                <w:i/>
                <w:szCs w:val="20"/>
              </w:rPr>
              <w:t>number</w:t>
            </w:r>
            <w:r w:rsidRPr="008258CE">
              <w:rPr>
                <w:szCs w:val="20"/>
              </w:rPr>
              <w:t xml:space="preserve"> of the corresponding Segment sequence. For details, refer to</w:t>
            </w:r>
            <w:r w:rsidRPr="008258CE">
              <w:rPr>
                <w:rFonts w:eastAsia="MS Mincho"/>
                <w:szCs w:val="20"/>
              </w:rPr>
              <w:t xml:space="preserve"> subclauses</w:t>
            </w:r>
            <w:r w:rsidRPr="008258CE">
              <w:rPr>
                <w:szCs w:val="20"/>
              </w:rPr>
              <w:t xml:space="preserve"> </w:t>
            </w:r>
            <w:r>
              <w:rPr>
                <w:szCs w:val="20"/>
              </w:rPr>
              <w:t>5.3.9.6.4</w:t>
            </w:r>
            <w:r w:rsidRPr="008258CE">
              <w:rPr>
                <w:rStyle w:val="citesec"/>
                <w:szCs w:val="20"/>
              </w:rPr>
              <w:t xml:space="preserve"> and </w:t>
            </w:r>
            <w:r>
              <w:rPr>
                <w:rStyle w:val="citesec"/>
                <w:szCs w:val="20"/>
              </w:rPr>
              <w:t>5.3.9.6.5</w:t>
            </w:r>
            <w:r w:rsidRPr="008258CE">
              <w:rPr>
                <w:szCs w:val="20"/>
              </w:rPr>
              <w:t>.</w:t>
            </w:r>
          </w:p>
        </w:tc>
        <w:tc>
          <w:tcPr>
            <w:tcW w:w="1545" w:type="pct"/>
          </w:tcPr>
          <w:p w14:paraId="5EFEF3EB" w14:textId="77777777" w:rsidR="00216C15" w:rsidRPr="008258CE" w:rsidRDefault="00216C15" w:rsidP="00E56C9B">
            <w:pPr>
              <w:pStyle w:val="Tablebody"/>
              <w:rPr>
                <w:szCs w:val="20"/>
              </w:rPr>
            </w:pPr>
            <w:r w:rsidRPr="008258CE">
              <w:rPr>
                <w:szCs w:val="20"/>
              </w:rPr>
              <w:t>The format tag may be present.</w:t>
            </w:r>
          </w:p>
          <w:p w14:paraId="75E067A4" w14:textId="77777777" w:rsidR="00216C15" w:rsidRPr="008258CE" w:rsidRDefault="00216C15" w:rsidP="00E56C9B">
            <w:pPr>
              <w:pStyle w:val="Tablebody"/>
              <w:rPr>
                <w:szCs w:val="20"/>
              </w:rPr>
            </w:pPr>
            <w:r w:rsidRPr="008258CE">
              <w:rPr>
                <w:szCs w:val="20"/>
              </w:rPr>
              <w:t xml:space="preserve">If no format tag is present, a default format tag with </w:t>
            </w:r>
            <w:r w:rsidRPr="008258CE">
              <w:rPr>
                <w:rStyle w:val="ISOCode"/>
                <w:szCs w:val="20"/>
              </w:rPr>
              <w:t>width</w:t>
            </w:r>
            <w:r w:rsidRPr="008258CE">
              <w:rPr>
                <w:szCs w:val="20"/>
              </w:rPr>
              <w:t>=1</w:t>
            </w:r>
            <w:r w:rsidRPr="008258CE">
              <w:rPr>
                <w:rFonts w:cs="Courier New"/>
                <w:szCs w:val="20"/>
              </w:rPr>
              <w:t xml:space="preserve"> shall be used.</w:t>
            </w:r>
          </w:p>
        </w:tc>
      </w:tr>
      <w:tr w:rsidR="00216C15" w:rsidRPr="008258CE" w14:paraId="5D282556" w14:textId="77777777" w:rsidTr="00E56C9B">
        <w:trPr>
          <w:cantSplit/>
        </w:trPr>
        <w:tc>
          <w:tcPr>
            <w:tcW w:w="1020" w:type="pct"/>
          </w:tcPr>
          <w:p w14:paraId="1F0CE2C0" w14:textId="77777777" w:rsidR="00216C15" w:rsidRPr="008258CE" w:rsidRDefault="00216C15" w:rsidP="00E56C9B">
            <w:pPr>
              <w:pStyle w:val="Tablebody"/>
              <w:rPr>
                <w:szCs w:val="20"/>
              </w:rPr>
            </w:pPr>
            <w:r w:rsidRPr="008258CE">
              <w:rPr>
                <w:szCs w:val="20"/>
              </w:rPr>
              <w:t>$</w:t>
            </w:r>
            <w:r w:rsidRPr="008258CE">
              <w:rPr>
                <w:i/>
                <w:szCs w:val="20"/>
              </w:rPr>
              <w:t>Bandwidth</w:t>
            </w:r>
            <w:r w:rsidRPr="008258CE">
              <w:rPr>
                <w:szCs w:val="20"/>
              </w:rPr>
              <w:t>$</w:t>
            </w:r>
          </w:p>
        </w:tc>
        <w:tc>
          <w:tcPr>
            <w:tcW w:w="2435" w:type="pct"/>
          </w:tcPr>
          <w:p w14:paraId="4C63AE6D" w14:textId="77777777" w:rsidR="00216C15" w:rsidRPr="008258CE" w:rsidRDefault="00216C15" w:rsidP="00E56C9B">
            <w:pPr>
              <w:pStyle w:val="Tablebody"/>
              <w:rPr>
                <w:szCs w:val="20"/>
              </w:rPr>
            </w:pPr>
            <w:r w:rsidRPr="008258CE">
              <w:rPr>
                <w:szCs w:val="20"/>
              </w:rPr>
              <w:t xml:space="preserve">This identifier is substituted with the value of </w:t>
            </w:r>
            <w:proofErr w:type="spellStart"/>
            <w:r w:rsidRPr="008258CE">
              <w:rPr>
                <w:rStyle w:val="ISOCodebold"/>
                <w:szCs w:val="20"/>
              </w:rPr>
              <w:t>Representation</w:t>
            </w:r>
            <w:r w:rsidRPr="008258CE">
              <w:rPr>
                <w:rStyle w:val="ISOCode"/>
                <w:szCs w:val="20"/>
              </w:rPr>
              <w:t>@bandwidth</w:t>
            </w:r>
            <w:proofErr w:type="spellEnd"/>
            <w:r w:rsidRPr="008258CE">
              <w:rPr>
                <w:rFonts w:cs="Courier New"/>
                <w:szCs w:val="20"/>
              </w:rPr>
              <w:t xml:space="preserve"> attribute value.</w:t>
            </w:r>
          </w:p>
        </w:tc>
        <w:tc>
          <w:tcPr>
            <w:tcW w:w="1545" w:type="pct"/>
          </w:tcPr>
          <w:p w14:paraId="27275ACC" w14:textId="77777777" w:rsidR="00216C15" w:rsidRPr="008258CE" w:rsidRDefault="00216C15" w:rsidP="00E56C9B">
            <w:pPr>
              <w:pStyle w:val="Tablebody"/>
              <w:rPr>
                <w:szCs w:val="20"/>
              </w:rPr>
            </w:pPr>
            <w:r w:rsidRPr="008258CE">
              <w:rPr>
                <w:szCs w:val="20"/>
              </w:rPr>
              <w:t>The format tag may be present.</w:t>
            </w:r>
          </w:p>
          <w:p w14:paraId="2BD31DBA" w14:textId="77777777" w:rsidR="00216C15" w:rsidRPr="008258CE" w:rsidRDefault="00216C15" w:rsidP="00E56C9B">
            <w:pPr>
              <w:pStyle w:val="Tablebody"/>
              <w:rPr>
                <w:szCs w:val="20"/>
              </w:rPr>
            </w:pPr>
            <w:r w:rsidRPr="008258CE">
              <w:rPr>
                <w:szCs w:val="20"/>
              </w:rPr>
              <w:t xml:space="preserve">If no format tag is present, a default format tag with </w:t>
            </w:r>
            <w:r w:rsidRPr="008258CE">
              <w:rPr>
                <w:rStyle w:val="ISOCode"/>
                <w:szCs w:val="20"/>
              </w:rPr>
              <w:t>width</w:t>
            </w:r>
            <w:r w:rsidRPr="008258CE">
              <w:rPr>
                <w:szCs w:val="20"/>
              </w:rPr>
              <w:t>=1</w:t>
            </w:r>
            <w:r w:rsidRPr="008258CE">
              <w:rPr>
                <w:rFonts w:cs="Courier New"/>
                <w:szCs w:val="20"/>
              </w:rPr>
              <w:t xml:space="preserve"> shall be used.</w:t>
            </w:r>
          </w:p>
        </w:tc>
      </w:tr>
      <w:tr w:rsidR="00216C15" w:rsidRPr="008258CE" w14:paraId="3DC72483" w14:textId="77777777" w:rsidTr="00E56C9B">
        <w:trPr>
          <w:cantSplit/>
        </w:trPr>
        <w:tc>
          <w:tcPr>
            <w:tcW w:w="1020" w:type="pct"/>
          </w:tcPr>
          <w:p w14:paraId="682D39FE" w14:textId="77777777" w:rsidR="00216C15" w:rsidRPr="008258CE" w:rsidRDefault="00216C15" w:rsidP="00E56C9B">
            <w:pPr>
              <w:pStyle w:val="Tablebody"/>
              <w:rPr>
                <w:szCs w:val="20"/>
              </w:rPr>
            </w:pPr>
            <w:r w:rsidRPr="008258CE">
              <w:rPr>
                <w:szCs w:val="20"/>
              </w:rPr>
              <w:t>$</w:t>
            </w:r>
            <w:r w:rsidRPr="008258CE">
              <w:rPr>
                <w:i/>
                <w:szCs w:val="20"/>
              </w:rPr>
              <w:t>Time</w:t>
            </w:r>
            <w:r w:rsidRPr="008258CE">
              <w:rPr>
                <w:szCs w:val="20"/>
              </w:rPr>
              <w:t>$</w:t>
            </w:r>
          </w:p>
        </w:tc>
        <w:tc>
          <w:tcPr>
            <w:tcW w:w="2435" w:type="pct"/>
          </w:tcPr>
          <w:p w14:paraId="2A16B8BD" w14:textId="77777777" w:rsidR="00216C15" w:rsidRPr="008258CE" w:rsidRDefault="00216C15" w:rsidP="00E56C9B">
            <w:pPr>
              <w:pStyle w:val="Tablebody"/>
              <w:rPr>
                <w:szCs w:val="20"/>
              </w:rPr>
            </w:pPr>
            <w:r w:rsidRPr="008258CE">
              <w:rPr>
                <w:szCs w:val="20"/>
              </w:rPr>
              <w:t xml:space="preserve">This identifier is substituted with the value of the MPD start time of the Segment being accessed. For the Segment Timeline, this means that this identifier is substituted with the value of the </w:t>
            </w:r>
            <w:proofErr w:type="spellStart"/>
            <w:r w:rsidRPr="008258CE">
              <w:rPr>
                <w:rStyle w:val="ISOCodebold"/>
                <w:szCs w:val="20"/>
              </w:rPr>
              <w:t>SegmentTimeline</w:t>
            </w:r>
            <w:r w:rsidRPr="008258CE">
              <w:rPr>
                <w:rStyle w:val="ISOCode"/>
                <w:szCs w:val="20"/>
              </w:rPr>
              <w:t>@t</w:t>
            </w:r>
            <w:proofErr w:type="spellEnd"/>
            <w:r w:rsidRPr="008258CE">
              <w:rPr>
                <w:rStyle w:val="ISOCode"/>
                <w:szCs w:val="20"/>
              </w:rPr>
              <w:t xml:space="preserve"> </w:t>
            </w:r>
            <w:r w:rsidRPr="008258CE">
              <w:rPr>
                <w:rFonts w:cs="Courier New"/>
                <w:szCs w:val="20"/>
              </w:rPr>
              <w:t xml:space="preserve">attribute for the Segment being accessed. Either </w:t>
            </w:r>
            <w:r w:rsidRPr="008258CE">
              <w:rPr>
                <w:rStyle w:val="ISOCode"/>
                <w:szCs w:val="20"/>
              </w:rPr>
              <w:t>$Number$</w:t>
            </w:r>
            <w:r w:rsidRPr="008258CE">
              <w:rPr>
                <w:rFonts w:cs="Courier New"/>
                <w:szCs w:val="20"/>
              </w:rPr>
              <w:t xml:space="preserve"> or </w:t>
            </w:r>
            <w:r w:rsidRPr="008258CE">
              <w:rPr>
                <w:rStyle w:val="ISOCode"/>
                <w:szCs w:val="20"/>
              </w:rPr>
              <w:t>$Time$</w:t>
            </w:r>
            <w:r w:rsidRPr="008258CE">
              <w:rPr>
                <w:rFonts w:cs="Courier New"/>
                <w:szCs w:val="20"/>
              </w:rPr>
              <w:t xml:space="preserve"> may be used but not both at the same </w:t>
            </w:r>
            <w:r w:rsidRPr="008258CE">
              <w:rPr>
                <w:szCs w:val="20"/>
              </w:rPr>
              <w:t>time.</w:t>
            </w:r>
          </w:p>
        </w:tc>
        <w:tc>
          <w:tcPr>
            <w:tcW w:w="1545" w:type="pct"/>
          </w:tcPr>
          <w:p w14:paraId="44BA00FA" w14:textId="77777777" w:rsidR="00216C15" w:rsidRPr="008258CE" w:rsidRDefault="00216C15" w:rsidP="00E56C9B">
            <w:pPr>
              <w:pStyle w:val="Tablebody"/>
              <w:rPr>
                <w:szCs w:val="20"/>
              </w:rPr>
            </w:pPr>
            <w:r w:rsidRPr="008258CE">
              <w:rPr>
                <w:szCs w:val="20"/>
              </w:rPr>
              <w:t>The format tag may be present.</w:t>
            </w:r>
          </w:p>
          <w:p w14:paraId="2EC45A40" w14:textId="77777777" w:rsidR="00216C15" w:rsidRPr="008258CE" w:rsidRDefault="00216C15" w:rsidP="00E56C9B">
            <w:pPr>
              <w:pStyle w:val="Tablebody"/>
              <w:rPr>
                <w:szCs w:val="20"/>
              </w:rPr>
            </w:pPr>
            <w:r w:rsidRPr="008258CE">
              <w:rPr>
                <w:szCs w:val="20"/>
              </w:rPr>
              <w:t xml:space="preserve">If no format tag is present, a default format tag with </w:t>
            </w:r>
            <w:r w:rsidRPr="008258CE">
              <w:rPr>
                <w:rStyle w:val="ISOCode"/>
                <w:szCs w:val="20"/>
              </w:rPr>
              <w:t>width</w:t>
            </w:r>
            <w:r w:rsidRPr="008258CE">
              <w:rPr>
                <w:szCs w:val="20"/>
              </w:rPr>
              <w:t>=1</w:t>
            </w:r>
            <w:r w:rsidRPr="008258CE">
              <w:rPr>
                <w:rFonts w:cs="Courier New"/>
                <w:szCs w:val="20"/>
              </w:rPr>
              <w:t xml:space="preserve"> shall be used.</w:t>
            </w:r>
          </w:p>
        </w:tc>
      </w:tr>
      <w:tr w:rsidR="00216C15" w:rsidRPr="008258CE" w14:paraId="5CB54C85" w14:textId="77777777" w:rsidTr="00E56C9B">
        <w:trPr>
          <w:cantSplit/>
        </w:trPr>
        <w:tc>
          <w:tcPr>
            <w:tcW w:w="1020" w:type="pct"/>
          </w:tcPr>
          <w:p w14:paraId="1BD09893" w14:textId="77777777" w:rsidR="00216C15" w:rsidRPr="008258CE" w:rsidRDefault="00216C15" w:rsidP="00E56C9B">
            <w:pPr>
              <w:pStyle w:val="Tablebody"/>
              <w:rPr>
                <w:szCs w:val="20"/>
              </w:rPr>
            </w:pPr>
            <w:r w:rsidRPr="008258CE">
              <w:rPr>
                <w:i/>
                <w:szCs w:val="20"/>
              </w:rPr>
              <w:t>$</w:t>
            </w:r>
            <w:proofErr w:type="spellStart"/>
            <w:r w:rsidRPr="008258CE">
              <w:rPr>
                <w:i/>
                <w:szCs w:val="20"/>
              </w:rPr>
              <w:t>SubNumber</w:t>
            </w:r>
            <w:proofErr w:type="spellEnd"/>
            <w:r w:rsidRPr="008258CE">
              <w:rPr>
                <w:i/>
                <w:szCs w:val="20"/>
              </w:rPr>
              <w:t>$</w:t>
            </w:r>
          </w:p>
        </w:tc>
        <w:tc>
          <w:tcPr>
            <w:tcW w:w="2435" w:type="pct"/>
          </w:tcPr>
          <w:p w14:paraId="2C79F0DB" w14:textId="77777777" w:rsidR="00216C15" w:rsidRPr="008258CE" w:rsidRDefault="00216C15" w:rsidP="00E56C9B">
            <w:pPr>
              <w:pStyle w:val="Tablebody"/>
              <w:rPr>
                <w:szCs w:val="20"/>
              </w:rPr>
            </w:pPr>
            <w:r w:rsidRPr="008258CE">
              <w:rPr>
                <w:szCs w:val="20"/>
              </w:rPr>
              <w:t xml:space="preserve">This identifier is substituted with the </w:t>
            </w:r>
            <w:ins w:id="149" w:author="Thomas Stockhammer" w:date="2023-08-11T16:10:00Z">
              <w:r>
                <w:rPr>
                  <w:i/>
                  <w:szCs w:val="20"/>
                </w:rPr>
                <w:t>sub-n</w:t>
              </w:r>
            </w:ins>
            <w:del w:id="150" w:author="Thomas Stockhammer" w:date="2023-08-11T16:10:00Z">
              <w:r w:rsidRPr="008258CE" w:rsidDel="00BE313E">
                <w:rPr>
                  <w:i/>
                  <w:szCs w:val="20"/>
                </w:rPr>
                <w:delText>n</w:delText>
              </w:r>
            </w:del>
            <w:r w:rsidRPr="008258CE">
              <w:rPr>
                <w:i/>
                <w:szCs w:val="20"/>
              </w:rPr>
              <w:t>umber</w:t>
            </w:r>
            <w:r w:rsidRPr="008258CE">
              <w:rPr>
                <w:szCs w:val="20"/>
              </w:rPr>
              <w:t xml:space="preserve"> of the corresponding </w:t>
            </w:r>
            <w:ins w:id="151" w:author="Thomas Stockhammer" w:date="2023-08-11T16:10:00Z">
              <w:r>
                <w:rPr>
                  <w:szCs w:val="20"/>
                </w:rPr>
                <w:t xml:space="preserve">Partial </w:t>
              </w:r>
            </w:ins>
            <w:r w:rsidRPr="008258CE">
              <w:rPr>
                <w:szCs w:val="20"/>
              </w:rPr>
              <w:t xml:space="preserve">Segment in a </w:t>
            </w:r>
            <w:proofErr w:type="spellStart"/>
            <w:r w:rsidRPr="008258CE">
              <w:rPr>
                <w:szCs w:val="20"/>
              </w:rPr>
              <w:t>Seqment</w:t>
            </w:r>
            <w:proofErr w:type="spellEnd"/>
            <w:r w:rsidRPr="008258CE">
              <w:rPr>
                <w:szCs w:val="20"/>
              </w:rPr>
              <w:t xml:space="preserve"> Sequence. This identifier shall only be present if either </w:t>
            </w:r>
            <w:r w:rsidRPr="008258CE">
              <w:rPr>
                <w:i/>
                <w:szCs w:val="20"/>
              </w:rPr>
              <w:t>$Number$</w:t>
            </w:r>
            <w:r w:rsidRPr="008258CE">
              <w:rPr>
                <w:szCs w:val="20"/>
              </w:rPr>
              <w:t xml:space="preserve"> or </w:t>
            </w:r>
            <w:r w:rsidRPr="008258CE">
              <w:rPr>
                <w:i/>
                <w:szCs w:val="20"/>
              </w:rPr>
              <w:t>$Time$</w:t>
            </w:r>
            <w:r w:rsidRPr="008258CE">
              <w:rPr>
                <w:szCs w:val="20"/>
              </w:rPr>
              <w:t xml:space="preserve"> are present as well. For details, refer to </w:t>
            </w:r>
            <w:r w:rsidRPr="008258CE">
              <w:rPr>
                <w:rFonts w:eastAsia="MS Mincho"/>
                <w:szCs w:val="20"/>
              </w:rPr>
              <w:t xml:space="preserve">subclauses </w:t>
            </w:r>
            <w:r>
              <w:rPr>
                <w:rFonts w:eastAsia="MS Mincho"/>
                <w:szCs w:val="20"/>
              </w:rPr>
              <w:t>5.3.9.6.4</w:t>
            </w:r>
            <w:r w:rsidRPr="008258CE">
              <w:rPr>
                <w:rStyle w:val="citesec"/>
                <w:szCs w:val="20"/>
              </w:rPr>
              <w:t xml:space="preserve"> and </w:t>
            </w:r>
            <w:r>
              <w:rPr>
                <w:rStyle w:val="citesec"/>
                <w:szCs w:val="20"/>
              </w:rPr>
              <w:t>5.3.9.6.5</w:t>
            </w:r>
            <w:r w:rsidRPr="008258CE">
              <w:rPr>
                <w:szCs w:val="20"/>
              </w:rPr>
              <w:t>.</w:t>
            </w:r>
          </w:p>
        </w:tc>
        <w:tc>
          <w:tcPr>
            <w:tcW w:w="1545" w:type="pct"/>
          </w:tcPr>
          <w:p w14:paraId="5D19D6E7" w14:textId="77777777" w:rsidR="00216C15" w:rsidRPr="008258CE" w:rsidRDefault="00216C15" w:rsidP="00E56C9B">
            <w:pPr>
              <w:pStyle w:val="Tablebody"/>
              <w:rPr>
                <w:szCs w:val="20"/>
              </w:rPr>
            </w:pPr>
            <w:r w:rsidRPr="008258CE">
              <w:rPr>
                <w:szCs w:val="20"/>
              </w:rPr>
              <w:t>The format tag may be present.</w:t>
            </w:r>
          </w:p>
          <w:p w14:paraId="4356317C" w14:textId="77777777" w:rsidR="00216C15" w:rsidRPr="008258CE" w:rsidRDefault="00216C15" w:rsidP="00E56C9B">
            <w:pPr>
              <w:pStyle w:val="Tablebody"/>
              <w:rPr>
                <w:szCs w:val="20"/>
              </w:rPr>
            </w:pPr>
            <w:r w:rsidRPr="008258CE">
              <w:rPr>
                <w:szCs w:val="20"/>
              </w:rPr>
              <w:t xml:space="preserve">If no format tag is present, a default format tag with </w:t>
            </w:r>
            <w:r w:rsidRPr="008258CE">
              <w:rPr>
                <w:rStyle w:val="ISOCode"/>
                <w:szCs w:val="20"/>
              </w:rPr>
              <w:t>width</w:t>
            </w:r>
            <w:r w:rsidRPr="008258CE">
              <w:rPr>
                <w:szCs w:val="20"/>
              </w:rPr>
              <w:t>=1</w:t>
            </w:r>
            <w:r w:rsidRPr="008258CE">
              <w:rPr>
                <w:rFonts w:cs="Courier New"/>
                <w:szCs w:val="20"/>
              </w:rPr>
              <w:t xml:space="preserve"> shall be used.</w:t>
            </w:r>
          </w:p>
        </w:tc>
      </w:tr>
    </w:tbl>
    <w:p w14:paraId="0B4BE69B" w14:textId="77777777" w:rsidR="00216C15" w:rsidRPr="00001B3B" w:rsidRDefault="00216C15" w:rsidP="004A7F78">
      <w:pPr>
        <w:keepNext/>
        <w:widowControl/>
        <w:tabs>
          <w:tab w:val="left" w:pos="880"/>
        </w:tabs>
        <w:suppressAutoHyphens/>
        <w:autoSpaceDE w:val="0"/>
        <w:autoSpaceDN w:val="0"/>
        <w:adjustRightInd w:val="0"/>
        <w:spacing w:before="60" w:after="240"/>
        <w:jc w:val="left"/>
        <w:outlineLvl w:val="2"/>
        <w:rPr>
          <w:rFonts w:ascii="Cambria" w:hAnsi="Cambria"/>
          <w:color w:val="000000" w:themeColor="text1"/>
          <w:sz w:val="22"/>
          <w:u w:val="single"/>
        </w:rPr>
      </w:pPr>
    </w:p>
    <w:p w14:paraId="54857093" w14:textId="613BC9B2" w:rsidR="00216C15" w:rsidRPr="00216C15" w:rsidRDefault="00216C15" w:rsidP="00216C15">
      <w:pPr>
        <w:rPr>
          <w:rFonts w:ascii="Cambria" w:hAnsi="Cambria"/>
          <w:b/>
          <w:bCs/>
          <w:i/>
          <w:iCs/>
          <w:color w:val="000000" w:themeColor="text1"/>
          <w:szCs w:val="24"/>
          <w:u w:val="single"/>
          <w:lang w:val="en-GB"/>
        </w:rPr>
      </w:pPr>
      <w:r>
        <w:rPr>
          <w:rFonts w:ascii="Cambria" w:hAnsi="Cambria"/>
          <w:b/>
          <w:bCs/>
          <w:i/>
          <w:iCs/>
          <w:color w:val="000000" w:themeColor="text1"/>
          <w:szCs w:val="24"/>
          <w:highlight w:val="yellow"/>
          <w:u w:val="single"/>
          <w:lang w:val="en-GB"/>
        </w:rPr>
        <w:t>Update clause 5.3.9.6.4</w:t>
      </w:r>
      <w:r w:rsidRPr="002878C4">
        <w:rPr>
          <w:rFonts w:ascii="Cambria" w:hAnsi="Cambria"/>
          <w:b/>
          <w:bCs/>
          <w:i/>
          <w:iCs/>
          <w:color w:val="000000" w:themeColor="text1"/>
          <w:szCs w:val="24"/>
          <w:highlight w:val="yellow"/>
          <w:u w:val="single"/>
          <w:lang w:val="en-GB"/>
        </w:rPr>
        <w:t>:</w:t>
      </w:r>
    </w:p>
    <w:p w14:paraId="0A0C4C03" w14:textId="77777777" w:rsidR="00216C15" w:rsidRPr="008258CE" w:rsidRDefault="00216C15" w:rsidP="00216C15">
      <w:pPr>
        <w:pStyle w:val="Heading5"/>
        <w:numPr>
          <w:ilvl w:val="0"/>
          <w:numId w:val="0"/>
        </w:numPr>
        <w:tabs>
          <w:tab w:val="left" w:pos="400"/>
          <w:tab w:val="left" w:pos="560"/>
          <w:tab w:val="left" w:pos="720"/>
          <w:tab w:val="left" w:pos="880"/>
          <w:tab w:val="left" w:pos="940"/>
          <w:tab w:val="left" w:pos="1080"/>
          <w:tab w:val="left" w:pos="1140"/>
          <w:tab w:val="left" w:pos="1360"/>
        </w:tabs>
        <w:autoSpaceDE w:val="0"/>
        <w:autoSpaceDN w:val="0"/>
        <w:adjustRightInd w:val="0"/>
        <w:rPr>
          <w:szCs w:val="24"/>
        </w:rPr>
      </w:pPr>
      <w:bookmarkStart w:id="152" w:name="_Ref14712559"/>
      <w:r w:rsidRPr="008258CE">
        <w:rPr>
          <w:szCs w:val="24"/>
        </w:rPr>
        <w:t>5.3.9.6.4</w:t>
      </w:r>
      <w:r w:rsidRPr="008258CE">
        <w:rPr>
          <w:szCs w:val="24"/>
        </w:rPr>
        <w:tab/>
        <w:t>Segment Sequences</w:t>
      </w:r>
      <w:bookmarkEnd w:id="152"/>
    </w:p>
    <w:p w14:paraId="14CCB78E"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Segment sequences </w:t>
      </w:r>
      <w:ins w:id="153" w:author="Thomas Stockhammer" w:date="2023-08-11T13:19:00Z">
        <w:r>
          <w:rPr>
            <w:rFonts w:eastAsia="MS Mincho"/>
            <w:szCs w:val="24"/>
          </w:rPr>
          <w:t xml:space="preserve">provide the ability to signal in a compact manner </w:t>
        </w:r>
      </w:ins>
      <w:ins w:id="154" w:author="Thomas Stockhammer" w:date="2023-08-11T13:33:00Z">
        <w:r>
          <w:rPr>
            <w:rFonts w:eastAsia="MS Mincho"/>
            <w:szCs w:val="24"/>
          </w:rPr>
          <w:t xml:space="preserve">Segment Sequence </w:t>
        </w:r>
      </w:ins>
      <w:ins w:id="155" w:author="Thomas Stockhammer" w:date="2023-08-11T13:20:00Z">
        <w:r>
          <w:rPr>
            <w:rFonts w:eastAsia="MS Mincho"/>
            <w:szCs w:val="24"/>
          </w:rPr>
          <w:t>Representations</w:t>
        </w:r>
      </w:ins>
      <w:ins w:id="156" w:author="Thomas Stockhammer" w:date="2023-08-11T13:33:00Z">
        <w:r>
          <w:rPr>
            <w:rFonts w:eastAsia="MS Mincho"/>
            <w:szCs w:val="24"/>
          </w:rPr>
          <w:t xml:space="preserve"> as defined in clause </w:t>
        </w:r>
      </w:ins>
      <w:ins w:id="157" w:author="Thomas Stockhammer" w:date="2023-08-17T18:11:00Z">
        <w:r>
          <w:rPr>
            <w:rFonts w:eastAsia="MS Mincho"/>
            <w:szCs w:val="24"/>
          </w:rPr>
          <w:t>5.3.5.7</w:t>
        </w:r>
      </w:ins>
      <w:ins w:id="158" w:author="Thomas Stockhammer" w:date="2023-08-11T13:33:00Z">
        <w:r>
          <w:rPr>
            <w:rFonts w:eastAsia="MS Mincho"/>
            <w:szCs w:val="24"/>
          </w:rPr>
          <w:t>.</w:t>
        </w:r>
      </w:ins>
      <w:ins w:id="159" w:author="Thomas Stockhammer" w:date="2023-08-11T13:20:00Z">
        <w:r>
          <w:rPr>
            <w:rFonts w:eastAsia="MS Mincho"/>
            <w:szCs w:val="24"/>
          </w:rPr>
          <w:t xml:space="preserve"> </w:t>
        </w:r>
      </w:ins>
      <w:ins w:id="160" w:author="Thomas Stockhammer" w:date="2023-08-11T13:27:00Z">
        <w:r>
          <w:rPr>
            <w:rFonts w:eastAsia="MS Mincho"/>
            <w:szCs w:val="24"/>
          </w:rPr>
          <w:t xml:space="preserve">Segment Sequences </w:t>
        </w:r>
      </w:ins>
      <w:del w:id="161" w:author="Thomas Stockhammer" w:date="2023-08-11T13:27:00Z">
        <w:r w:rsidRPr="008258CE" w:rsidDel="00230A17">
          <w:rPr>
            <w:rFonts w:eastAsia="MS Mincho"/>
            <w:szCs w:val="24"/>
          </w:rPr>
          <w:delText xml:space="preserve">in the Segment Timeline </w:delText>
        </w:r>
      </w:del>
      <w:r w:rsidRPr="008258CE">
        <w:rPr>
          <w:rFonts w:eastAsia="MS Mincho"/>
          <w:szCs w:val="24"/>
        </w:rPr>
        <w:t xml:space="preserve">may be signalled </w:t>
      </w:r>
      <w:ins w:id="162" w:author="Thomas Stockhammer" w:date="2023-08-11T13:27:00Z">
        <w:r>
          <w:rPr>
            <w:rFonts w:eastAsia="MS Mincho"/>
            <w:szCs w:val="24"/>
          </w:rPr>
          <w:t xml:space="preserve">using </w:t>
        </w:r>
        <w:r w:rsidRPr="008258CE">
          <w:rPr>
            <w:rFonts w:eastAsia="MS Mincho"/>
            <w:szCs w:val="24"/>
          </w:rPr>
          <w:t xml:space="preserve">the Segment Timeline </w:t>
        </w:r>
      </w:ins>
      <w:del w:id="163" w:author="Giladi, Alex" w:date="2023-08-11T17:54:00Z">
        <w:r w:rsidRPr="008258CE" w:rsidDel="007046DB">
          <w:rPr>
            <w:rFonts w:eastAsia="MS Mincho"/>
            <w:szCs w:val="24"/>
          </w:rPr>
          <w:delText xml:space="preserve">with </w:delText>
        </w:r>
      </w:del>
      <w:ins w:id="164" w:author="Giladi, Alex" w:date="2023-08-11T17:54:00Z">
        <w:r>
          <w:rPr>
            <w:rFonts w:eastAsia="MS Mincho"/>
            <w:szCs w:val="24"/>
          </w:rPr>
          <w:t>by</w:t>
        </w:r>
        <w:r w:rsidRPr="008258CE">
          <w:rPr>
            <w:rFonts w:eastAsia="MS Mincho"/>
            <w:szCs w:val="24"/>
          </w:rPr>
          <w:t xml:space="preserve"> </w:t>
        </w:r>
      </w:ins>
      <w:r w:rsidRPr="008258CE">
        <w:rPr>
          <w:rFonts w:eastAsia="MS Mincho"/>
          <w:szCs w:val="24"/>
        </w:rPr>
        <w:t xml:space="preserve">including </w:t>
      </w:r>
      <w:del w:id="165" w:author="Giladi, Alex" w:date="2023-08-16T15:14:00Z">
        <w:r w:rsidRPr="008258CE" w:rsidDel="007855AD">
          <w:rPr>
            <w:rFonts w:eastAsia="MS Mincho"/>
            <w:szCs w:val="24"/>
          </w:rPr>
          <w:delText xml:space="preserve">a </w:delText>
        </w:r>
      </w:del>
      <w:ins w:id="166" w:author="Giladi, Alex" w:date="2023-08-16T15:14:00Z">
        <w:r>
          <w:rPr>
            <w:rFonts w:eastAsia="MS Mincho"/>
            <w:szCs w:val="24"/>
          </w:rPr>
          <w:t>the</w:t>
        </w:r>
        <w:r w:rsidRPr="008258CE">
          <w:rPr>
            <w:rFonts w:eastAsia="MS Mincho"/>
            <w:szCs w:val="24"/>
          </w:rPr>
          <w:t xml:space="preserve"> </w:t>
        </w:r>
      </w:ins>
      <w:r w:rsidRPr="008258CE">
        <w:rPr>
          <w:rStyle w:val="ISOCode"/>
        </w:rPr>
        <w:t xml:space="preserve">@k </w:t>
      </w:r>
      <w:r w:rsidRPr="008258CE">
        <w:rPr>
          <w:rFonts w:eastAsia="MS Mincho"/>
          <w:szCs w:val="24"/>
        </w:rPr>
        <w:t xml:space="preserve">attribute in the </w:t>
      </w:r>
      <w:r w:rsidRPr="008258CE">
        <w:rPr>
          <w:rStyle w:val="ISOCodebold"/>
        </w:rPr>
        <w:t>S</w:t>
      </w:r>
      <w:r w:rsidRPr="008258CE">
        <w:rPr>
          <w:rFonts w:eastAsia="MS Mincho"/>
          <w:szCs w:val="24"/>
        </w:rPr>
        <w:t xml:space="preserve"> element of th</w:t>
      </w:r>
      <w:r w:rsidRPr="00841AF3">
        <w:rPr>
          <w:rFonts w:eastAsia="MS Mincho"/>
          <w:szCs w:val="24"/>
          <w:rPrChange w:id="167" w:author="Thomas Stockhammer" w:date="2023-08-11T13:15:00Z">
            <w:rPr>
              <w:rStyle w:val="ISOCode"/>
            </w:rPr>
          </w:rPrChange>
        </w:rPr>
        <w:t>e</w:t>
      </w:r>
      <w:r w:rsidRPr="008258CE">
        <w:rPr>
          <w:rStyle w:val="ISOCode"/>
        </w:rPr>
        <w:t xml:space="preserve"> </w:t>
      </w:r>
      <w:proofErr w:type="spellStart"/>
      <w:r w:rsidRPr="008258CE">
        <w:rPr>
          <w:rStyle w:val="ISOCodebold"/>
        </w:rPr>
        <w:t>SegmentTimeline</w:t>
      </w:r>
      <w:proofErr w:type="spellEnd"/>
      <w:ins w:id="168" w:author="Giladi, Alex" w:date="2023-08-16T16:12:00Z">
        <w:r>
          <w:rPr>
            <w:rStyle w:val="ISOCodebold"/>
          </w:rPr>
          <w:t xml:space="preserve"> </w:t>
        </w:r>
        <w:r>
          <w:rPr>
            <w:rFonts w:eastAsia="MS Mincho"/>
            <w:szCs w:val="24"/>
          </w:rPr>
          <w:t>element</w:t>
        </w:r>
      </w:ins>
      <w:r w:rsidRPr="008258CE">
        <w:rPr>
          <w:rFonts w:eastAsia="MS Mincho"/>
          <w:szCs w:val="24"/>
        </w:rPr>
        <w:t>.</w:t>
      </w:r>
      <w:ins w:id="169" w:author="Giladi, Alex" w:date="2023-08-16T16:11:00Z">
        <w:r w:rsidRPr="008258CE" w:rsidDel="00B85EB4">
          <w:rPr>
            <w:rFonts w:eastAsia="MS Mincho"/>
            <w:szCs w:val="24"/>
          </w:rPr>
          <w:t xml:space="preserve"> </w:t>
        </w:r>
      </w:ins>
      <w:del w:id="170" w:author="Giladi, Alex" w:date="2023-08-16T16:11:00Z">
        <w:r w:rsidRPr="008258CE" w:rsidDel="00B85EB4">
          <w:rPr>
            <w:rFonts w:eastAsia="MS Mincho"/>
            <w:szCs w:val="24"/>
          </w:rPr>
          <w:delText xml:space="preserve"> </w:delText>
        </w:r>
      </w:del>
      <w:r w:rsidRPr="008258CE">
        <w:rPr>
          <w:rFonts w:eastAsia="MS Mincho"/>
          <w:szCs w:val="24"/>
        </w:rPr>
        <w:t xml:space="preserve">The </w:t>
      </w:r>
      <w:r w:rsidRPr="008258CE">
        <w:rPr>
          <w:rStyle w:val="ISOCode"/>
        </w:rPr>
        <w:t>@k</w:t>
      </w:r>
      <w:r w:rsidRPr="008258CE">
        <w:rPr>
          <w:rFonts w:eastAsia="MS Mincho"/>
          <w:szCs w:val="24"/>
        </w:rPr>
        <w:t xml:space="preserve"> </w:t>
      </w:r>
      <w:ins w:id="171" w:author="Thomas Stockhammer" w:date="2023-08-11T13:27:00Z">
        <w:r>
          <w:rPr>
            <w:rFonts w:eastAsia="MS Mincho"/>
            <w:szCs w:val="24"/>
          </w:rPr>
          <w:t xml:space="preserve">attribute </w:t>
        </w:r>
      </w:ins>
      <w:r w:rsidRPr="008258CE">
        <w:rPr>
          <w:rFonts w:eastAsia="MS Mincho"/>
          <w:szCs w:val="24"/>
        </w:rPr>
        <w:t xml:space="preserve">shall </w:t>
      </w:r>
      <w:del w:id="172" w:author="Giladi, Alex" w:date="2023-08-11T17:54:00Z">
        <w:r w:rsidRPr="008258CE" w:rsidDel="007046DB">
          <w:rPr>
            <w:rFonts w:eastAsia="MS Mincho"/>
            <w:szCs w:val="24"/>
          </w:rPr>
          <w:delText xml:space="preserve">only </w:delText>
        </w:r>
      </w:del>
      <w:ins w:id="173" w:author="Giladi, Alex" w:date="2023-08-11T17:54:00Z">
        <w:r>
          <w:rPr>
            <w:rFonts w:eastAsia="MS Mincho"/>
            <w:szCs w:val="24"/>
          </w:rPr>
          <w:t>n</w:t>
        </w:r>
      </w:ins>
      <w:ins w:id="174" w:author="Giladi, Alex" w:date="2023-08-11T17:55:00Z">
        <w:r>
          <w:rPr>
            <w:rFonts w:eastAsia="MS Mincho"/>
            <w:szCs w:val="24"/>
          </w:rPr>
          <w:t>ot</w:t>
        </w:r>
      </w:ins>
      <w:ins w:id="175" w:author="Giladi, Alex" w:date="2023-08-11T17:54:00Z">
        <w:r w:rsidRPr="008258CE">
          <w:rPr>
            <w:rFonts w:eastAsia="MS Mincho"/>
            <w:szCs w:val="24"/>
          </w:rPr>
          <w:t xml:space="preserve"> </w:t>
        </w:r>
      </w:ins>
      <w:r w:rsidRPr="008258CE">
        <w:rPr>
          <w:rFonts w:eastAsia="MS Mincho"/>
          <w:szCs w:val="24"/>
        </w:rPr>
        <w:t xml:space="preserve">be present </w:t>
      </w:r>
      <w:del w:id="176" w:author="Giladi, Alex" w:date="2023-08-11T17:55:00Z">
        <w:r w:rsidRPr="008258CE" w:rsidDel="007046DB">
          <w:rPr>
            <w:rFonts w:eastAsia="MS Mincho"/>
            <w:szCs w:val="24"/>
          </w:rPr>
          <w:delText xml:space="preserve">if </w:delText>
        </w:r>
      </w:del>
      <w:ins w:id="177" w:author="Giladi, Alex" w:date="2023-08-11T17:55:00Z">
        <w:r>
          <w:rPr>
            <w:rFonts w:eastAsia="MS Mincho"/>
            <w:szCs w:val="24"/>
          </w:rPr>
          <w:t>unless</w:t>
        </w:r>
        <w:r w:rsidRPr="008258CE">
          <w:rPr>
            <w:rFonts w:eastAsia="MS Mincho"/>
            <w:szCs w:val="24"/>
          </w:rPr>
          <w:t xml:space="preserve"> </w:t>
        </w:r>
      </w:ins>
      <w:proofErr w:type="gramStart"/>
      <w:r w:rsidRPr="008258CE">
        <w:rPr>
          <w:rFonts w:eastAsia="MS Mincho"/>
          <w:szCs w:val="24"/>
        </w:rPr>
        <w:t>all of</w:t>
      </w:r>
      <w:proofErr w:type="gramEnd"/>
      <w:r w:rsidRPr="008258CE">
        <w:rPr>
          <w:rFonts w:eastAsia="MS Mincho"/>
          <w:szCs w:val="24"/>
        </w:rPr>
        <w:t xml:space="preserve"> the following requirements are fulfilled:</w:t>
      </w:r>
    </w:p>
    <w:p w14:paraId="0CAA795D" w14:textId="08565B27" w:rsidR="00216C15" w:rsidRPr="008258CE" w:rsidRDefault="00216C15" w:rsidP="00216C15">
      <w:pPr>
        <w:pStyle w:val="ListContinue1"/>
        <w:autoSpaceDE w:val="0"/>
        <w:autoSpaceDN w:val="0"/>
        <w:adjustRightInd w:val="0"/>
        <w:rPr>
          <w:rFonts w:eastAsia="MS Mincho"/>
          <w:szCs w:val="24"/>
        </w:rPr>
      </w:pPr>
      <w:r w:rsidRPr="008258CE">
        <w:rPr>
          <w:rFonts w:eastAsia="MS Mincho"/>
          <w:szCs w:val="24"/>
        </w:rPr>
        <w:t>—</w:t>
      </w:r>
      <w:r w:rsidRPr="008258CE">
        <w:rPr>
          <w:rFonts w:eastAsia="MS Mincho"/>
          <w:szCs w:val="24"/>
        </w:rPr>
        <w:tab/>
        <w:t xml:space="preserve">the addressing scheme for the associated Representation is using Segment template with either </w:t>
      </w:r>
      <w:r w:rsidRPr="008258CE">
        <w:rPr>
          <w:rStyle w:val="ISOCode"/>
        </w:rPr>
        <w:t>$Number$</w:t>
      </w:r>
      <w:r w:rsidRPr="008258CE">
        <w:rPr>
          <w:rFonts w:eastAsia="MS Mincho"/>
          <w:szCs w:val="24"/>
        </w:rPr>
        <w:t xml:space="preserve"> or hierarchical templating and sub-numbering as defined in subclause </w:t>
      </w:r>
      <w:r>
        <w:rPr>
          <w:rFonts w:eastAsia="MS Mincho"/>
          <w:szCs w:val="24"/>
        </w:rPr>
        <w:t>5.3.9.6.5</w:t>
      </w:r>
      <w:r w:rsidRPr="008258CE">
        <w:rPr>
          <w:rFonts w:eastAsia="MS Mincho"/>
          <w:szCs w:val="24"/>
        </w:rPr>
        <w:t>,</w:t>
      </w:r>
    </w:p>
    <w:p w14:paraId="02FE8FCC" w14:textId="77777777" w:rsidR="00216C15" w:rsidRDefault="00216C15" w:rsidP="00216C15">
      <w:pPr>
        <w:pStyle w:val="ListContinue1"/>
        <w:autoSpaceDE w:val="0"/>
        <w:autoSpaceDN w:val="0"/>
        <w:adjustRightInd w:val="0"/>
        <w:rPr>
          <w:ins w:id="178" w:author="Thomas Stockhammer" w:date="2023-08-11T13:59:00Z"/>
          <w:rFonts w:eastAsia="MS Mincho"/>
          <w:szCs w:val="24"/>
        </w:rPr>
      </w:pPr>
      <w:r w:rsidRPr="008258CE">
        <w:rPr>
          <w:rFonts w:eastAsia="MS Mincho"/>
          <w:szCs w:val="24"/>
        </w:rPr>
        <w:t>—</w:t>
      </w:r>
      <w:r w:rsidRPr="008258CE">
        <w:rPr>
          <w:rFonts w:eastAsia="MS Mincho"/>
          <w:szCs w:val="24"/>
        </w:rPr>
        <w:tab/>
        <w:t xml:space="preserve">the profile explicitly allows the usage of Segment </w:t>
      </w:r>
      <w:del w:id="179" w:author="Giladi, Alex" w:date="2023-08-16T15:13:00Z">
        <w:r w:rsidRPr="008258CE" w:rsidDel="007855AD">
          <w:rPr>
            <w:rFonts w:eastAsia="MS Mincho"/>
            <w:szCs w:val="24"/>
          </w:rPr>
          <w:delText>sequences</w:delText>
        </w:r>
      </w:del>
      <w:ins w:id="180" w:author="Giladi, Alex" w:date="2023-08-16T15:13:00Z">
        <w:r>
          <w:rPr>
            <w:rFonts w:eastAsia="MS Mincho"/>
            <w:szCs w:val="24"/>
          </w:rPr>
          <w:t>S</w:t>
        </w:r>
        <w:r w:rsidRPr="008258CE">
          <w:rPr>
            <w:rFonts w:eastAsia="MS Mincho"/>
            <w:szCs w:val="24"/>
          </w:rPr>
          <w:t>equences</w:t>
        </w:r>
      </w:ins>
      <w:ins w:id="181" w:author="Thomas Stockhammer" w:date="2023-08-11T14:00:00Z">
        <w:r>
          <w:rPr>
            <w:rFonts w:eastAsia="MS Mincho"/>
            <w:szCs w:val="24"/>
          </w:rPr>
          <w:t>, or the Representation</w:t>
        </w:r>
      </w:ins>
      <w:ins w:id="182" w:author="Giladi, Alex" w:date="2023-08-16T16:13:00Z">
        <w:r>
          <w:rPr>
            <w:rFonts w:eastAsia="MS Mincho"/>
            <w:szCs w:val="24"/>
          </w:rPr>
          <w:t>(s)</w:t>
        </w:r>
      </w:ins>
      <w:ins w:id="183" w:author="Thomas Stockhammer" w:date="2023-08-11T14:00:00Z">
        <w:r>
          <w:rPr>
            <w:rFonts w:eastAsia="MS Mincho"/>
            <w:szCs w:val="24"/>
          </w:rPr>
          <w:t xml:space="preserve"> </w:t>
        </w:r>
        <w:del w:id="184" w:author="Giladi, Alex" w:date="2023-08-16T16:13:00Z">
          <w:r w:rsidDel="00B85EB4">
            <w:rPr>
              <w:rFonts w:eastAsia="MS Mincho"/>
              <w:szCs w:val="24"/>
            </w:rPr>
            <w:delText>is</w:delText>
          </w:r>
        </w:del>
      </w:ins>
      <w:ins w:id="185" w:author="Giladi, Alex" w:date="2023-08-16T16:13:00Z">
        <w:r>
          <w:rPr>
            <w:rFonts w:eastAsia="MS Mincho"/>
            <w:szCs w:val="24"/>
          </w:rPr>
          <w:t>are</w:t>
        </w:r>
      </w:ins>
      <w:ins w:id="186" w:author="Thomas Stockhammer" w:date="2023-08-11T14:00:00Z">
        <w:r>
          <w:rPr>
            <w:rFonts w:eastAsia="MS Mincho"/>
            <w:szCs w:val="24"/>
          </w:rPr>
          <w:t xml:space="preserve"> explicitly </w:t>
        </w:r>
        <w:proofErr w:type="spellStart"/>
        <w:r>
          <w:rPr>
            <w:rFonts w:eastAsia="MS Mincho"/>
            <w:szCs w:val="24"/>
          </w:rPr>
          <w:t>signaled</w:t>
        </w:r>
        <w:proofErr w:type="spellEnd"/>
        <w:r>
          <w:rPr>
            <w:rFonts w:eastAsia="MS Mincho"/>
            <w:szCs w:val="24"/>
          </w:rPr>
          <w:t xml:space="preserve"> as a Segment Sequence Representation as defined in clause </w:t>
        </w:r>
      </w:ins>
      <w:ins w:id="187" w:author="Thomas Stockhammer" w:date="2023-08-17T18:11:00Z">
        <w:r>
          <w:rPr>
            <w:rFonts w:eastAsia="MS Mincho"/>
            <w:szCs w:val="24"/>
          </w:rPr>
          <w:t>5.3.5.7</w:t>
        </w:r>
      </w:ins>
      <w:ins w:id="188" w:author="Thomas Stockhammer" w:date="2023-08-11T14:00:00Z">
        <w:r>
          <w:rPr>
            <w:rFonts w:eastAsia="MS Mincho"/>
            <w:szCs w:val="24"/>
          </w:rPr>
          <w:t xml:space="preserve"> using an Essential </w:t>
        </w:r>
        <w:del w:id="189" w:author="Giladi, Alex" w:date="2023-08-11T17:55:00Z">
          <w:r w:rsidDel="007046DB">
            <w:rPr>
              <w:rFonts w:eastAsia="MS Mincho"/>
              <w:szCs w:val="24"/>
            </w:rPr>
            <w:delText>Descriptor</w:delText>
          </w:r>
        </w:del>
      </w:ins>
      <w:ins w:id="190" w:author="Giladi, Alex" w:date="2023-08-14T10:54:00Z">
        <w:r>
          <w:rPr>
            <w:rFonts w:eastAsia="MS Mincho"/>
            <w:szCs w:val="24"/>
          </w:rPr>
          <w:t>Des</w:t>
        </w:r>
      </w:ins>
      <w:ins w:id="191" w:author="Giladi, Alex" w:date="2023-08-14T10:55:00Z">
        <w:r>
          <w:rPr>
            <w:rFonts w:eastAsia="MS Mincho"/>
            <w:szCs w:val="24"/>
          </w:rPr>
          <w:t>criptor</w:t>
        </w:r>
      </w:ins>
      <w:ins w:id="192" w:author="Thomas Stockhammer" w:date="2023-08-11T14:00:00Z">
        <w:r>
          <w:rPr>
            <w:rFonts w:eastAsia="MS Mincho"/>
            <w:szCs w:val="24"/>
          </w:rPr>
          <w:t>.</w:t>
        </w:r>
      </w:ins>
      <w:del w:id="193" w:author="Thomas Stockhammer" w:date="2023-08-11T14:00:00Z">
        <w:r w:rsidRPr="008258CE" w:rsidDel="00664BEC">
          <w:rPr>
            <w:rFonts w:eastAsia="MS Mincho"/>
            <w:szCs w:val="24"/>
          </w:rPr>
          <w:delText>.</w:delText>
        </w:r>
      </w:del>
    </w:p>
    <w:p w14:paraId="7ADF429F" w14:textId="77777777" w:rsidR="00216C15" w:rsidRPr="008258CE" w:rsidDel="00664BEC" w:rsidRDefault="00216C15" w:rsidP="00216C15">
      <w:pPr>
        <w:pStyle w:val="ListContinue1"/>
        <w:autoSpaceDE w:val="0"/>
        <w:autoSpaceDN w:val="0"/>
        <w:adjustRightInd w:val="0"/>
        <w:rPr>
          <w:del w:id="194" w:author="Thomas Stockhammer" w:date="2023-08-11T14:00:00Z"/>
          <w:rFonts w:eastAsia="MS Mincho"/>
          <w:szCs w:val="24"/>
        </w:rPr>
      </w:pPr>
    </w:p>
    <w:p w14:paraId="620BD2D6"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If </w:t>
      </w:r>
      <w:r w:rsidRPr="008258CE">
        <w:rPr>
          <w:rStyle w:val="ISOCode"/>
        </w:rPr>
        <w:t>@k</w:t>
      </w:r>
      <w:r w:rsidRPr="008258CE">
        <w:rPr>
          <w:rFonts w:eastAsia="MS Mincho"/>
          <w:szCs w:val="24"/>
        </w:rPr>
        <w:t xml:space="preserve"> is present and greater than 1, then it specifies that sequence </w:t>
      </w:r>
      <w:ins w:id="195" w:author="Giladi, Alex" w:date="2023-08-16T16:14:00Z">
        <w:r>
          <w:rPr>
            <w:rFonts w:eastAsia="MS Mincho"/>
            <w:szCs w:val="24"/>
          </w:rPr>
          <w:t xml:space="preserve">duration </w:t>
        </w:r>
      </w:ins>
      <w:r w:rsidRPr="008258CE">
        <w:rPr>
          <w:rFonts w:eastAsia="MS Mincho"/>
          <w:szCs w:val="24"/>
        </w:rPr>
        <w:t xml:space="preserve">described by </w:t>
      </w:r>
      <w:r w:rsidRPr="008258CE">
        <w:rPr>
          <w:rStyle w:val="ISOCode"/>
        </w:rPr>
        <w:t>@d</w:t>
      </w:r>
      <w:r w:rsidRPr="008258CE">
        <w:rPr>
          <w:rFonts w:eastAsia="MS Mincho"/>
          <w:szCs w:val="24"/>
        </w:rPr>
        <w:t xml:space="preserve"> is accurate in timing but contains </w:t>
      </w:r>
      <w:r w:rsidRPr="008258CE">
        <w:rPr>
          <w:rStyle w:val="ISOCode"/>
        </w:rPr>
        <w:t>@k</w:t>
      </w:r>
      <w:r w:rsidRPr="008258CE">
        <w:rPr>
          <w:rFonts w:eastAsia="MS Mincho"/>
          <w:szCs w:val="24"/>
        </w:rPr>
        <w:t xml:space="preserve"> </w:t>
      </w:r>
      <w:ins w:id="196" w:author="Thomas Stockhammer" w:date="2023-08-11T13:28:00Z">
        <w:r>
          <w:rPr>
            <w:rFonts w:eastAsia="MS Mincho"/>
            <w:szCs w:val="24"/>
          </w:rPr>
          <w:t xml:space="preserve">Partial </w:t>
        </w:r>
      </w:ins>
      <w:r w:rsidRPr="008258CE">
        <w:rPr>
          <w:rFonts w:eastAsia="MS Mincho"/>
          <w:szCs w:val="24"/>
        </w:rPr>
        <w:t>Segments.</w:t>
      </w:r>
      <w:ins w:id="197" w:author="Thomas Stockhammer" w:date="2023-08-11T13:28:00Z">
        <w:r>
          <w:rPr>
            <w:rFonts w:eastAsia="MS Mincho"/>
            <w:szCs w:val="24"/>
          </w:rPr>
          <w:t xml:space="preserve"> </w:t>
        </w:r>
      </w:ins>
    </w:p>
    <w:p w14:paraId="7AA43D12" w14:textId="77777777" w:rsidR="00216C15" w:rsidRDefault="00216C15" w:rsidP="00216C15">
      <w:pPr>
        <w:pStyle w:val="BodyText"/>
        <w:autoSpaceDE w:val="0"/>
        <w:autoSpaceDN w:val="0"/>
        <w:adjustRightInd w:val="0"/>
        <w:rPr>
          <w:ins w:id="198" w:author="Giladi, Alex" w:date="2023-08-16T16:23:00Z"/>
          <w:rFonts w:eastAsia="MS Mincho"/>
          <w:szCs w:val="24"/>
        </w:rPr>
      </w:pPr>
      <w:r w:rsidRPr="008258CE">
        <w:rPr>
          <w:rFonts w:eastAsia="MS Mincho"/>
          <w:szCs w:val="24"/>
        </w:rPr>
        <w:lastRenderedPageBreak/>
        <w:t xml:space="preserve">The MPD duration of the </w:t>
      </w:r>
      <w:ins w:id="199" w:author="Thomas Stockhammer" w:date="2023-08-11T13:29:00Z">
        <w:r>
          <w:rPr>
            <w:rFonts w:eastAsia="MS Mincho"/>
            <w:szCs w:val="24"/>
          </w:rPr>
          <w:t xml:space="preserve">Partial </w:t>
        </w:r>
      </w:ins>
      <w:r w:rsidRPr="008258CE">
        <w:rPr>
          <w:rFonts w:eastAsia="MS Mincho"/>
          <w:szCs w:val="24"/>
        </w:rPr>
        <w:t>Segment</w:t>
      </w:r>
      <w:ins w:id="200" w:author="Thomas Stockhammer" w:date="2023-08-11T13:29:00Z">
        <w:r>
          <w:rPr>
            <w:rFonts w:eastAsia="MS Mincho"/>
            <w:szCs w:val="24"/>
          </w:rPr>
          <w:t>s</w:t>
        </w:r>
      </w:ins>
      <w:r w:rsidRPr="008258CE">
        <w:rPr>
          <w:rFonts w:eastAsia="MS Mincho"/>
          <w:szCs w:val="24"/>
        </w:rPr>
        <w:t xml:space="preserve"> is determined as the integer value of </w:t>
      </w:r>
      <w:r w:rsidRPr="008258CE">
        <w:rPr>
          <w:rStyle w:val="ISOCode"/>
        </w:rPr>
        <w:t>@d</w:t>
      </w:r>
      <w:r w:rsidRPr="008258CE">
        <w:rPr>
          <w:rFonts w:eastAsia="MS Mincho"/>
          <w:szCs w:val="24"/>
        </w:rPr>
        <w:t xml:space="preserve"> divided by the value of </w:t>
      </w:r>
      <w:r w:rsidRPr="008258CE">
        <w:rPr>
          <w:rStyle w:val="ISOCode"/>
        </w:rPr>
        <w:t>@k</w:t>
      </w:r>
      <w:r w:rsidRPr="008258CE">
        <w:rPr>
          <w:rFonts w:eastAsia="MS Mincho"/>
          <w:szCs w:val="24"/>
        </w:rPr>
        <w:t xml:space="preserve"> and determines the MPD start time and therefore the Segment availability start time. MPD duration of the </w:t>
      </w:r>
      <w:ins w:id="201" w:author="Thomas Stockhammer" w:date="2023-08-11T13:30:00Z">
        <w:r>
          <w:rPr>
            <w:rFonts w:eastAsia="MS Mincho"/>
            <w:szCs w:val="24"/>
          </w:rPr>
          <w:t xml:space="preserve">Partial </w:t>
        </w:r>
      </w:ins>
      <w:r w:rsidRPr="008258CE">
        <w:rPr>
          <w:rFonts w:eastAsia="MS Mincho"/>
          <w:szCs w:val="24"/>
        </w:rPr>
        <w:t>Segments is not required to exactly match the media duration of the Segments.</w:t>
      </w:r>
      <w:ins w:id="202" w:author="Giladi, Alex" w:date="2023-08-16T16:15:00Z">
        <w:r>
          <w:rPr>
            <w:rFonts w:eastAsia="MS Mincho"/>
            <w:szCs w:val="24"/>
          </w:rPr>
          <w:t xml:space="preserve"> The max</w:t>
        </w:r>
      </w:ins>
      <w:ins w:id="203" w:author="Giladi, Alex" w:date="2023-08-16T16:16:00Z">
        <w:r>
          <w:rPr>
            <w:rFonts w:eastAsia="MS Mincho"/>
            <w:szCs w:val="24"/>
          </w:rPr>
          <w:t xml:space="preserve">imum </w:t>
        </w:r>
      </w:ins>
      <w:ins w:id="204" w:author="Giladi, Alex" w:date="2023-08-16T16:21:00Z">
        <w:r>
          <w:rPr>
            <w:rFonts w:eastAsia="MS Mincho"/>
            <w:szCs w:val="24"/>
          </w:rPr>
          <w:t>difference</w:t>
        </w:r>
      </w:ins>
      <w:ins w:id="205" w:author="Giladi, Alex" w:date="2023-08-16T16:16:00Z">
        <w:r>
          <w:rPr>
            <w:rFonts w:eastAsia="MS Mincho"/>
            <w:szCs w:val="24"/>
          </w:rPr>
          <w:t xml:space="preserve"> between the MPD duration and media duration of any sequence of </w:t>
        </w:r>
      </w:ins>
      <w:ins w:id="206" w:author="Giladi, Alex" w:date="2023-08-16T16:17:00Z">
        <w:r>
          <w:rPr>
            <w:rFonts w:eastAsia="MS Mincho"/>
            <w:szCs w:val="24"/>
          </w:rPr>
          <w:t xml:space="preserve">one or more </w:t>
        </w:r>
      </w:ins>
      <w:ins w:id="207" w:author="Giladi, Alex" w:date="2023-08-16T16:16:00Z">
        <w:r>
          <w:rPr>
            <w:rFonts w:eastAsia="MS Mincho"/>
            <w:szCs w:val="24"/>
          </w:rPr>
          <w:t>consecutive Partial Segments</w:t>
        </w:r>
      </w:ins>
      <w:ins w:id="208" w:author="Giladi, Alex" w:date="2023-08-16T16:17:00Z">
        <w:r>
          <w:rPr>
            <w:rFonts w:eastAsia="MS Mincho"/>
            <w:szCs w:val="24"/>
          </w:rPr>
          <w:t xml:space="preserve"> shall never exceed the</w:t>
        </w:r>
      </w:ins>
      <w:ins w:id="209" w:author="Giladi, Alex" w:date="2023-08-16T16:19:00Z">
        <w:r w:rsidRPr="008258CE">
          <w:rPr>
            <w:rFonts w:eastAsia="MS Mincho"/>
            <w:szCs w:val="24"/>
          </w:rPr>
          <w:t xml:space="preserve"> </w:t>
        </w:r>
        <w:r>
          <w:rPr>
            <w:rFonts w:eastAsia="MS Mincho"/>
            <w:szCs w:val="24"/>
          </w:rPr>
          <w:t xml:space="preserve">value of the </w:t>
        </w:r>
        <w:proofErr w:type="spellStart"/>
        <w:r w:rsidRPr="00DD51EC">
          <w:rPr>
            <w:rFonts w:ascii="Courier New" w:eastAsia="MS Mincho" w:hAnsi="Courier New" w:cs="Courier New"/>
            <w:b/>
            <w:bCs/>
            <w:szCs w:val="24"/>
            <w:rPrChange w:id="210" w:author="Giladi, Alex" w:date="2023-08-16T16:22:00Z">
              <w:rPr>
                <w:rFonts w:eastAsia="MS Mincho"/>
                <w:szCs w:val="24"/>
              </w:rPr>
            </w:rPrChange>
          </w:rPr>
          <w:t>SegmentTimeline</w:t>
        </w:r>
        <w:r w:rsidRPr="00DD51EC">
          <w:rPr>
            <w:rFonts w:ascii="Courier New" w:eastAsia="MS Mincho" w:hAnsi="Courier New" w:cs="Courier New"/>
            <w:szCs w:val="24"/>
            <w:rPrChange w:id="211" w:author="Giladi, Alex" w:date="2023-08-16T16:22:00Z">
              <w:rPr>
                <w:rFonts w:eastAsia="MS Mincho"/>
                <w:szCs w:val="24"/>
              </w:rPr>
            </w:rPrChange>
          </w:rPr>
          <w:t>@tolerance</w:t>
        </w:r>
        <w:proofErr w:type="spellEnd"/>
        <w:r>
          <w:rPr>
            <w:rFonts w:eastAsia="MS Mincho"/>
            <w:szCs w:val="24"/>
          </w:rPr>
          <w:t xml:space="preserve"> attribute</w:t>
        </w:r>
      </w:ins>
      <w:ins w:id="212" w:author="Giladi, Alex" w:date="2023-08-16T16:21:00Z">
        <w:r>
          <w:rPr>
            <w:rFonts w:eastAsia="MS Mincho"/>
            <w:szCs w:val="24"/>
          </w:rPr>
          <w:t xml:space="preserve">. If the latter is absent, the above difference shall never exceed </w:t>
        </w:r>
      </w:ins>
      <w:ins w:id="213" w:author="Giladi, Alex" w:date="2023-08-16T16:19:00Z">
        <w:r>
          <w:rPr>
            <w:rFonts w:eastAsia="MS Mincho"/>
            <w:szCs w:val="24"/>
          </w:rPr>
          <w:t>50% of t</w:t>
        </w:r>
      </w:ins>
      <w:ins w:id="214" w:author="Giladi, Alex" w:date="2023-08-16T16:20:00Z">
        <w:r>
          <w:rPr>
            <w:rFonts w:eastAsia="MS Mincho"/>
            <w:szCs w:val="24"/>
          </w:rPr>
          <w:t xml:space="preserve">he </w:t>
        </w:r>
      </w:ins>
      <w:ins w:id="215" w:author="Giladi, Alex" w:date="2023-08-16T16:19:00Z">
        <w:r>
          <w:rPr>
            <w:rFonts w:eastAsia="MS Mincho"/>
            <w:szCs w:val="24"/>
          </w:rPr>
          <w:t xml:space="preserve">MPD duration of a </w:t>
        </w:r>
      </w:ins>
      <w:ins w:id="216" w:author="Giladi, Alex" w:date="2023-08-16T16:21:00Z">
        <w:r>
          <w:rPr>
            <w:rFonts w:eastAsia="MS Mincho"/>
            <w:szCs w:val="24"/>
          </w:rPr>
          <w:t>Partial Segment.</w:t>
        </w:r>
      </w:ins>
      <w:ins w:id="217" w:author="Giladi, Alex" w:date="2023-08-16T16:22:00Z">
        <w:r>
          <w:rPr>
            <w:rFonts w:eastAsia="MS Mincho"/>
            <w:szCs w:val="24"/>
          </w:rPr>
          <w:t xml:space="preserve"> </w:t>
        </w:r>
      </w:ins>
    </w:p>
    <w:p w14:paraId="09C7D9DF" w14:textId="77777777" w:rsidR="00216C15" w:rsidRDefault="00216C15">
      <w:pPr>
        <w:pStyle w:val="BodyText"/>
        <w:autoSpaceDE w:val="0"/>
        <w:autoSpaceDN w:val="0"/>
        <w:adjustRightInd w:val="0"/>
        <w:ind w:left="403"/>
        <w:rPr>
          <w:ins w:id="218" w:author="Giladi, Alex" w:date="2023-08-16T16:19:00Z"/>
          <w:rFonts w:eastAsia="MS Mincho"/>
          <w:szCs w:val="24"/>
        </w:rPr>
        <w:pPrChange w:id="219" w:author="Giladi, Alex" w:date="2023-08-16T16:25:00Z">
          <w:pPr>
            <w:pStyle w:val="BodyText"/>
            <w:autoSpaceDE w:val="0"/>
            <w:autoSpaceDN w:val="0"/>
            <w:adjustRightInd w:val="0"/>
          </w:pPr>
        </w:pPrChange>
      </w:pPr>
      <w:ins w:id="220" w:author="Giladi, Alex" w:date="2023-08-16T16:23:00Z">
        <w:r>
          <w:rPr>
            <w:rFonts w:eastAsia="MS Mincho"/>
            <w:szCs w:val="24"/>
          </w:rPr>
          <w:t xml:space="preserve">NOTE: irrespective of the differences between the MPD and the media duration of </w:t>
        </w:r>
      </w:ins>
      <w:ins w:id="221" w:author="Giladi, Alex" w:date="2023-08-16T16:24:00Z">
        <w:r>
          <w:rPr>
            <w:rFonts w:eastAsia="MS Mincho"/>
            <w:szCs w:val="24"/>
          </w:rPr>
          <w:t xml:space="preserve">any given subset of Partial Segments, the MPD duration of the Segment Sequence as defined by </w:t>
        </w:r>
        <w:r w:rsidRPr="00DD51EC">
          <w:rPr>
            <w:rFonts w:ascii="Courier New" w:eastAsia="MS Mincho" w:hAnsi="Courier New" w:cs="Courier New"/>
            <w:szCs w:val="24"/>
            <w:rPrChange w:id="222" w:author="Giladi, Alex" w:date="2023-08-16T16:25:00Z">
              <w:rPr>
                <w:rFonts w:eastAsia="MS Mincho"/>
                <w:szCs w:val="24"/>
              </w:rPr>
            </w:rPrChange>
          </w:rPr>
          <w:t>@d</w:t>
        </w:r>
        <w:r>
          <w:rPr>
            <w:rFonts w:eastAsia="MS Mincho"/>
            <w:szCs w:val="24"/>
          </w:rPr>
          <w:t xml:space="preserve"> matches</w:t>
        </w:r>
      </w:ins>
      <w:ins w:id="223" w:author="Giladi, Alex" w:date="2023-08-16T16:23:00Z">
        <w:r>
          <w:rPr>
            <w:rFonts w:eastAsia="MS Mincho"/>
            <w:szCs w:val="24"/>
          </w:rPr>
          <w:t xml:space="preserve"> </w:t>
        </w:r>
      </w:ins>
      <w:ins w:id="224" w:author="Giladi, Alex" w:date="2023-08-16T16:25:00Z">
        <w:r>
          <w:rPr>
            <w:rFonts w:eastAsia="MS Mincho"/>
            <w:szCs w:val="24"/>
          </w:rPr>
          <w:t>the duration of the concatenation of all its Partial Segments precisely.</w:t>
        </w:r>
      </w:ins>
    </w:p>
    <w:p w14:paraId="52FDFD14" w14:textId="77777777" w:rsidR="00216C15" w:rsidRPr="008258CE" w:rsidDel="00DD51EC" w:rsidRDefault="00216C15" w:rsidP="00216C15">
      <w:pPr>
        <w:pStyle w:val="BodyText"/>
        <w:autoSpaceDE w:val="0"/>
        <w:autoSpaceDN w:val="0"/>
        <w:adjustRightInd w:val="0"/>
        <w:rPr>
          <w:del w:id="225" w:author="Giladi, Alex" w:date="2023-08-16T16:22:00Z"/>
          <w:rFonts w:eastAsia="MS Mincho"/>
          <w:szCs w:val="24"/>
        </w:rPr>
      </w:pPr>
    </w:p>
    <w:p w14:paraId="74E2C386"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The integer of the quotient of the value of </w:t>
      </w:r>
      <w:r w:rsidRPr="008258CE">
        <w:rPr>
          <w:rStyle w:val="ISOCode"/>
        </w:rPr>
        <w:t>@d</w:t>
      </w:r>
      <w:r w:rsidRPr="008258CE">
        <w:rPr>
          <w:rFonts w:eastAsia="MS Mincho"/>
          <w:szCs w:val="24"/>
        </w:rPr>
        <w:t xml:space="preserve"> and the value of </w:t>
      </w:r>
      <w:r w:rsidRPr="008258CE">
        <w:rPr>
          <w:rStyle w:val="ISOCode"/>
        </w:rPr>
        <w:t>@k</w:t>
      </w:r>
      <w:r w:rsidRPr="008258CE">
        <w:rPr>
          <w:rFonts w:eastAsia="MS Mincho"/>
          <w:szCs w:val="24"/>
        </w:rPr>
        <w:t xml:space="preserve"> of any </w:t>
      </w:r>
      <w:r w:rsidRPr="008258CE">
        <w:rPr>
          <w:rStyle w:val="ISOCodebold"/>
        </w:rPr>
        <w:t>S</w:t>
      </w:r>
      <w:r w:rsidRPr="008258CE">
        <w:rPr>
          <w:rFonts w:eastAsia="MS Mincho"/>
          <w:szCs w:val="24"/>
        </w:rPr>
        <w:t xml:space="preserve"> element shall not exceed the quotient of </w:t>
      </w:r>
      <w:r w:rsidRPr="008258CE">
        <w:rPr>
          <w:rStyle w:val="ISOCode"/>
        </w:rPr>
        <w:t>@d</w:t>
      </w:r>
      <w:r w:rsidRPr="008258CE">
        <w:rPr>
          <w:rFonts w:eastAsia="MS Mincho"/>
          <w:szCs w:val="24"/>
        </w:rPr>
        <w:t xml:space="preserve"> and the value of </w:t>
      </w:r>
      <w:r w:rsidRPr="008258CE">
        <w:rPr>
          <w:rStyle w:val="ISOCode"/>
        </w:rPr>
        <w:t>@k</w:t>
      </w:r>
      <w:r w:rsidRPr="008258CE">
        <w:rPr>
          <w:rFonts w:eastAsia="MS Mincho"/>
          <w:szCs w:val="24"/>
        </w:rPr>
        <w:t xml:space="preserve"> minus 1 of any other </w:t>
      </w:r>
      <w:r w:rsidRPr="008258CE">
        <w:rPr>
          <w:rStyle w:val="ISOCodebold"/>
        </w:rPr>
        <w:t>S</w:t>
      </w:r>
      <w:r w:rsidRPr="008258CE">
        <w:rPr>
          <w:rFonts w:eastAsia="MS Mincho"/>
          <w:szCs w:val="24"/>
        </w:rPr>
        <w:t xml:space="preserve"> </w:t>
      </w:r>
      <w:proofErr w:type="gramStart"/>
      <w:r w:rsidRPr="008258CE">
        <w:rPr>
          <w:rFonts w:eastAsia="MS Mincho"/>
          <w:szCs w:val="24"/>
        </w:rPr>
        <w:t>element</w:t>
      </w:r>
      <w:proofErr w:type="gramEnd"/>
      <w:r w:rsidRPr="008258CE">
        <w:rPr>
          <w:rFonts w:eastAsia="MS Mincho"/>
          <w:szCs w:val="24"/>
        </w:rPr>
        <w:t xml:space="preserve"> in the Segment Timeline.</w:t>
      </w:r>
    </w:p>
    <w:p w14:paraId="3A73F506"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The concatenation of all Segments in a Segment sequence shall have an accurate segment duration according of the value of </w:t>
      </w:r>
      <w:r w:rsidRPr="008258CE">
        <w:rPr>
          <w:rStyle w:val="ISOCode"/>
        </w:rPr>
        <w:t>@d</w:t>
      </w:r>
      <w:r w:rsidRPr="008258CE">
        <w:rPr>
          <w:rFonts w:eastAsia="MS Mincho"/>
          <w:szCs w:val="24"/>
        </w:rPr>
        <w:t>.</w:t>
      </w:r>
    </w:p>
    <w:p w14:paraId="0D8BBF13" w14:textId="77777777" w:rsidR="00216C15" w:rsidRDefault="00216C15" w:rsidP="00216C15">
      <w:pPr>
        <w:pStyle w:val="BodyText"/>
        <w:autoSpaceDE w:val="0"/>
        <w:autoSpaceDN w:val="0"/>
        <w:adjustRightInd w:val="0"/>
        <w:rPr>
          <w:rFonts w:eastAsia="MS Mincho"/>
          <w:szCs w:val="24"/>
        </w:rPr>
      </w:pPr>
      <w:r w:rsidRPr="008258CE">
        <w:rPr>
          <w:rFonts w:eastAsia="MS Mincho"/>
          <w:szCs w:val="24"/>
        </w:rPr>
        <w:t xml:space="preserve">Any </w:t>
      </w:r>
      <w:ins w:id="226" w:author="Thomas Stockhammer" w:date="2023-08-11T13:31:00Z">
        <w:r>
          <w:rPr>
            <w:rFonts w:eastAsia="MS Mincho"/>
            <w:szCs w:val="24"/>
          </w:rPr>
          <w:t xml:space="preserve">Partial </w:t>
        </w:r>
      </w:ins>
      <w:r w:rsidRPr="008258CE">
        <w:rPr>
          <w:rFonts w:eastAsia="MS Mincho"/>
          <w:szCs w:val="24"/>
        </w:rPr>
        <w:t xml:space="preserve">Segment in a Segment sequence may carry </w:t>
      </w:r>
      <w:proofErr w:type="spellStart"/>
      <w:r w:rsidRPr="008258CE">
        <w:rPr>
          <w:rFonts w:eastAsia="MS Mincho"/>
          <w:szCs w:val="24"/>
        </w:rPr>
        <w:t>inband</w:t>
      </w:r>
      <w:proofErr w:type="spellEnd"/>
      <w:r w:rsidRPr="008258CE">
        <w:rPr>
          <w:rFonts w:eastAsia="MS Mincho"/>
          <w:szCs w:val="24"/>
        </w:rPr>
        <w:t xml:space="preserve"> events</w:t>
      </w:r>
      <w:ins w:id="227" w:author="Giladi, Alex" w:date="2023-08-11T17:56:00Z">
        <w:r>
          <w:rPr>
            <w:rFonts w:eastAsia="MS Mincho"/>
            <w:szCs w:val="24"/>
          </w:rPr>
          <w:t xml:space="preserve"> and Producer Reference Time (‘</w:t>
        </w:r>
        <w:proofErr w:type="spellStart"/>
        <w:r>
          <w:rPr>
            <w:rFonts w:eastAsia="MS Mincho"/>
            <w:szCs w:val="24"/>
          </w:rPr>
          <w:t>prft</w:t>
        </w:r>
      </w:ins>
      <w:proofErr w:type="spellEnd"/>
      <w:ins w:id="228" w:author="Giladi, Alex" w:date="2023-08-11T17:57:00Z">
        <w:r>
          <w:rPr>
            <w:rFonts w:eastAsia="MS Mincho"/>
            <w:szCs w:val="24"/>
          </w:rPr>
          <w:t xml:space="preserve">’) </w:t>
        </w:r>
      </w:ins>
      <w:ins w:id="229" w:author="Giladi, Alex" w:date="2023-08-11T17:56:00Z">
        <w:r>
          <w:rPr>
            <w:rFonts w:eastAsia="MS Mincho"/>
            <w:szCs w:val="24"/>
          </w:rPr>
          <w:t>boxe</w:t>
        </w:r>
      </w:ins>
      <w:ins w:id="230" w:author="Giladi, Alex" w:date="2023-08-11T17:57:00Z">
        <w:r>
          <w:rPr>
            <w:rFonts w:eastAsia="MS Mincho"/>
            <w:szCs w:val="24"/>
          </w:rPr>
          <w:t>s</w:t>
        </w:r>
      </w:ins>
      <w:r w:rsidRPr="008258CE">
        <w:rPr>
          <w:rFonts w:eastAsia="MS Mincho"/>
          <w:szCs w:val="24"/>
        </w:rPr>
        <w:t>.</w:t>
      </w:r>
    </w:p>
    <w:p w14:paraId="2E43382A" w14:textId="77777777" w:rsidR="00216C15" w:rsidRDefault="00216C15" w:rsidP="00216C15">
      <w:pPr>
        <w:pStyle w:val="BodyText"/>
        <w:autoSpaceDE w:val="0"/>
        <w:autoSpaceDN w:val="0"/>
        <w:adjustRightInd w:val="0"/>
        <w:rPr>
          <w:ins w:id="231" w:author="Thomas Stockhammer" w:date="2023-08-16T17:02:00Z"/>
          <w:rFonts w:eastAsia="MS Mincho"/>
          <w:szCs w:val="24"/>
        </w:rPr>
      </w:pPr>
    </w:p>
    <w:p w14:paraId="16A7ECCB" w14:textId="6C68976C" w:rsidR="00216C15" w:rsidRPr="00216C15" w:rsidRDefault="00216C15" w:rsidP="00216C15">
      <w:pPr>
        <w:rPr>
          <w:rFonts w:ascii="Cambria" w:hAnsi="Cambria"/>
          <w:b/>
          <w:bCs/>
          <w:i/>
          <w:iCs/>
          <w:color w:val="000000" w:themeColor="text1"/>
          <w:szCs w:val="24"/>
          <w:u w:val="single"/>
          <w:lang w:val="en-GB"/>
        </w:rPr>
      </w:pPr>
      <w:bookmarkStart w:id="232" w:name="_Ref14712564"/>
      <w:r>
        <w:rPr>
          <w:rFonts w:ascii="Cambria" w:hAnsi="Cambria"/>
          <w:b/>
          <w:bCs/>
          <w:i/>
          <w:iCs/>
          <w:color w:val="000000" w:themeColor="text1"/>
          <w:szCs w:val="24"/>
          <w:highlight w:val="yellow"/>
          <w:u w:val="single"/>
          <w:lang w:val="en-GB"/>
        </w:rPr>
        <w:t>Update clause 5.3.9.6.5</w:t>
      </w:r>
      <w:r w:rsidRPr="002878C4">
        <w:rPr>
          <w:rFonts w:ascii="Cambria" w:hAnsi="Cambria"/>
          <w:b/>
          <w:bCs/>
          <w:i/>
          <w:iCs/>
          <w:color w:val="000000" w:themeColor="text1"/>
          <w:szCs w:val="24"/>
          <w:highlight w:val="yellow"/>
          <w:u w:val="single"/>
          <w:lang w:val="en-GB"/>
        </w:rPr>
        <w:t>:</w:t>
      </w:r>
    </w:p>
    <w:p w14:paraId="53EFB10C" w14:textId="77777777" w:rsidR="00216C15" w:rsidRPr="008258CE" w:rsidRDefault="00216C15" w:rsidP="00216C15">
      <w:pPr>
        <w:pStyle w:val="Heading5"/>
        <w:numPr>
          <w:ilvl w:val="0"/>
          <w:numId w:val="0"/>
        </w:numPr>
        <w:tabs>
          <w:tab w:val="left" w:pos="400"/>
          <w:tab w:val="left" w:pos="560"/>
          <w:tab w:val="left" w:pos="720"/>
          <w:tab w:val="left" w:pos="880"/>
          <w:tab w:val="left" w:pos="940"/>
          <w:tab w:val="left" w:pos="1080"/>
          <w:tab w:val="left" w:pos="1140"/>
          <w:tab w:val="left" w:pos="1360"/>
        </w:tabs>
        <w:autoSpaceDE w:val="0"/>
        <w:autoSpaceDN w:val="0"/>
        <w:adjustRightInd w:val="0"/>
        <w:rPr>
          <w:szCs w:val="24"/>
        </w:rPr>
      </w:pPr>
      <w:r w:rsidRPr="008258CE">
        <w:rPr>
          <w:szCs w:val="24"/>
        </w:rPr>
        <w:t>5.3.9.6.5</w:t>
      </w:r>
      <w:r w:rsidRPr="008258CE">
        <w:rPr>
          <w:szCs w:val="24"/>
        </w:rPr>
        <w:tab/>
        <w:t>Hierarchical Templating and Sub-Numbering</w:t>
      </w:r>
      <w:bookmarkEnd w:id="232"/>
    </w:p>
    <w:p w14:paraId="2D680781" w14:textId="77777777" w:rsidR="00216C15" w:rsidRPr="008258CE" w:rsidRDefault="00216C15" w:rsidP="00216C15">
      <w:pPr>
        <w:pStyle w:val="BodyText"/>
        <w:autoSpaceDE w:val="0"/>
        <w:autoSpaceDN w:val="0"/>
        <w:adjustRightInd w:val="0"/>
        <w:rPr>
          <w:rFonts w:eastAsia="MS Mincho"/>
          <w:szCs w:val="24"/>
        </w:rPr>
      </w:pPr>
      <w:r w:rsidRPr="008258CE">
        <w:rPr>
          <w:rFonts w:eastAsia="MS Mincho"/>
          <w:szCs w:val="24"/>
        </w:rPr>
        <w:t xml:space="preserve">If the Segment template contains a </w:t>
      </w:r>
      <w:r w:rsidRPr="00664BEC">
        <w:rPr>
          <w:rFonts w:ascii="Courier New" w:eastAsia="MS Mincho" w:hAnsi="Courier New" w:cs="Courier New"/>
          <w:szCs w:val="24"/>
          <w:rPrChange w:id="233" w:author="Thomas Stockhammer" w:date="2023-08-11T13:59:00Z">
            <w:rPr>
              <w:rFonts w:eastAsia="MS Mincho"/>
              <w:szCs w:val="24"/>
            </w:rPr>
          </w:rPrChange>
        </w:rPr>
        <w:t>$</w:t>
      </w:r>
      <w:proofErr w:type="spellStart"/>
      <w:r w:rsidRPr="00664BEC">
        <w:rPr>
          <w:rFonts w:ascii="Courier New" w:eastAsia="MS Mincho" w:hAnsi="Courier New" w:cs="Courier New"/>
          <w:szCs w:val="24"/>
          <w:rPrChange w:id="234" w:author="Thomas Stockhammer" w:date="2023-08-11T13:59:00Z">
            <w:rPr>
              <w:rFonts w:eastAsia="MS Mincho"/>
              <w:szCs w:val="24"/>
            </w:rPr>
          </w:rPrChange>
        </w:rPr>
        <w:t>SubNumber</w:t>
      </w:r>
      <w:proofErr w:type="spellEnd"/>
      <w:r w:rsidRPr="00664BEC">
        <w:rPr>
          <w:rFonts w:ascii="Courier New" w:eastAsia="MS Mincho" w:hAnsi="Courier New" w:cs="Courier New"/>
          <w:szCs w:val="24"/>
          <w:rPrChange w:id="235" w:author="Thomas Stockhammer" w:date="2023-08-11T13:59:00Z">
            <w:rPr>
              <w:rFonts w:eastAsia="MS Mincho"/>
              <w:szCs w:val="24"/>
            </w:rPr>
          </w:rPrChange>
        </w:rPr>
        <w:t>$</w:t>
      </w:r>
      <w:r w:rsidRPr="008258CE">
        <w:rPr>
          <w:rFonts w:eastAsia="MS Mincho"/>
          <w:szCs w:val="24"/>
        </w:rPr>
        <w:t xml:space="preserve"> value and a Segment Timeline signalling with Segment </w:t>
      </w:r>
      <w:del w:id="236" w:author="Giladi, Alex" w:date="2023-08-14T15:16:00Z">
        <w:r w:rsidRPr="008258CE" w:rsidDel="004B7FFD">
          <w:rPr>
            <w:rFonts w:eastAsia="MS Mincho"/>
            <w:szCs w:val="24"/>
          </w:rPr>
          <w:delText xml:space="preserve">sequence </w:delText>
        </w:r>
      </w:del>
      <w:ins w:id="237" w:author="Giladi, Alex" w:date="2023-08-14T15:16:00Z">
        <w:r>
          <w:rPr>
            <w:rFonts w:eastAsia="MS Mincho"/>
            <w:szCs w:val="24"/>
          </w:rPr>
          <w:t>S</w:t>
        </w:r>
        <w:r w:rsidRPr="008258CE">
          <w:rPr>
            <w:rFonts w:eastAsia="MS Mincho"/>
            <w:szCs w:val="24"/>
          </w:rPr>
          <w:t xml:space="preserve">equence </w:t>
        </w:r>
      </w:ins>
      <w:r w:rsidRPr="008258CE">
        <w:rPr>
          <w:rFonts w:eastAsia="MS Mincho"/>
          <w:szCs w:val="24"/>
        </w:rPr>
        <w:t xml:space="preserve">is used, </w:t>
      </w:r>
      <w:proofErr w:type="gramStart"/>
      <w:r w:rsidRPr="008258CE">
        <w:rPr>
          <w:rFonts w:eastAsia="MS Mincho"/>
          <w:szCs w:val="24"/>
        </w:rPr>
        <w:t>then</w:t>
      </w:r>
      <w:proofErr w:type="gramEnd"/>
    </w:p>
    <w:p w14:paraId="0AF4BA28" w14:textId="77777777" w:rsidR="00216C15" w:rsidRPr="008258CE" w:rsidRDefault="00216C15" w:rsidP="00216C15">
      <w:pPr>
        <w:pStyle w:val="ListContinue1"/>
        <w:autoSpaceDE w:val="0"/>
        <w:autoSpaceDN w:val="0"/>
        <w:adjustRightInd w:val="0"/>
        <w:rPr>
          <w:rFonts w:eastAsia="MS Mincho"/>
          <w:szCs w:val="24"/>
        </w:rPr>
      </w:pPr>
      <w:r w:rsidRPr="008258CE">
        <w:rPr>
          <w:rFonts w:eastAsia="MS Mincho"/>
          <w:szCs w:val="24"/>
        </w:rPr>
        <w:t>—</w:t>
      </w:r>
      <w:r w:rsidRPr="008258CE">
        <w:rPr>
          <w:rFonts w:eastAsia="MS Mincho"/>
          <w:szCs w:val="24"/>
        </w:rPr>
        <w:tab/>
        <w:t xml:space="preserve">if </w:t>
      </w:r>
      <w:r w:rsidRPr="008258CE">
        <w:rPr>
          <w:rStyle w:val="ISOCode"/>
        </w:rPr>
        <w:t>$Time$</w:t>
      </w:r>
      <w:r w:rsidRPr="008258CE">
        <w:rPr>
          <w:rFonts w:eastAsia="MS Mincho"/>
          <w:szCs w:val="24"/>
        </w:rPr>
        <w:t xml:space="preserve"> is present, the </w:t>
      </w:r>
      <w:r w:rsidRPr="008258CE">
        <w:rPr>
          <w:rStyle w:val="ISOCode"/>
        </w:rPr>
        <w:t>$Time$</w:t>
      </w:r>
      <w:r w:rsidRPr="008258CE">
        <w:rPr>
          <w:rFonts w:eastAsia="MS Mincho"/>
          <w:szCs w:val="24"/>
        </w:rPr>
        <w:t xml:space="preserve"> is replaced with the earliest presentation time of the Segment </w:t>
      </w:r>
      <w:del w:id="238" w:author="Giladi, Alex" w:date="2023-08-14T15:16:00Z">
        <w:r w:rsidRPr="008258CE" w:rsidDel="004B7FFD">
          <w:rPr>
            <w:rFonts w:eastAsia="MS Mincho"/>
            <w:szCs w:val="24"/>
          </w:rPr>
          <w:delText xml:space="preserve">sequence </w:delText>
        </w:r>
      </w:del>
      <w:ins w:id="239" w:author="Giladi, Alex" w:date="2023-08-14T15:16:00Z">
        <w:r>
          <w:rPr>
            <w:rFonts w:eastAsia="MS Mincho"/>
            <w:szCs w:val="24"/>
          </w:rPr>
          <w:t>S</w:t>
        </w:r>
        <w:r w:rsidRPr="008258CE">
          <w:rPr>
            <w:rFonts w:eastAsia="MS Mincho"/>
            <w:szCs w:val="24"/>
          </w:rPr>
          <w:t xml:space="preserve">equence </w:t>
        </w:r>
      </w:ins>
      <w:r w:rsidRPr="008258CE">
        <w:rPr>
          <w:rFonts w:eastAsia="MS Mincho"/>
          <w:szCs w:val="24"/>
        </w:rPr>
        <w:t xml:space="preserve">for all </w:t>
      </w:r>
      <w:ins w:id="240" w:author="Giladi, Alex" w:date="2023-08-14T15:16:00Z">
        <w:r>
          <w:rPr>
            <w:rFonts w:eastAsia="MS Mincho"/>
            <w:szCs w:val="24"/>
          </w:rPr>
          <w:t>Partial</w:t>
        </w:r>
      </w:ins>
      <w:ins w:id="241" w:author="Giladi, Alex" w:date="2023-08-14T15:17:00Z">
        <w:r>
          <w:rPr>
            <w:rFonts w:eastAsia="MS Mincho"/>
            <w:szCs w:val="24"/>
          </w:rPr>
          <w:t xml:space="preserve"> </w:t>
        </w:r>
      </w:ins>
      <w:r w:rsidRPr="008258CE">
        <w:rPr>
          <w:rFonts w:eastAsia="MS Mincho"/>
          <w:szCs w:val="24"/>
        </w:rPr>
        <w:t>Segments in the Segment Sequence,</w:t>
      </w:r>
    </w:p>
    <w:p w14:paraId="69963F49" w14:textId="77777777" w:rsidR="00216C15" w:rsidRPr="008258CE" w:rsidRDefault="00216C15" w:rsidP="00216C15">
      <w:pPr>
        <w:pStyle w:val="ListContinue1"/>
        <w:autoSpaceDE w:val="0"/>
        <w:autoSpaceDN w:val="0"/>
        <w:adjustRightInd w:val="0"/>
        <w:rPr>
          <w:rFonts w:eastAsia="MS Mincho"/>
          <w:szCs w:val="24"/>
        </w:rPr>
      </w:pPr>
      <w:r w:rsidRPr="008258CE">
        <w:rPr>
          <w:rFonts w:eastAsia="MS Mincho"/>
          <w:szCs w:val="24"/>
        </w:rPr>
        <w:t>—</w:t>
      </w:r>
      <w:r w:rsidRPr="008258CE">
        <w:rPr>
          <w:rFonts w:eastAsia="MS Mincho"/>
          <w:szCs w:val="24"/>
        </w:rPr>
        <w:tab/>
        <w:t xml:space="preserve">if </w:t>
      </w:r>
      <w:r w:rsidRPr="008258CE">
        <w:rPr>
          <w:rStyle w:val="ISOCode"/>
        </w:rPr>
        <w:t>$Number$</w:t>
      </w:r>
      <w:r w:rsidRPr="008258CE">
        <w:rPr>
          <w:rFonts w:eastAsia="MS Mincho"/>
          <w:szCs w:val="24"/>
        </w:rPr>
        <w:t xml:space="preserve"> is present, the </w:t>
      </w:r>
      <w:r w:rsidRPr="008258CE">
        <w:rPr>
          <w:rStyle w:val="ISOCode"/>
        </w:rPr>
        <w:t>$Number$</w:t>
      </w:r>
      <w:r w:rsidRPr="008258CE">
        <w:rPr>
          <w:rFonts w:eastAsia="MS Mincho"/>
          <w:szCs w:val="24"/>
        </w:rPr>
        <w:t xml:space="preserve"> is replaced with the number of the Segment </w:t>
      </w:r>
      <w:del w:id="242" w:author="Giladi, Alex" w:date="2023-08-14T15:17:00Z">
        <w:r w:rsidRPr="008258CE" w:rsidDel="004B7FFD">
          <w:rPr>
            <w:rFonts w:eastAsia="MS Mincho"/>
            <w:szCs w:val="24"/>
          </w:rPr>
          <w:delText>sequence</w:delText>
        </w:r>
      </w:del>
      <w:ins w:id="243" w:author="Giladi, Alex" w:date="2023-08-14T15:17:00Z">
        <w:r>
          <w:rPr>
            <w:rFonts w:eastAsia="MS Mincho"/>
            <w:szCs w:val="24"/>
          </w:rPr>
          <w:t>S</w:t>
        </w:r>
        <w:r w:rsidRPr="008258CE">
          <w:rPr>
            <w:rFonts w:eastAsia="MS Mincho"/>
            <w:szCs w:val="24"/>
          </w:rPr>
          <w:t>equence</w:t>
        </w:r>
      </w:ins>
      <w:r w:rsidRPr="008258CE">
        <w:rPr>
          <w:rFonts w:eastAsia="MS Mincho"/>
          <w:szCs w:val="24"/>
        </w:rPr>
        <w:t xml:space="preserve">, </w:t>
      </w:r>
      <w:proofErr w:type="gramStart"/>
      <w:r w:rsidRPr="008258CE">
        <w:rPr>
          <w:rFonts w:eastAsia="MS Mincho"/>
          <w:szCs w:val="24"/>
        </w:rPr>
        <w:t>i.e.</w:t>
      </w:r>
      <w:proofErr w:type="gramEnd"/>
      <w:r w:rsidRPr="008258CE">
        <w:rPr>
          <w:rFonts w:eastAsia="MS Mincho"/>
          <w:szCs w:val="24"/>
        </w:rPr>
        <w:t xml:space="preserve"> with the number as if every Segment sequence in the Segment timeline is treated as single Segment</w:t>
      </w:r>
      <w:ins w:id="244" w:author="Giladi, Alex" w:date="2023-08-14T15:17:00Z">
        <w:r>
          <w:rPr>
            <w:rFonts w:eastAsia="MS Mincho"/>
            <w:szCs w:val="24"/>
          </w:rPr>
          <w:t xml:space="preserve"> (</w:t>
        </w:r>
      </w:ins>
      <w:ins w:id="245" w:author="Giladi, Alex" w:date="2023-08-14T15:19:00Z">
        <w:r>
          <w:rPr>
            <w:rFonts w:eastAsia="MS Mincho"/>
            <w:szCs w:val="24"/>
          </w:rPr>
          <w:t>e.g</w:t>
        </w:r>
      </w:ins>
      <w:ins w:id="246" w:author="Giladi, Alex" w:date="2023-08-14T15:17:00Z">
        <w:r>
          <w:rPr>
            <w:rFonts w:eastAsia="MS Mincho"/>
            <w:szCs w:val="24"/>
          </w:rPr>
          <w:t>., as inferred from</w:t>
        </w:r>
      </w:ins>
      <w:ins w:id="247" w:author="Giladi, Alex" w:date="2023-08-14T15:18:00Z">
        <w:r>
          <w:rPr>
            <w:rFonts w:eastAsia="MS Mincho"/>
            <w:szCs w:val="24"/>
          </w:rPr>
          <w:t xml:space="preserve"> </w:t>
        </w:r>
        <w:proofErr w:type="spellStart"/>
        <w:r w:rsidRPr="004B7FFD">
          <w:rPr>
            <w:rFonts w:ascii="Courier New" w:eastAsia="MS Mincho" w:hAnsi="Courier New" w:cs="Courier New"/>
            <w:b/>
            <w:bCs/>
            <w:szCs w:val="24"/>
            <w:rPrChange w:id="248" w:author="Giladi, Alex" w:date="2023-08-14T15:19:00Z">
              <w:rPr>
                <w:rFonts w:eastAsia="MS Mincho"/>
                <w:szCs w:val="24"/>
              </w:rPr>
            </w:rPrChange>
          </w:rPr>
          <w:t>SegmentTemplate</w:t>
        </w:r>
        <w:r w:rsidRPr="004B7FFD">
          <w:rPr>
            <w:rFonts w:ascii="Courier New" w:eastAsia="MS Mincho" w:hAnsi="Courier New" w:cs="Courier New"/>
            <w:szCs w:val="24"/>
            <w:rPrChange w:id="249" w:author="Giladi, Alex" w:date="2023-08-14T15:19:00Z">
              <w:rPr>
                <w:rFonts w:eastAsia="MS Mincho"/>
                <w:szCs w:val="24"/>
              </w:rPr>
            </w:rPrChange>
          </w:rPr>
          <w:t>@</w:t>
        </w:r>
      </w:ins>
      <w:ins w:id="250" w:author="Giladi, Alex" w:date="2023-08-14T15:19:00Z">
        <w:r w:rsidRPr="004B7FFD">
          <w:rPr>
            <w:rFonts w:ascii="Courier New" w:eastAsia="MS Mincho" w:hAnsi="Courier New" w:cs="Courier New"/>
            <w:szCs w:val="24"/>
            <w:rPrChange w:id="251" w:author="Giladi, Alex" w:date="2023-08-14T15:19:00Z">
              <w:rPr>
                <w:rFonts w:eastAsia="MS Mincho"/>
                <w:szCs w:val="24"/>
              </w:rPr>
            </w:rPrChange>
          </w:rPr>
          <w:t>startNumber</w:t>
        </w:r>
        <w:proofErr w:type="spellEnd"/>
        <w:r>
          <w:rPr>
            <w:rFonts w:eastAsia="MS Mincho"/>
            <w:szCs w:val="24"/>
          </w:rPr>
          <w:t xml:space="preserve"> or </w:t>
        </w:r>
        <w:proofErr w:type="spellStart"/>
        <w:r w:rsidRPr="004B7FFD">
          <w:rPr>
            <w:rFonts w:ascii="Courier New" w:eastAsia="MS Mincho" w:hAnsi="Courier New" w:cs="Courier New"/>
            <w:b/>
            <w:bCs/>
            <w:szCs w:val="24"/>
            <w:rPrChange w:id="252" w:author="Giladi, Alex" w:date="2023-08-14T15:19:00Z">
              <w:rPr>
                <w:rFonts w:eastAsia="MS Mincho"/>
                <w:szCs w:val="24"/>
              </w:rPr>
            </w:rPrChange>
          </w:rPr>
          <w:t>S</w:t>
        </w:r>
        <w:r w:rsidRPr="004B7FFD">
          <w:rPr>
            <w:rFonts w:ascii="Courier New" w:eastAsia="MS Mincho" w:hAnsi="Courier New" w:cs="Courier New"/>
            <w:szCs w:val="24"/>
            <w:rPrChange w:id="253" w:author="Giladi, Alex" w:date="2023-08-14T15:20:00Z">
              <w:rPr>
                <w:rFonts w:eastAsia="MS Mincho"/>
                <w:szCs w:val="24"/>
              </w:rPr>
            </w:rPrChange>
          </w:rPr>
          <w:t>@n</w:t>
        </w:r>
        <w:proofErr w:type="spellEnd"/>
        <w:r>
          <w:rPr>
            <w:rFonts w:eastAsia="MS Mincho"/>
            <w:szCs w:val="24"/>
          </w:rPr>
          <w:t>)</w:t>
        </w:r>
      </w:ins>
      <w:r w:rsidRPr="008258CE">
        <w:rPr>
          <w:rFonts w:eastAsia="MS Mincho"/>
          <w:szCs w:val="24"/>
        </w:rPr>
        <w:t>,</w:t>
      </w:r>
    </w:p>
    <w:p w14:paraId="4406BA8C" w14:textId="77777777" w:rsidR="00216C15" w:rsidRPr="008258CE" w:rsidRDefault="00216C15" w:rsidP="00216C15">
      <w:pPr>
        <w:pStyle w:val="ListContinue1"/>
        <w:autoSpaceDE w:val="0"/>
        <w:autoSpaceDN w:val="0"/>
        <w:adjustRightInd w:val="0"/>
        <w:rPr>
          <w:rFonts w:eastAsia="MS Mincho"/>
          <w:szCs w:val="24"/>
        </w:rPr>
      </w:pPr>
      <w:r w:rsidRPr="008258CE">
        <w:rPr>
          <w:rFonts w:eastAsia="MS Mincho"/>
          <w:szCs w:val="24"/>
        </w:rPr>
        <w:t>—</w:t>
      </w:r>
      <w:r w:rsidRPr="008258CE">
        <w:rPr>
          <w:rFonts w:eastAsia="MS Mincho"/>
          <w:szCs w:val="24"/>
        </w:rPr>
        <w:tab/>
        <w:t xml:space="preserve">and in both cases the </w:t>
      </w:r>
      <w:r w:rsidRPr="008258CE">
        <w:rPr>
          <w:rStyle w:val="ISOCode"/>
        </w:rPr>
        <w:t>$</w:t>
      </w:r>
      <w:proofErr w:type="spellStart"/>
      <w:r w:rsidRPr="008258CE">
        <w:rPr>
          <w:rStyle w:val="ISOCode"/>
        </w:rPr>
        <w:t>SubNumber</w:t>
      </w:r>
      <w:proofErr w:type="spellEnd"/>
      <w:r w:rsidRPr="008258CE">
        <w:rPr>
          <w:rStyle w:val="ISOCode"/>
        </w:rPr>
        <w:t>$</w:t>
      </w:r>
      <w:r w:rsidRPr="008258CE">
        <w:rPr>
          <w:rFonts w:eastAsia="MS Mincho"/>
          <w:szCs w:val="24"/>
        </w:rPr>
        <w:t xml:space="preserve"> is replaced with the </w:t>
      </w:r>
      <w:del w:id="254" w:author="Giladi, Alex" w:date="2023-08-14T15:16:00Z">
        <w:r w:rsidRPr="008258CE" w:rsidDel="004B7FFD">
          <w:rPr>
            <w:rFonts w:eastAsia="MS Mincho"/>
            <w:szCs w:val="24"/>
          </w:rPr>
          <w:delText xml:space="preserve">Segment </w:delText>
        </w:r>
      </w:del>
      <w:ins w:id="255" w:author="Giladi, Alex" w:date="2023-08-14T15:16:00Z">
        <w:r>
          <w:rPr>
            <w:rFonts w:eastAsia="MS Mincho"/>
            <w:szCs w:val="24"/>
          </w:rPr>
          <w:t>Partial Segment</w:t>
        </w:r>
        <w:r w:rsidRPr="008258CE">
          <w:rPr>
            <w:rFonts w:eastAsia="MS Mincho"/>
            <w:szCs w:val="24"/>
          </w:rPr>
          <w:t xml:space="preserve"> </w:t>
        </w:r>
        <w:r>
          <w:rPr>
            <w:rFonts w:eastAsia="MS Mincho"/>
            <w:szCs w:val="24"/>
          </w:rPr>
          <w:t>sub-</w:t>
        </w:r>
      </w:ins>
      <w:r w:rsidRPr="008258CE">
        <w:rPr>
          <w:rFonts w:eastAsia="MS Mincho"/>
          <w:szCs w:val="24"/>
        </w:rPr>
        <w:t xml:space="preserve">number </w:t>
      </w:r>
      <w:del w:id="256" w:author="Giladi, Alex" w:date="2023-08-14T15:16:00Z">
        <w:r w:rsidRPr="008258CE" w:rsidDel="004B7FFD">
          <w:rPr>
            <w:rFonts w:eastAsia="MS Mincho"/>
            <w:szCs w:val="24"/>
          </w:rPr>
          <w:delText xml:space="preserve">of </w:delText>
        </w:r>
      </w:del>
      <w:ins w:id="257" w:author="Giladi, Alex" w:date="2023-08-14T15:16:00Z">
        <w:r>
          <w:rPr>
            <w:rFonts w:eastAsia="MS Mincho"/>
            <w:szCs w:val="24"/>
          </w:rPr>
          <w:t>in</w:t>
        </w:r>
        <w:r w:rsidRPr="008258CE">
          <w:rPr>
            <w:rFonts w:eastAsia="MS Mincho"/>
            <w:szCs w:val="24"/>
          </w:rPr>
          <w:t xml:space="preserve"> </w:t>
        </w:r>
      </w:ins>
      <w:r w:rsidRPr="008258CE">
        <w:rPr>
          <w:rFonts w:eastAsia="MS Mincho"/>
          <w:szCs w:val="24"/>
        </w:rPr>
        <w:t>the Segment Sequence</w:t>
      </w:r>
      <w:ins w:id="258" w:author="Giladi, Alex" w:date="2023-08-14T15:20:00Z">
        <w:r>
          <w:rPr>
            <w:rFonts w:eastAsia="MS Mincho"/>
            <w:szCs w:val="24"/>
          </w:rPr>
          <w:t xml:space="preserve"> (as inferred from the </w:t>
        </w:r>
        <w:proofErr w:type="spellStart"/>
        <w:r w:rsidRPr="00301BB3">
          <w:rPr>
            <w:rFonts w:ascii="Courier New" w:eastAsia="MS Mincho" w:hAnsi="Courier New" w:cs="Courier New"/>
            <w:b/>
            <w:bCs/>
            <w:szCs w:val="24"/>
          </w:rPr>
          <w:t>S</w:t>
        </w:r>
        <w:r w:rsidRPr="00301BB3">
          <w:rPr>
            <w:rFonts w:ascii="Courier New" w:eastAsia="MS Mincho" w:hAnsi="Courier New" w:cs="Courier New"/>
            <w:szCs w:val="24"/>
          </w:rPr>
          <w:t>@</w:t>
        </w:r>
      </w:ins>
      <w:ins w:id="259" w:author="Giladi, Alex" w:date="2023-08-14T15:21:00Z">
        <w:r>
          <w:rPr>
            <w:rFonts w:ascii="Courier New" w:eastAsia="MS Mincho" w:hAnsi="Courier New" w:cs="Courier New"/>
            <w:szCs w:val="24"/>
          </w:rPr>
          <w:t>k</w:t>
        </w:r>
      </w:ins>
      <w:proofErr w:type="spellEnd"/>
      <w:ins w:id="260" w:author="Giladi, Alex" w:date="2023-08-14T15:20:00Z">
        <w:r>
          <w:rPr>
            <w:rFonts w:eastAsia="MS Mincho"/>
            <w:szCs w:val="24"/>
          </w:rPr>
          <w:t xml:space="preserve"> attribute)</w:t>
        </w:r>
      </w:ins>
      <w:r w:rsidRPr="008258CE">
        <w:rPr>
          <w:rFonts w:eastAsia="MS Mincho"/>
          <w:szCs w:val="24"/>
        </w:rPr>
        <w:t xml:space="preserve">, with 1 being the </w:t>
      </w:r>
      <w:ins w:id="261" w:author="Giladi, Alex" w:date="2023-08-14T15:20:00Z">
        <w:r>
          <w:rPr>
            <w:rFonts w:eastAsia="MS Mincho"/>
            <w:szCs w:val="24"/>
          </w:rPr>
          <w:t>sub-</w:t>
        </w:r>
      </w:ins>
      <w:r w:rsidRPr="008258CE">
        <w:rPr>
          <w:rFonts w:eastAsia="MS Mincho"/>
          <w:szCs w:val="24"/>
        </w:rPr>
        <w:t xml:space="preserve">number of the first </w:t>
      </w:r>
      <w:ins w:id="262" w:author="Giladi, Alex" w:date="2023-08-14T15:16:00Z">
        <w:r>
          <w:rPr>
            <w:rFonts w:eastAsia="MS Mincho"/>
            <w:szCs w:val="24"/>
          </w:rPr>
          <w:t xml:space="preserve">Partial </w:t>
        </w:r>
      </w:ins>
      <w:r w:rsidRPr="008258CE">
        <w:rPr>
          <w:rFonts w:eastAsia="MS Mincho"/>
          <w:szCs w:val="24"/>
        </w:rPr>
        <w:t>Segment in the sequence.</w:t>
      </w:r>
    </w:p>
    <w:p w14:paraId="512F5D55" w14:textId="77777777" w:rsidR="00216C15" w:rsidRPr="008258CE" w:rsidRDefault="00216C15" w:rsidP="00216C15">
      <w:pPr>
        <w:pStyle w:val="Noteindentcontinued"/>
      </w:pPr>
      <w:r w:rsidRPr="008258CE">
        <w:t>NOTE</w:t>
      </w:r>
      <w:r w:rsidRPr="008258CE">
        <w:tab/>
        <w:t xml:space="preserve">The earliest presentation time of the next Segment Sequence in the same Representation can be derived from the sum of the earliest presentation time of the current Segment Sequence and the duration of the Segment resulting from the concatenation of all Media Segments in a Segment Sequence. In case of ISO BMFF, this can be accomplished by summing the track runs of segments in the </w:t>
      </w:r>
      <w:proofErr w:type="spellStart"/>
      <w:r w:rsidRPr="008258CE">
        <w:t>seqment</w:t>
      </w:r>
      <w:proofErr w:type="spellEnd"/>
      <w:r w:rsidRPr="008258CE">
        <w:t xml:space="preserve"> sequence.</w:t>
      </w:r>
    </w:p>
    <w:p w14:paraId="5978568F" w14:textId="77777777" w:rsidR="0057269D" w:rsidRPr="009333B1" w:rsidRDefault="0057269D" w:rsidP="00F83769">
      <w:pPr>
        <w:rPr>
          <w:lang w:val="en-GB"/>
        </w:rPr>
      </w:pPr>
    </w:p>
    <w:sectPr w:rsidR="0057269D" w:rsidRPr="009333B1" w:rsidSect="007C793A">
      <w:headerReference w:type="default" r:id="rId29"/>
      <w:footerReference w:type="default" r:id="rId30"/>
      <w:pgSz w:w="11907" w:h="16839"/>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9DE3" w14:textId="77777777" w:rsidR="005E42E6" w:rsidRDefault="005E42E6" w:rsidP="00717E1B">
      <w:pPr>
        <w:spacing w:after="0" w:line="240" w:lineRule="auto"/>
      </w:pPr>
      <w:r>
        <w:separator/>
      </w:r>
    </w:p>
  </w:endnote>
  <w:endnote w:type="continuationSeparator" w:id="0">
    <w:p w14:paraId="3B244DDB" w14:textId="77777777" w:rsidR="005E42E6" w:rsidRDefault="005E42E6" w:rsidP="00717E1B">
      <w:pPr>
        <w:spacing w:after="0" w:line="240" w:lineRule="auto"/>
      </w:pPr>
      <w:r>
        <w:continuationSeparator/>
      </w:r>
    </w:p>
  </w:endnote>
  <w:endnote w:type="continuationNotice" w:id="1">
    <w:p w14:paraId="73011C9E" w14:textId="77777777" w:rsidR="005E42E6" w:rsidRDefault="005E42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Yu Mincho">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altName w:val="Sylfaen"/>
    <w:panose1 w:val="020B0604020202020204"/>
    <w:charset w:val="00"/>
    <w:family w:val="auto"/>
    <w:pitch w:val="variable"/>
    <w:sig w:usb0="E00002FF" w:usb1="5000205A"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Nimbus Roman No9 L">
    <w:altName w:val="Times New Roman"/>
    <w:panose1 w:val="020B0604020202020204"/>
    <w:charset w:val="00"/>
    <w:family w:val="roman"/>
    <w:pitch w:val="variable"/>
  </w:font>
  <w:font w:name="Nimbus Sans L">
    <w:altName w:val="Arial"/>
    <w:panose1 w:val="020B0604020202020204"/>
    <w:charset w:val="00"/>
    <w:family w:val="auto"/>
    <w:pitch w:val="variable"/>
  </w:font>
  <w:font w:name="Tunga">
    <w:panose1 w:val="020B0502040204020203"/>
    <w:charset w:val="00"/>
    <w:family w:val="swiss"/>
    <w:pitch w:val="variable"/>
    <w:sig w:usb0="004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MS ??">
    <w:altName w:val="Batang"/>
    <w:panose1 w:val="020B0604020202020204"/>
    <w:charset w:val="80"/>
    <w:family w:val="auto"/>
    <w:pitch w:val="variable"/>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20B0604020202020204"/>
    <w:charset w:val="4D"/>
    <w:family w:val="roman"/>
    <w:notTrueType/>
    <w:pitch w:val="default"/>
    <w:sig w:usb0="00000003" w:usb1="00000000" w:usb2="00000000" w:usb3="00000000" w:csb0="00000001" w:csb1="00000000"/>
  </w:font>
  <w:font w:name="Courier">
    <w:panose1 w:val="02070309020205020404"/>
    <w:charset w:val="00"/>
    <w:family w:val="modern"/>
    <w:pitch w:val="fixed"/>
    <w:sig w:usb0="E0002AFF" w:usb1="C0007843" w:usb2="00000009" w:usb3="00000000" w:csb0="000001FF" w:csb1="00000000"/>
  </w:font>
  <w:font w:name="Minion Pro">
    <w:panose1 w:val="020B0604020202020204"/>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78C0" w14:textId="77777777" w:rsidR="0057269D" w:rsidRPr="00BA1CC8" w:rsidRDefault="0057269D" w:rsidP="00631D06">
    <w:pPr>
      <w:pStyle w:val="Footer"/>
      <w:tabs>
        <w:tab w:val="right" w:pos="9752"/>
      </w:tabs>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AA5A" w14:textId="77777777" w:rsidR="004A471E" w:rsidRDefault="004A4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E72B" w14:textId="77777777" w:rsidR="0057269D" w:rsidRPr="00BA1CC8" w:rsidRDefault="0057269D" w:rsidP="00631D06">
    <w:pPr>
      <w:pStyle w:val="Footer"/>
      <w:tabs>
        <w:tab w:val="right" w:pos="9752"/>
      </w:tabs>
      <w:spacing w:before="240"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r w:rsidRPr="00BA1CC8">
      <w:rPr>
        <w:sz w:val="20"/>
      </w:rPr>
      <w:tab/>
      <w:t>© ISO </w:t>
    </w:r>
    <w:r>
      <w:rPr>
        <w:sz w:val="20"/>
      </w:rPr>
      <w:t>2018</w:t>
    </w:r>
    <w:r w:rsidRPr="00BA1CC8">
      <w:rPr>
        <w:sz w:val="20"/>
      </w:rP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048F" w14:textId="27E38052" w:rsidR="0057269D" w:rsidRPr="00BA1CC8" w:rsidRDefault="0057269D" w:rsidP="00631D06">
    <w:pPr>
      <w:pStyle w:val="Footer"/>
      <w:tabs>
        <w:tab w:val="right" w:pos="9752"/>
      </w:tabs>
      <w:spacing w:before="240" w:line="240" w:lineRule="atLeast"/>
      <w:rPr>
        <w:sz w:val="20"/>
      </w:rPr>
    </w:pPr>
    <w:r w:rsidRPr="00BA1CC8">
      <w:rPr>
        <w:sz w:val="20"/>
      </w:rPr>
      <w:t>© ISO </w:t>
    </w:r>
    <w:r>
      <w:rPr>
        <w:sz w:val="20"/>
      </w:rPr>
      <w:t>20</w:t>
    </w:r>
    <w:r w:rsidR="00676879">
      <w:rPr>
        <w:sz w:val="20"/>
      </w:rPr>
      <w:t>22</w:t>
    </w:r>
    <w:r w:rsidRPr="00BA1CC8">
      <w:rPr>
        <w:sz w:val="20"/>
      </w:rPr>
      <w:t>–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iii</w:t>
    </w:r>
    <w:r w:rsidRPr="006E50E0">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C98F" w14:textId="77777777" w:rsidR="0057269D" w:rsidRPr="007C793A" w:rsidRDefault="0057269D" w:rsidP="007C7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CB2F" w14:textId="77777777" w:rsidR="005E42E6" w:rsidRDefault="005E42E6" w:rsidP="00717E1B">
      <w:pPr>
        <w:spacing w:after="0" w:line="240" w:lineRule="auto"/>
      </w:pPr>
      <w:r>
        <w:separator/>
      </w:r>
    </w:p>
  </w:footnote>
  <w:footnote w:type="continuationSeparator" w:id="0">
    <w:p w14:paraId="439565BF" w14:textId="77777777" w:rsidR="005E42E6" w:rsidRDefault="005E42E6" w:rsidP="00717E1B">
      <w:pPr>
        <w:spacing w:after="0" w:line="240" w:lineRule="auto"/>
      </w:pPr>
      <w:r>
        <w:continuationSeparator/>
      </w:r>
    </w:p>
  </w:footnote>
  <w:footnote w:type="continuationNotice" w:id="1">
    <w:p w14:paraId="562819B1" w14:textId="77777777" w:rsidR="005E42E6" w:rsidRDefault="005E42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29D4C" w14:textId="77777777" w:rsidR="0057269D" w:rsidRPr="00151316" w:rsidRDefault="0057269D" w:rsidP="00631D06">
    <w:pPr>
      <w:pStyle w:val="Header"/>
      <w:spacing w:after="600" w:line="240" w:lineRule="exac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BA3EA" w14:textId="4202BDB6" w:rsidR="0057269D" w:rsidRPr="006E50E0" w:rsidRDefault="005E42E6" w:rsidP="00631D06">
    <w:pPr>
      <w:pStyle w:val="Header"/>
      <w:spacing w:after="360"/>
      <w:rPr>
        <w:b/>
      </w:rPr>
    </w:pPr>
    <w:r>
      <w:rPr>
        <w:b/>
        <w:noProof/>
      </w:rPr>
      <w:pict w14:anchorId="4D7FFE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left:0;text-align:left;margin-left:0;margin-top:0;width:284.05pt;height:16.75pt;z-index:251658240;mso-wrap-edited:f;mso-width-percent:0;mso-height-percent:0;mso-position-horizontal:center;mso-position-horizontal-relative:page;mso-position-vertical:bottom;mso-position-vertical-relative:page;mso-width-percent:0;mso-height-percent:0" fillcolor="#c45911" stroked="f">
          <v:fill opacity=".5"/>
          <v:stroke r:id="rId1" o:title=""/>
          <v:shadow color="#868686"/>
          <v:textpath style="font-family:&quot;Cambria&quot;;v-text-kern:t" trim="t" fitpath="t" string="Edited DIS - MUST BE USED FOR FINAL DRAFT"/>
          <o:lock v:ext="edit" aspectratio="t"/>
          <w10:wrap side="largest"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F230" w14:textId="77777777" w:rsidR="0057269D" w:rsidRPr="00151316" w:rsidRDefault="0057269D" w:rsidP="00631D06">
    <w:pPr>
      <w:pStyle w:val="Header"/>
      <w:spacing w:after="600" w:line="240" w:lineRule="exact"/>
    </w:pPr>
    <w:r w:rsidRPr="00151316">
      <w:t>ISO</w:t>
    </w:r>
    <w:r>
      <w:t>/DIS</w:t>
    </w:r>
    <w:r w:rsidRPr="00151316">
      <w:t> </w:t>
    </w:r>
    <w:r>
      <w:t>23009-1:</w:t>
    </w:r>
    <w:r w:rsidRPr="00FD6EFC">
      <w:t>201</w:t>
    </w:r>
    <w:r>
      <w:t>4/DAM 5(E</w:t>
    </w:r>
    <w:r w:rsidRPr="00151316">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0240" w14:textId="59B5A0B7" w:rsidR="0057269D" w:rsidRPr="00151316" w:rsidRDefault="005E42E6" w:rsidP="00631D06">
    <w:pPr>
      <w:pStyle w:val="Header"/>
      <w:spacing w:after="600" w:line="240" w:lineRule="exact"/>
      <w:jc w:val="right"/>
    </w:pPr>
    <w:r>
      <w:rPr>
        <w:noProof/>
      </w:rPr>
      <w:pict w14:anchorId="14CB5E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284.05pt;height:16.75pt;z-index:251659264;mso-wrap-edited:f;mso-width-percent:0;mso-height-percent:0;mso-position-horizontal:center;mso-position-horizontal-relative:page;mso-position-vertical:bottom;mso-position-vertical-relative:page;mso-width-percent:0;mso-height-percent:0" fillcolor="#c45911" stroked="f">
          <v:fill opacity=".5"/>
          <v:stroke r:id="rId1" o:title=""/>
          <v:shadow color="#868686"/>
          <v:textpath style="font-family:&quot;Cambria&quot;;v-text-kern:t" trim="t" fitpath="t" string="Edited DIS - MUST BE USED FOR FINAL DRAFT"/>
          <o:lock v:ext="edit" aspectratio="t"/>
          <w10:wrap side="largest" anchorx="page" anchory="page"/>
        </v:shape>
      </w:pict>
    </w:r>
    <w:r w:rsidR="0057269D" w:rsidRPr="00151316">
      <w:t>ISO</w:t>
    </w:r>
    <w:r w:rsidR="0057269D">
      <w:t>/IEC 23009-1:</w:t>
    </w:r>
    <w:r w:rsidR="0057269D" w:rsidRPr="00FD6EFC">
      <w:t>20</w:t>
    </w:r>
    <w:r w:rsidR="00676879">
      <w:t>22</w:t>
    </w:r>
    <w:r w:rsidR="00372729" w:rsidRPr="00FD6EFC">
      <w:t>20</w:t>
    </w:r>
    <w:r w:rsidR="00372729">
      <w:t>22</w:t>
    </w:r>
    <w:r w:rsidR="0057269D">
      <w:t>/</w:t>
    </w:r>
    <w:r w:rsidR="00372729">
      <w:t>F</w:t>
    </w:r>
    <w:r w:rsidR="0057269D">
      <w:t>DAM1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0004" w14:textId="7F4F5E22" w:rsidR="0057269D" w:rsidRPr="007C793A" w:rsidRDefault="005E42E6" w:rsidP="007C793A">
    <w:pPr>
      <w:pStyle w:val="Header"/>
    </w:pPr>
    <w:r>
      <w:rPr>
        <w:noProof/>
      </w:rPr>
      <w:pict w14:anchorId="388102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left:0;text-align:left;margin-left:0;margin-top:0;width:284.05pt;height:16.75pt;z-index:251660288;mso-wrap-edited:f;mso-width-percent:0;mso-height-percent:0;mso-position-horizontal:center;mso-position-horizontal-relative:page;mso-position-vertical:bottom;mso-position-vertical-relative:page;mso-width-percent:0;mso-height-percent:0" fillcolor="#c45911" stroked="f">
          <v:fill opacity=".5"/>
          <v:stroke r:id="rId1" o:title=""/>
          <v:shadow color="#868686"/>
          <v:textpath style="font-family:&quot;Cambria&quot;;v-text-kern:t" trim="t" fitpath="t" string="Edited DIS - MUST BE USED FOR FINAL DRAFT"/>
          <o:lock v:ext="edit" aspectratio="t"/>
          <w10:wrap side="largest"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F04CC8"/>
    <w:lvl w:ilvl="0">
      <w:start w:val="1"/>
      <w:numFmt w:val="decimal"/>
      <w:lvlText w:val="%1."/>
      <w:lvlJc w:val="left"/>
      <w:pPr>
        <w:tabs>
          <w:tab w:val="num" w:pos="360"/>
        </w:tabs>
        <w:ind w:left="360" w:hanging="360"/>
      </w:pPr>
    </w:lvl>
  </w:abstractNum>
  <w:abstractNum w:abstractNumId="1" w15:restartNumberingAfterBreak="0">
    <w:nsid w:val="017055E6"/>
    <w:multiLevelType w:val="hybridMultilevel"/>
    <w:tmpl w:val="284C6936"/>
    <w:lvl w:ilvl="0" w:tplc="8F24DCB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6011EE"/>
    <w:multiLevelType w:val="hybridMultilevel"/>
    <w:tmpl w:val="2FD20C3C"/>
    <w:lvl w:ilvl="0" w:tplc="7CB8315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06D7B"/>
    <w:multiLevelType w:val="hybridMultilevel"/>
    <w:tmpl w:val="C8F87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84C86"/>
    <w:multiLevelType w:val="hybridMultilevel"/>
    <w:tmpl w:val="C55A8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5DF7D7A"/>
    <w:multiLevelType w:val="hybridMultilevel"/>
    <w:tmpl w:val="2BD4BFCA"/>
    <w:lvl w:ilvl="0" w:tplc="D43223F0">
      <w:start w:val="5"/>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6D34F4"/>
    <w:multiLevelType w:val="multilevel"/>
    <w:tmpl w:val="DA48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C2C1A"/>
    <w:multiLevelType w:val="multilevel"/>
    <w:tmpl w:val="975087F0"/>
    <w:styleLink w:val="CurrentList1"/>
    <w:lvl w:ilvl="0">
      <w:start w:val="1"/>
      <w:numFmt w:val="decimal"/>
      <w:lvlText w:val="%1"/>
      <w:lvlJc w:val="left"/>
      <w:pPr>
        <w:tabs>
          <w:tab w:val="num" w:pos="432"/>
        </w:tabs>
        <w:ind w:left="432" w:hanging="432"/>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8" w15:restartNumberingAfterBreak="0">
    <w:nsid w:val="08A55008"/>
    <w:multiLevelType w:val="multilevel"/>
    <w:tmpl w:val="0A2CB4D6"/>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08CA65BA"/>
    <w:multiLevelType w:val="hybridMultilevel"/>
    <w:tmpl w:val="BA980D0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9FC2E1E"/>
    <w:multiLevelType w:val="multilevel"/>
    <w:tmpl w:val="8ED85644"/>
    <w:lvl w:ilvl="0">
      <w:start w:val="1"/>
      <w:numFmt w:val="decimal"/>
      <w:lvlText w:val="A%1."/>
      <w:lvlJc w:val="left"/>
      <w:pPr>
        <w:tabs>
          <w:tab w:val="num" w:pos="0"/>
        </w:tabs>
        <w:ind w:hanging="360"/>
      </w:pPr>
      <w:rPr>
        <w:rFonts w:ascii="Helvetica" w:hAnsi="Helvetica" w:cs="Times New Roman" w:hint="default"/>
        <w:b/>
        <w:i w:val="0"/>
        <w:strike w:val="0"/>
        <w:dstrike w:val="0"/>
        <w:vanish w:val="0"/>
        <w:color w:val="auto"/>
        <w:sz w:val="22"/>
        <w:szCs w:val="22"/>
        <w:u w:val="none"/>
        <w:vertAlign w:val="baseline"/>
      </w:rPr>
    </w:lvl>
    <w:lvl w:ilvl="1">
      <w:start w:val="1"/>
      <w:numFmt w:val="decimal"/>
      <w:pStyle w:val="AnnexH1"/>
      <w:lvlText w:val="A.%2"/>
      <w:lvlJc w:val="left"/>
      <w:pPr>
        <w:tabs>
          <w:tab w:val="num" w:pos="432"/>
        </w:tabs>
        <w:ind w:left="432" w:hanging="432"/>
      </w:pPr>
      <w:rPr>
        <w:rFonts w:ascii="Helvetica" w:hAnsi="Helvetica" w:cs="Times New Roman" w:hint="default"/>
        <w:b/>
        <w:bCs w:val="0"/>
        <w:i w:val="0"/>
        <w:iCs w:val="0"/>
        <w:caps w:val="0"/>
        <w:smallCaps w:val="0"/>
        <w:strike w:val="0"/>
        <w:dstrike w:val="0"/>
        <w:vanish w:val="0"/>
        <w:color w:val="auto"/>
        <w:spacing w:val="0"/>
        <w:kern w:val="0"/>
        <w:position w:val="0"/>
        <w:sz w:val="22"/>
        <w:szCs w:val="22"/>
        <w:u w:val="none"/>
        <w:vertAlign w:val="baseline"/>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1" w15:restartNumberingAfterBreak="0">
    <w:nsid w:val="0B9E589E"/>
    <w:multiLevelType w:val="hybridMultilevel"/>
    <w:tmpl w:val="D8D603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65132E"/>
    <w:multiLevelType w:val="hybridMultilevel"/>
    <w:tmpl w:val="1B3ABF4C"/>
    <w:lvl w:ilvl="0" w:tplc="D43223F0">
      <w:start w:val="5"/>
      <w:numFmt w:val="bullet"/>
      <w:lvlText w:val="—"/>
      <w:lvlJc w:val="left"/>
      <w:pPr>
        <w:ind w:left="720" w:hanging="360"/>
      </w:pPr>
      <w:rPr>
        <w:rFonts w:ascii="Cambria" w:eastAsia="MS Mincho" w:hAnsi="Cambria" w:cs="Times New Roman" w:hint="default"/>
      </w:rPr>
    </w:lvl>
    <w:lvl w:ilvl="1" w:tplc="2B3E5604">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90720D"/>
    <w:multiLevelType w:val="hybridMultilevel"/>
    <w:tmpl w:val="3BE4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C8198B"/>
    <w:multiLevelType w:val="hybridMultilevel"/>
    <w:tmpl w:val="3DFEA308"/>
    <w:lvl w:ilvl="0" w:tplc="D43223F0">
      <w:start w:val="5"/>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DD54B4"/>
    <w:multiLevelType w:val="hybridMultilevel"/>
    <w:tmpl w:val="238C2664"/>
    <w:lvl w:ilvl="0" w:tplc="0407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8A7ED5"/>
    <w:multiLevelType w:val="hybridMultilevel"/>
    <w:tmpl w:val="04521DFE"/>
    <w:lvl w:ilvl="0" w:tplc="D43223F0">
      <w:start w:val="5"/>
      <w:numFmt w:val="bullet"/>
      <w:lvlText w:val="—"/>
      <w:lvlJc w:val="left"/>
      <w:pPr>
        <w:ind w:left="720" w:hanging="360"/>
      </w:pPr>
      <w:rPr>
        <w:rFonts w:ascii="Cambria" w:eastAsia="MS Mincho" w:hAnsi="Cambria" w:cs="Times New Roman" w:hint="default"/>
      </w:rPr>
    </w:lvl>
    <w:lvl w:ilvl="1" w:tplc="2B3E5604">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B603D9"/>
    <w:multiLevelType w:val="hybridMultilevel"/>
    <w:tmpl w:val="5C42E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087535"/>
    <w:multiLevelType w:val="hybridMultilevel"/>
    <w:tmpl w:val="90E2A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60A3374"/>
    <w:multiLevelType w:val="hybridMultilevel"/>
    <w:tmpl w:val="2EC48E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6F208D0"/>
    <w:multiLevelType w:val="multilevel"/>
    <w:tmpl w:val="04090023"/>
    <w:styleLink w:val="ArticleSection1"/>
    <w:lvl w:ilvl="0">
      <w:start w:val="1"/>
      <w:numFmt w:val="upperRoman"/>
      <w:lvlText w:val="Article %1."/>
      <w:lvlJc w:val="left"/>
      <w:pPr>
        <w:tabs>
          <w:tab w:val="num" w:pos="1080"/>
        </w:tabs>
      </w:pPr>
      <w:rPr>
        <w:rFonts w:cs="Times New Roman"/>
      </w:rPr>
    </w:lvl>
    <w:lvl w:ilvl="1">
      <w:start w:val="1"/>
      <w:numFmt w:val="decimalZero"/>
      <w:isLgl/>
      <w:lvlText w:val="Section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16FA1E21"/>
    <w:multiLevelType w:val="hybridMultilevel"/>
    <w:tmpl w:val="238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BC2F0F"/>
    <w:multiLevelType w:val="hybridMultilevel"/>
    <w:tmpl w:val="0450D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7C34B86"/>
    <w:multiLevelType w:val="hybridMultilevel"/>
    <w:tmpl w:val="352AF4BC"/>
    <w:lvl w:ilvl="0" w:tplc="022A5D6A">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7CD3E19"/>
    <w:multiLevelType w:val="multilevel"/>
    <w:tmpl w:val="E86C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3660AF"/>
    <w:multiLevelType w:val="hybridMultilevel"/>
    <w:tmpl w:val="B5D2C506"/>
    <w:lvl w:ilvl="0" w:tplc="0CBE53FA">
      <w:start w:val="5"/>
      <w:numFmt w:val="bullet"/>
      <w:lvlText w:val="-"/>
      <w:lvlJc w:val="left"/>
      <w:pPr>
        <w:ind w:left="720" w:hanging="360"/>
      </w:pPr>
      <w:rPr>
        <w:rFonts w:ascii="Calibri" w:eastAsiaTheme="minorHAnsi" w:hAnsi="Calibri" w:cs="Calibri" w:hint="default"/>
      </w:rPr>
    </w:lvl>
    <w:lvl w:ilvl="1" w:tplc="D43223F0">
      <w:start w:val="5"/>
      <w:numFmt w:val="bullet"/>
      <w:lvlText w:val="—"/>
      <w:lvlJc w:val="left"/>
      <w:pPr>
        <w:ind w:left="1440" w:hanging="360"/>
      </w:pPr>
      <w:rPr>
        <w:rFonts w:ascii="Cambria" w:eastAsia="MS Mincho" w:hAnsi="Cambria" w:cs="Times New Roman"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9381BF8"/>
    <w:multiLevelType w:val="hybridMultilevel"/>
    <w:tmpl w:val="4ADC36C8"/>
    <w:lvl w:ilvl="0" w:tplc="D43223F0">
      <w:start w:val="5"/>
      <w:numFmt w:val="bullet"/>
      <w:lvlText w:val="—"/>
      <w:lvlJc w:val="left"/>
      <w:pPr>
        <w:ind w:left="720" w:hanging="360"/>
      </w:pPr>
      <w:rPr>
        <w:rFonts w:ascii="Cambria" w:eastAsia="MS Mincho" w:hAnsi="Cambria" w:cs="Times New Roman" w:hint="default"/>
      </w:rPr>
    </w:lvl>
    <w:lvl w:ilvl="1" w:tplc="95F419E8">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9FF70CE"/>
    <w:multiLevelType w:val="hybridMultilevel"/>
    <w:tmpl w:val="54AA5AD6"/>
    <w:lvl w:ilvl="0" w:tplc="D3EA4B96">
      <w:start w:val="1"/>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A8D47CF"/>
    <w:multiLevelType w:val="hybridMultilevel"/>
    <w:tmpl w:val="5F023358"/>
    <w:lvl w:ilvl="0" w:tplc="31725F8C">
      <w:start w:val="5"/>
      <w:numFmt w:val="bullet"/>
      <w:pStyle w:val="ListBullet2"/>
      <w:lvlText w:val="—"/>
      <w:lvlJc w:val="left"/>
      <w:pPr>
        <w:ind w:left="720" w:hanging="360"/>
      </w:pPr>
      <w:rPr>
        <w:rFonts w:ascii="Cambria" w:eastAsia="MS Mincho" w:hAnsi="Cambria" w:cs="Times New Roman" w:hint="default"/>
      </w:rPr>
    </w:lvl>
    <w:lvl w:ilvl="1" w:tplc="2B3E5604">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CF1FA8"/>
    <w:multiLevelType w:val="hybridMultilevel"/>
    <w:tmpl w:val="453C79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1B0701F0"/>
    <w:multiLevelType w:val="hybridMultilevel"/>
    <w:tmpl w:val="20525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F37302"/>
    <w:multiLevelType w:val="hybridMultilevel"/>
    <w:tmpl w:val="C128970E"/>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2" w15:restartNumberingAfterBreak="0">
    <w:nsid w:val="1C1C0397"/>
    <w:multiLevelType w:val="singleLevel"/>
    <w:tmpl w:val="3D9864F2"/>
    <w:lvl w:ilvl="0">
      <w:start w:val="1"/>
      <w:numFmt w:val="bullet"/>
      <w:pStyle w:val="NormalBullet"/>
      <w:lvlText w:val="-"/>
      <w:lvlJc w:val="left"/>
      <w:pPr>
        <w:tabs>
          <w:tab w:val="num" w:pos="360"/>
        </w:tabs>
        <w:ind w:left="360" w:hanging="360"/>
      </w:pPr>
      <w:rPr>
        <w:rFonts w:ascii="Times New Roman" w:hAnsi="Times New Roman" w:hint="default"/>
        <w:b w:val="0"/>
        <w:i w:val="0"/>
        <w:sz w:val="20"/>
      </w:rPr>
    </w:lvl>
  </w:abstractNum>
  <w:abstractNum w:abstractNumId="33" w15:restartNumberingAfterBreak="0">
    <w:nsid w:val="1D1E3B37"/>
    <w:multiLevelType w:val="hybridMultilevel"/>
    <w:tmpl w:val="B53AFFEA"/>
    <w:lvl w:ilvl="0" w:tplc="776CF406">
      <w:start w:val="1"/>
      <w:numFmt w:val="bullet"/>
      <w:pStyle w:val="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E38706A"/>
    <w:multiLevelType w:val="hybridMultilevel"/>
    <w:tmpl w:val="FFBC69F8"/>
    <w:lvl w:ilvl="0" w:tplc="86420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F3F7E8D"/>
    <w:multiLevelType w:val="hybridMultilevel"/>
    <w:tmpl w:val="7DBE5018"/>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6" w15:restartNumberingAfterBreak="0">
    <w:nsid w:val="22857C3B"/>
    <w:multiLevelType w:val="multilevel"/>
    <w:tmpl w:val="8B6A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932CD8"/>
    <w:multiLevelType w:val="hybridMultilevel"/>
    <w:tmpl w:val="A4FE20E0"/>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23733993"/>
    <w:multiLevelType w:val="multilevel"/>
    <w:tmpl w:val="ED78B6C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9" w15:restartNumberingAfterBreak="0">
    <w:nsid w:val="241B550B"/>
    <w:multiLevelType w:val="hybridMultilevel"/>
    <w:tmpl w:val="7F24E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247F605E"/>
    <w:multiLevelType w:val="multilevel"/>
    <w:tmpl w:val="5762E5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7537F4"/>
    <w:multiLevelType w:val="hybridMultilevel"/>
    <w:tmpl w:val="2FD20C3C"/>
    <w:lvl w:ilvl="0" w:tplc="7CB8315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864511"/>
    <w:multiLevelType w:val="multilevel"/>
    <w:tmpl w:val="AB26806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261C3CFC"/>
    <w:multiLevelType w:val="multilevel"/>
    <w:tmpl w:val="C3A06EE0"/>
    <w:lvl w:ilvl="0">
      <w:start w:val="6"/>
      <w:numFmt w:val="decimal"/>
      <w:lvlText w:val="%1"/>
      <w:lvlJc w:val="left"/>
      <w:pPr>
        <w:ind w:left="672" w:hanging="672"/>
      </w:pPr>
      <w:rPr>
        <w:rFonts w:cs="Times New Roman" w:hint="default"/>
        <w:b/>
        <w:color w:val="231F20"/>
      </w:rPr>
    </w:lvl>
    <w:lvl w:ilvl="1">
      <w:start w:val="5"/>
      <w:numFmt w:val="decimal"/>
      <w:lvlText w:val="%1.%2"/>
      <w:lvlJc w:val="left"/>
      <w:pPr>
        <w:ind w:left="672" w:hanging="672"/>
      </w:pPr>
      <w:rPr>
        <w:rFonts w:cs="Times New Roman" w:hint="default"/>
        <w:b/>
        <w:color w:val="231F20"/>
      </w:rPr>
    </w:lvl>
    <w:lvl w:ilvl="2">
      <w:start w:val="5"/>
      <w:numFmt w:val="decimal"/>
      <w:lvlText w:val="%1.%2.%3"/>
      <w:lvlJc w:val="left"/>
      <w:pPr>
        <w:ind w:left="720" w:hanging="720"/>
      </w:pPr>
      <w:rPr>
        <w:rFonts w:cs="Times New Roman" w:hint="default"/>
        <w:b/>
        <w:color w:val="231F20"/>
      </w:rPr>
    </w:lvl>
    <w:lvl w:ilvl="3">
      <w:start w:val="6"/>
      <w:numFmt w:val="decimal"/>
      <w:lvlText w:val="%1.%2.%3.%4"/>
      <w:lvlJc w:val="left"/>
      <w:pPr>
        <w:ind w:left="720" w:hanging="720"/>
      </w:pPr>
      <w:rPr>
        <w:rFonts w:cs="Times New Roman" w:hint="default"/>
        <w:b/>
        <w:color w:val="231F20"/>
      </w:rPr>
    </w:lvl>
    <w:lvl w:ilvl="4">
      <w:start w:val="1"/>
      <w:numFmt w:val="decimal"/>
      <w:lvlText w:val="%1.%2.%3.%4.%5"/>
      <w:lvlJc w:val="left"/>
      <w:pPr>
        <w:ind w:left="1080" w:hanging="1080"/>
      </w:pPr>
      <w:rPr>
        <w:rFonts w:cs="Times New Roman" w:hint="default"/>
        <w:b/>
        <w:color w:val="231F20"/>
      </w:rPr>
    </w:lvl>
    <w:lvl w:ilvl="5">
      <w:start w:val="1"/>
      <w:numFmt w:val="decimal"/>
      <w:lvlText w:val="%1.%2.%3.%4.%5.%6"/>
      <w:lvlJc w:val="left"/>
      <w:pPr>
        <w:ind w:left="1080" w:hanging="1080"/>
      </w:pPr>
      <w:rPr>
        <w:rFonts w:cs="Times New Roman" w:hint="default"/>
        <w:b/>
        <w:color w:val="231F20"/>
      </w:rPr>
    </w:lvl>
    <w:lvl w:ilvl="6">
      <w:start w:val="1"/>
      <w:numFmt w:val="decimal"/>
      <w:lvlText w:val="%1.%2.%3.%4.%5.%6.%7"/>
      <w:lvlJc w:val="left"/>
      <w:pPr>
        <w:ind w:left="1440" w:hanging="1440"/>
      </w:pPr>
      <w:rPr>
        <w:rFonts w:cs="Times New Roman" w:hint="default"/>
        <w:b/>
        <w:color w:val="231F20"/>
      </w:rPr>
    </w:lvl>
    <w:lvl w:ilvl="7">
      <w:start w:val="1"/>
      <w:numFmt w:val="decimal"/>
      <w:lvlText w:val="%1.%2.%3.%4.%5.%6.%7.%8"/>
      <w:lvlJc w:val="left"/>
      <w:pPr>
        <w:ind w:left="1440" w:hanging="1440"/>
      </w:pPr>
      <w:rPr>
        <w:rFonts w:cs="Times New Roman" w:hint="default"/>
        <w:b/>
        <w:color w:val="231F20"/>
      </w:rPr>
    </w:lvl>
    <w:lvl w:ilvl="8">
      <w:start w:val="1"/>
      <w:numFmt w:val="decimal"/>
      <w:lvlText w:val="%1.%2.%3.%4.%5.%6.%7.%8.%9"/>
      <w:lvlJc w:val="left"/>
      <w:pPr>
        <w:ind w:left="1800" w:hanging="1800"/>
      </w:pPr>
      <w:rPr>
        <w:rFonts w:cs="Times New Roman" w:hint="default"/>
        <w:b/>
        <w:color w:val="231F20"/>
      </w:rPr>
    </w:lvl>
  </w:abstractNum>
  <w:abstractNum w:abstractNumId="44" w15:restartNumberingAfterBreak="0">
    <w:nsid w:val="26862AA2"/>
    <w:multiLevelType w:val="hybridMultilevel"/>
    <w:tmpl w:val="78561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AA61E2"/>
    <w:multiLevelType w:val="hybridMultilevel"/>
    <w:tmpl w:val="FD0C3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91D7374"/>
    <w:multiLevelType w:val="hybridMultilevel"/>
    <w:tmpl w:val="357A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924747C"/>
    <w:multiLevelType w:val="hybridMultilevel"/>
    <w:tmpl w:val="238C2664"/>
    <w:lvl w:ilvl="0" w:tplc="0407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94579F7"/>
    <w:multiLevelType w:val="hybridMultilevel"/>
    <w:tmpl w:val="957A1542"/>
    <w:lvl w:ilvl="0" w:tplc="0407000F">
      <w:start w:val="1"/>
      <w:numFmt w:val="decimal"/>
      <w:lvlText w:val="%1."/>
      <w:lvlJc w:val="left"/>
      <w:pPr>
        <w:ind w:left="720" w:hanging="360"/>
      </w:pPr>
      <w:rPr>
        <w:rFonts w:hint="default"/>
      </w:rPr>
    </w:lvl>
    <w:lvl w:ilvl="1" w:tplc="D43223F0">
      <w:start w:val="5"/>
      <w:numFmt w:val="bullet"/>
      <w:lvlText w:val="—"/>
      <w:lvlJc w:val="left"/>
      <w:pPr>
        <w:ind w:left="1440" w:hanging="360"/>
      </w:pPr>
      <w:rPr>
        <w:rFonts w:ascii="Cambria" w:eastAsia="MS Mincho" w:hAnsi="Cambria"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2A357F46"/>
    <w:multiLevelType w:val="hybridMultilevel"/>
    <w:tmpl w:val="3738CB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0" w15:restartNumberingAfterBreak="0">
    <w:nsid w:val="2B0C1B24"/>
    <w:multiLevelType w:val="hybridMultilevel"/>
    <w:tmpl w:val="B986EE08"/>
    <w:lvl w:ilvl="0" w:tplc="0CBE53FA">
      <w:start w:val="5"/>
      <w:numFmt w:val="bullet"/>
      <w:lvlText w:val="-"/>
      <w:lvlJc w:val="left"/>
      <w:pPr>
        <w:ind w:left="720" w:hanging="360"/>
      </w:pPr>
      <w:rPr>
        <w:rFonts w:ascii="Calibri" w:eastAsiaTheme="minorHAnsi" w:hAnsi="Calibri" w:cs="Calibri" w:hint="default"/>
      </w:rPr>
    </w:lvl>
    <w:lvl w:ilvl="1" w:tplc="2B3E5604">
      <w:start w:val="1"/>
      <w:numFmt w:val="bullet"/>
      <w:lvlText w:val="o"/>
      <w:lvlJc w:val="left"/>
      <w:pPr>
        <w:ind w:left="1440" w:hanging="360"/>
      </w:pPr>
      <w:rPr>
        <w:rFonts w:ascii="Courier New" w:hAnsi="Courier New" w:cs="Courier New" w:hint="default"/>
        <w:lang w:val="en-GB"/>
      </w:rPr>
    </w:lvl>
    <w:lvl w:ilvl="2" w:tplc="D43223F0">
      <w:start w:val="5"/>
      <w:numFmt w:val="bullet"/>
      <w:lvlText w:val="—"/>
      <w:lvlJc w:val="left"/>
      <w:pPr>
        <w:ind w:left="2160" w:hanging="360"/>
      </w:pPr>
      <w:rPr>
        <w:rFonts w:ascii="Cambria" w:eastAsia="MS Mincho" w:hAnsi="Cambria"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B0F1ED8"/>
    <w:multiLevelType w:val="hybridMultilevel"/>
    <w:tmpl w:val="079AF8BC"/>
    <w:lvl w:ilvl="0" w:tplc="D43223F0">
      <w:start w:val="5"/>
      <w:numFmt w:val="bullet"/>
      <w:lvlText w:val="—"/>
      <w:lvlJc w:val="left"/>
      <w:pPr>
        <w:ind w:left="720" w:hanging="360"/>
      </w:pPr>
      <w:rPr>
        <w:rFonts w:ascii="Cambria" w:eastAsia="MS Mincho"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2B8C4DA3"/>
    <w:multiLevelType w:val="hybridMultilevel"/>
    <w:tmpl w:val="493010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B8C6644"/>
    <w:multiLevelType w:val="hybridMultilevel"/>
    <w:tmpl w:val="3738CB1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4" w15:restartNumberingAfterBreak="0">
    <w:nsid w:val="2CAF77B0"/>
    <w:multiLevelType w:val="hybridMultilevel"/>
    <w:tmpl w:val="52CE34F8"/>
    <w:lvl w:ilvl="0" w:tplc="4CD84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2DA6665F"/>
    <w:multiLevelType w:val="hybridMultilevel"/>
    <w:tmpl w:val="73B2DBFA"/>
    <w:lvl w:ilvl="0" w:tplc="E084CFC0">
      <w:start w:val="5"/>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2DB65EC4"/>
    <w:multiLevelType w:val="hybridMultilevel"/>
    <w:tmpl w:val="888A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E6B6BBB"/>
    <w:multiLevelType w:val="hybridMultilevel"/>
    <w:tmpl w:val="AB5A0C5A"/>
    <w:lvl w:ilvl="0" w:tplc="C652B754">
      <w:start w:val="5"/>
      <w:numFmt w:val="bullet"/>
      <w:lvlText w:val="-"/>
      <w:lvlJc w:val="left"/>
      <w:pPr>
        <w:ind w:left="720" w:hanging="360"/>
      </w:pPr>
      <w:rPr>
        <w:rFonts w:ascii="Times New Roman" w:eastAsia="Candar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F2021D1"/>
    <w:multiLevelType w:val="hybridMultilevel"/>
    <w:tmpl w:val="710E828C"/>
    <w:lvl w:ilvl="0" w:tplc="4086D1B4">
      <w:start w:val="1"/>
      <w:numFmt w:val="decimal"/>
      <w:pStyle w:val="AnnexTableTitle"/>
      <w:lvlText w:val="Table A.%1"/>
      <w:lvlJc w:val="center"/>
      <w:pPr>
        <w:ind w:left="20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59" w15:restartNumberingAfterBreak="0">
    <w:nsid w:val="2FE6451C"/>
    <w:multiLevelType w:val="hybridMultilevel"/>
    <w:tmpl w:val="1B3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07654A4"/>
    <w:multiLevelType w:val="hybridMultilevel"/>
    <w:tmpl w:val="9FD63BA4"/>
    <w:lvl w:ilvl="0" w:tplc="D43223F0">
      <w:start w:val="5"/>
      <w:numFmt w:val="bullet"/>
      <w:lvlText w:val="—"/>
      <w:lvlJc w:val="left"/>
      <w:pPr>
        <w:ind w:left="720" w:hanging="360"/>
      </w:pPr>
      <w:rPr>
        <w:rFonts w:ascii="Cambria" w:eastAsia="MS Mincho" w:hAnsi="Cambri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30F0273D"/>
    <w:multiLevelType w:val="hybridMultilevel"/>
    <w:tmpl w:val="2EAC0570"/>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2" w15:restartNumberingAfterBreak="0">
    <w:nsid w:val="31BB0DA8"/>
    <w:multiLevelType w:val="multilevel"/>
    <w:tmpl w:val="5762E5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F00142"/>
    <w:multiLevelType w:val="hybridMultilevel"/>
    <w:tmpl w:val="DB0A9B9E"/>
    <w:lvl w:ilvl="0" w:tplc="D43223F0">
      <w:start w:val="5"/>
      <w:numFmt w:val="bullet"/>
      <w:lvlText w:val="—"/>
      <w:lvlJc w:val="left"/>
      <w:pPr>
        <w:ind w:left="720" w:hanging="360"/>
      </w:pPr>
      <w:rPr>
        <w:rFonts w:ascii="Cambria" w:eastAsia="MS Mincho"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33AC7EB8"/>
    <w:multiLevelType w:val="multilevel"/>
    <w:tmpl w:val="975087F0"/>
    <w:lvl w:ilvl="0">
      <w:start w:val="1"/>
      <w:numFmt w:val="decimal"/>
      <w:lvlText w:val="%1"/>
      <w:lvlJc w:val="left"/>
      <w:pPr>
        <w:tabs>
          <w:tab w:val="num" w:pos="432"/>
        </w:tabs>
        <w:ind w:left="432" w:hanging="432"/>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65" w15:restartNumberingAfterBreak="0">
    <w:nsid w:val="33B44C1B"/>
    <w:multiLevelType w:val="hybridMultilevel"/>
    <w:tmpl w:val="F474BC8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35511C6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7"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8"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9" w15:restartNumberingAfterBreak="0">
    <w:nsid w:val="39CD2DAE"/>
    <w:multiLevelType w:val="hybridMultilevel"/>
    <w:tmpl w:val="4082437C"/>
    <w:lvl w:ilvl="0" w:tplc="D43223F0">
      <w:start w:val="5"/>
      <w:numFmt w:val="bullet"/>
      <w:lvlText w:val="—"/>
      <w:lvlJc w:val="left"/>
      <w:pPr>
        <w:ind w:left="720" w:hanging="360"/>
      </w:pPr>
      <w:rPr>
        <w:rFonts w:ascii="Cambria" w:eastAsia="MS Mincho" w:hAnsi="Cambria" w:cs="Times New Roman" w:hint="default"/>
      </w:rPr>
    </w:lvl>
    <w:lvl w:ilvl="1" w:tplc="95F419E8">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3A784E2A"/>
    <w:multiLevelType w:val="hybridMultilevel"/>
    <w:tmpl w:val="0384408C"/>
    <w:lvl w:ilvl="0" w:tplc="28BAF4F8">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3B295ACC"/>
    <w:multiLevelType w:val="hybridMultilevel"/>
    <w:tmpl w:val="F5E4EF06"/>
    <w:lvl w:ilvl="0" w:tplc="95CE901A">
      <w:start w:val="5"/>
      <w:numFmt w:val="bullet"/>
      <w:lvlText w:val="-"/>
      <w:lvlJc w:val="left"/>
      <w:pPr>
        <w:ind w:left="720" w:hanging="360"/>
      </w:pPr>
      <w:rPr>
        <w:rFonts w:ascii="Arial" w:eastAsia="MS Mincho" w:hAnsi="Arial" w:cs="Arial" w:hint="default"/>
      </w:rPr>
    </w:lvl>
    <w:lvl w:ilvl="1" w:tplc="D43223F0">
      <w:start w:val="5"/>
      <w:numFmt w:val="bullet"/>
      <w:lvlText w:val="—"/>
      <w:lvlJc w:val="left"/>
      <w:pPr>
        <w:ind w:left="1440" w:hanging="360"/>
      </w:pPr>
      <w:rPr>
        <w:rFonts w:ascii="Cambria" w:eastAsia="MS Mincho" w:hAnsi="Cambria" w:cs="Times New Roman"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3B2D7CED"/>
    <w:multiLevelType w:val="hybridMultilevel"/>
    <w:tmpl w:val="EB941316"/>
    <w:lvl w:ilvl="0" w:tplc="0CBE53FA">
      <w:start w:val="5"/>
      <w:numFmt w:val="bullet"/>
      <w:lvlText w:val="-"/>
      <w:lvlJc w:val="left"/>
      <w:pPr>
        <w:ind w:left="720" w:hanging="360"/>
      </w:pPr>
      <w:rPr>
        <w:rFonts w:ascii="Calibri" w:eastAsiaTheme="minorHAnsi" w:hAnsi="Calibri" w:cs="Calibri" w:hint="default"/>
      </w:rPr>
    </w:lvl>
    <w:lvl w:ilvl="1" w:tplc="2B3E5604">
      <w:start w:val="1"/>
      <w:numFmt w:val="bullet"/>
      <w:lvlText w:val="o"/>
      <w:lvlJc w:val="left"/>
      <w:pPr>
        <w:ind w:left="1440" w:hanging="360"/>
      </w:pPr>
      <w:rPr>
        <w:rFonts w:ascii="Courier New" w:hAnsi="Courier New" w:cs="Courier New" w:hint="default"/>
        <w:lang w:val="en-GB"/>
      </w:rPr>
    </w:lvl>
    <w:lvl w:ilvl="2" w:tplc="D43223F0">
      <w:start w:val="5"/>
      <w:numFmt w:val="bullet"/>
      <w:lvlText w:val="—"/>
      <w:lvlJc w:val="left"/>
      <w:pPr>
        <w:ind w:left="2160" w:hanging="360"/>
      </w:pPr>
      <w:rPr>
        <w:rFonts w:ascii="Cambria" w:eastAsia="MS Mincho" w:hAnsi="Cambria"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4E57CD"/>
    <w:multiLevelType w:val="hybridMultilevel"/>
    <w:tmpl w:val="26141432"/>
    <w:lvl w:ilvl="0" w:tplc="B936DF54">
      <w:start w:val="5"/>
      <w:numFmt w:val="bullet"/>
      <w:lvlText w:val="-"/>
      <w:lvlJc w:val="left"/>
      <w:pPr>
        <w:ind w:left="720" w:hanging="360"/>
      </w:pPr>
      <w:rPr>
        <w:rFonts w:ascii="Cambria" w:eastAsia="MS Mincho" w:hAnsi="Cambri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4" w15:restartNumberingAfterBreak="0">
    <w:nsid w:val="3C041C5D"/>
    <w:multiLevelType w:val="hybridMultilevel"/>
    <w:tmpl w:val="7FCAD0DA"/>
    <w:lvl w:ilvl="0" w:tplc="D43223F0">
      <w:start w:val="5"/>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C5018DC"/>
    <w:multiLevelType w:val="hybridMultilevel"/>
    <w:tmpl w:val="E3028130"/>
    <w:lvl w:ilvl="0" w:tplc="B936DF54">
      <w:start w:val="5"/>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CC51E4F"/>
    <w:multiLevelType w:val="hybridMultilevel"/>
    <w:tmpl w:val="F1BA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D3C5D00"/>
    <w:multiLevelType w:val="hybridMultilevel"/>
    <w:tmpl w:val="2C005FE8"/>
    <w:lvl w:ilvl="0" w:tplc="84F29CC4">
      <w:start w:val="5"/>
      <w:numFmt w:val="bullet"/>
      <w:lvlText w:val=""/>
      <w:lvlJc w:val="left"/>
      <w:pPr>
        <w:ind w:left="790" w:hanging="390"/>
      </w:pPr>
      <w:rPr>
        <w:rFonts w:ascii="Symbol" w:eastAsia="MS Mincho" w:hAnsi="Symbol" w:cs="Times New Roman" w:hint="default"/>
      </w:rPr>
    </w:lvl>
    <w:lvl w:ilvl="1" w:tplc="D43223F0">
      <w:start w:val="5"/>
      <w:numFmt w:val="bullet"/>
      <w:lvlText w:val="—"/>
      <w:lvlJc w:val="left"/>
      <w:pPr>
        <w:ind w:left="1480" w:hanging="360"/>
      </w:pPr>
      <w:rPr>
        <w:rFonts w:ascii="Cambria" w:eastAsia="MS Mincho" w:hAnsi="Cambria" w:cs="Times New Roman" w:hint="default"/>
      </w:rPr>
    </w:lvl>
    <w:lvl w:ilvl="2" w:tplc="04090005">
      <w:start w:val="1"/>
      <w:numFmt w:val="bullet"/>
      <w:lvlText w:val=""/>
      <w:lvlJc w:val="left"/>
      <w:pPr>
        <w:ind w:left="2200" w:hanging="360"/>
      </w:pPr>
      <w:rPr>
        <w:rFonts w:ascii="Wingdings" w:hAnsi="Wingdings" w:hint="default"/>
      </w:rPr>
    </w:lvl>
    <w:lvl w:ilvl="3" w:tplc="04090001">
      <w:start w:val="1"/>
      <w:numFmt w:val="bullet"/>
      <w:lvlText w:val=""/>
      <w:lvlJc w:val="left"/>
      <w:pPr>
        <w:ind w:left="2920" w:hanging="360"/>
      </w:pPr>
      <w:rPr>
        <w:rFonts w:ascii="Symbol" w:hAnsi="Symbol" w:hint="default"/>
      </w:rPr>
    </w:lvl>
    <w:lvl w:ilvl="4" w:tplc="04090003">
      <w:start w:val="1"/>
      <w:numFmt w:val="bullet"/>
      <w:lvlText w:val="o"/>
      <w:lvlJc w:val="left"/>
      <w:pPr>
        <w:ind w:left="3640" w:hanging="360"/>
      </w:pPr>
      <w:rPr>
        <w:rFonts w:ascii="Courier New" w:hAnsi="Courier New" w:cs="Courier New" w:hint="default"/>
      </w:rPr>
    </w:lvl>
    <w:lvl w:ilvl="5" w:tplc="04090005">
      <w:start w:val="1"/>
      <w:numFmt w:val="bullet"/>
      <w:lvlText w:val=""/>
      <w:lvlJc w:val="left"/>
      <w:pPr>
        <w:ind w:left="4360" w:hanging="360"/>
      </w:pPr>
      <w:rPr>
        <w:rFonts w:ascii="Wingdings" w:hAnsi="Wingdings" w:hint="default"/>
      </w:rPr>
    </w:lvl>
    <w:lvl w:ilvl="6" w:tplc="04090001">
      <w:start w:val="1"/>
      <w:numFmt w:val="bullet"/>
      <w:lvlText w:val=""/>
      <w:lvlJc w:val="left"/>
      <w:pPr>
        <w:ind w:left="5080" w:hanging="360"/>
      </w:pPr>
      <w:rPr>
        <w:rFonts w:ascii="Symbol" w:hAnsi="Symbol" w:hint="default"/>
      </w:rPr>
    </w:lvl>
    <w:lvl w:ilvl="7" w:tplc="04090003">
      <w:start w:val="1"/>
      <w:numFmt w:val="bullet"/>
      <w:lvlText w:val="o"/>
      <w:lvlJc w:val="left"/>
      <w:pPr>
        <w:ind w:left="5800" w:hanging="360"/>
      </w:pPr>
      <w:rPr>
        <w:rFonts w:ascii="Courier New" w:hAnsi="Courier New" w:cs="Courier New" w:hint="default"/>
      </w:rPr>
    </w:lvl>
    <w:lvl w:ilvl="8" w:tplc="04090005">
      <w:start w:val="1"/>
      <w:numFmt w:val="bullet"/>
      <w:lvlText w:val=""/>
      <w:lvlJc w:val="left"/>
      <w:pPr>
        <w:ind w:left="6520" w:hanging="360"/>
      </w:pPr>
      <w:rPr>
        <w:rFonts w:ascii="Wingdings" w:hAnsi="Wingdings" w:hint="default"/>
      </w:rPr>
    </w:lvl>
  </w:abstractNum>
  <w:abstractNum w:abstractNumId="78" w15:restartNumberingAfterBreak="0">
    <w:nsid w:val="3DDE331E"/>
    <w:multiLevelType w:val="hybridMultilevel"/>
    <w:tmpl w:val="611E3B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E48122E"/>
    <w:multiLevelType w:val="hybridMultilevel"/>
    <w:tmpl w:val="BC0ED5A0"/>
    <w:lvl w:ilvl="0" w:tplc="95124DD0">
      <w:start w:val="1"/>
      <w:numFmt w:val="decimal"/>
      <w:pStyle w:val="AnnexFigureTitle"/>
      <w:lvlText w:val="Figure A.%1"/>
      <w:lvlJc w:val="left"/>
      <w:pPr>
        <w:ind w:left="473"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EEC2673"/>
    <w:multiLevelType w:val="hybridMultilevel"/>
    <w:tmpl w:val="6408F78A"/>
    <w:lvl w:ilvl="0" w:tplc="D43223F0">
      <w:start w:val="5"/>
      <w:numFmt w:val="bullet"/>
      <w:lvlText w:val="—"/>
      <w:lvlJc w:val="left"/>
      <w:pPr>
        <w:ind w:left="720" w:hanging="360"/>
      </w:pPr>
      <w:rPr>
        <w:rFonts w:ascii="Cambria" w:eastAsia="MS Mincho" w:hAnsi="Cambri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41786047"/>
    <w:multiLevelType w:val="hybridMultilevel"/>
    <w:tmpl w:val="6F4AF4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2" w15:restartNumberingAfterBreak="0">
    <w:nsid w:val="41D9699A"/>
    <w:multiLevelType w:val="hybridMultilevel"/>
    <w:tmpl w:val="217860D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4605B84"/>
    <w:multiLevelType w:val="hybridMultilevel"/>
    <w:tmpl w:val="0450D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449C5F81"/>
    <w:multiLevelType w:val="hybridMultilevel"/>
    <w:tmpl w:val="216EF888"/>
    <w:lvl w:ilvl="0" w:tplc="D3EA4B96">
      <w:start w:val="1"/>
      <w:numFmt w:val="bullet"/>
      <w:lvlText w:val="-"/>
      <w:lvlJc w:val="left"/>
      <w:pPr>
        <w:ind w:left="720" w:hanging="360"/>
      </w:pPr>
      <w:rPr>
        <w:rFonts w:ascii="Times New Roman" w:eastAsia="MS Mincho"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6" w15:restartNumberingAfterBreak="0">
    <w:nsid w:val="44AA6953"/>
    <w:multiLevelType w:val="multilevel"/>
    <w:tmpl w:val="DA48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987B01"/>
    <w:multiLevelType w:val="hybridMultilevel"/>
    <w:tmpl w:val="59DCD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E85BDA"/>
    <w:multiLevelType w:val="hybridMultilevel"/>
    <w:tmpl w:val="13064BAE"/>
    <w:lvl w:ilvl="0" w:tplc="D43223F0">
      <w:start w:val="5"/>
      <w:numFmt w:val="bullet"/>
      <w:lvlText w:val="—"/>
      <w:lvlJc w:val="left"/>
      <w:pPr>
        <w:ind w:left="1800" w:hanging="360"/>
      </w:pPr>
      <w:rPr>
        <w:rFonts w:ascii="Cambria" w:eastAsia="MS Mincho" w:hAnsi="Cambri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15:restartNumberingAfterBreak="0">
    <w:nsid w:val="488F4B44"/>
    <w:multiLevelType w:val="hybridMultilevel"/>
    <w:tmpl w:val="40A8EE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0" w15:restartNumberingAfterBreak="0">
    <w:nsid w:val="48E41094"/>
    <w:multiLevelType w:val="hybridMultilevel"/>
    <w:tmpl w:val="47FE2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91436E1"/>
    <w:multiLevelType w:val="hybridMultilevel"/>
    <w:tmpl w:val="94085C76"/>
    <w:lvl w:ilvl="0" w:tplc="F61C4042">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AFB51E6"/>
    <w:multiLevelType w:val="hybridMultilevel"/>
    <w:tmpl w:val="31D66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3" w15:restartNumberingAfterBreak="0">
    <w:nsid w:val="4C6D25B2"/>
    <w:multiLevelType w:val="multilevel"/>
    <w:tmpl w:val="BE429C86"/>
    <w:lvl w:ilvl="0">
      <w:start w:val="11"/>
      <w:numFmt w:val="upperLetter"/>
      <w:pStyle w:val="AnnexA"/>
      <w:lvlText w:val="Annex %1.  "/>
      <w:lvlJc w:val="left"/>
      <w:pPr>
        <w:ind w:left="360" w:hanging="360"/>
      </w:pPr>
      <w:rPr>
        <w:rFonts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2"/>
      <w:numFmt w:val="decimal"/>
      <w:pStyle w:val="AnnexA2"/>
      <w:lvlText w:val="%1.%2."/>
      <w:lvlJc w:val="left"/>
      <w:pPr>
        <w:ind w:left="0" w:firstLine="0"/>
      </w:pPr>
      <w:rPr>
        <w:rFonts w:hint="default"/>
      </w:rPr>
    </w:lvl>
    <w:lvl w:ilvl="2">
      <w:start w:val="1"/>
      <w:numFmt w:val="decimal"/>
      <w:pStyle w:val="AnnexA3"/>
      <w:lvlText w:val="%1.%2.%3."/>
      <w:lvlJc w:val="left"/>
      <w:pPr>
        <w:ind w:left="0" w:firstLine="0"/>
      </w:pPr>
      <w:rPr>
        <w:rFonts w:hint="default"/>
      </w:rPr>
    </w:lvl>
    <w:lvl w:ilvl="3">
      <w:start w:val="1"/>
      <w:numFmt w:val="decimal"/>
      <w:pStyle w:val="AnnexA4"/>
      <w:lvlText w:val="%1.%2.%3.%4."/>
      <w:lvlJc w:val="left"/>
      <w:pPr>
        <w:ind w:left="0" w:firstLine="0"/>
      </w:pPr>
      <w:rPr>
        <w:rFonts w:hint="default"/>
      </w:rPr>
    </w:lvl>
    <w:lvl w:ilvl="4">
      <w:start w:val="1"/>
      <w:numFmt w:val="decimal"/>
      <w:pStyle w:val="AnnexA5"/>
      <w:lvlText w:val="%1.%2.%3.%4.%5."/>
      <w:lvlJc w:val="left"/>
      <w:pPr>
        <w:ind w:left="0" w:firstLine="0"/>
      </w:pPr>
      <w:rPr>
        <w:rFonts w:hint="default"/>
      </w:rPr>
    </w:lvl>
    <w:lvl w:ilvl="5">
      <w:start w:val="1"/>
      <w:numFmt w:val="decimal"/>
      <w:pStyle w:val="AnnexA6"/>
      <w:lvlText w:val="%1.%2.%3.%4.%5.%6."/>
      <w:lvlJc w:val="left"/>
      <w:pPr>
        <w:ind w:left="0" w:firstLine="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4D8B0E2B"/>
    <w:multiLevelType w:val="hybridMultilevel"/>
    <w:tmpl w:val="7BF27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D921B1D"/>
    <w:multiLevelType w:val="multilevel"/>
    <w:tmpl w:val="BE44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DF3AD1"/>
    <w:multiLevelType w:val="hybridMultilevel"/>
    <w:tmpl w:val="537E5C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7" w15:restartNumberingAfterBreak="0">
    <w:nsid w:val="4E1660D2"/>
    <w:multiLevelType w:val="multilevel"/>
    <w:tmpl w:val="5762E5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E3A43FC"/>
    <w:multiLevelType w:val="hybridMultilevel"/>
    <w:tmpl w:val="C8641CA2"/>
    <w:lvl w:ilvl="0" w:tplc="D3EA4B96">
      <w:start w:val="1"/>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9" w15:restartNumberingAfterBreak="0">
    <w:nsid w:val="4FB17D6E"/>
    <w:multiLevelType w:val="hybridMultilevel"/>
    <w:tmpl w:val="8A9299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15:restartNumberingAfterBreak="0">
    <w:nsid w:val="502151BF"/>
    <w:multiLevelType w:val="hybridMultilevel"/>
    <w:tmpl w:val="72C42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50312FFA"/>
    <w:multiLevelType w:val="hybridMultilevel"/>
    <w:tmpl w:val="77EAE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50685CEF"/>
    <w:multiLevelType w:val="hybridMultilevel"/>
    <w:tmpl w:val="49ACAE6E"/>
    <w:lvl w:ilvl="0" w:tplc="50A42F82">
      <w:start w:val="3"/>
      <w:numFmt w:val="bullet"/>
      <w:lvlText w:val="—"/>
      <w:lvlJc w:val="left"/>
      <w:pPr>
        <w:ind w:left="720" w:hanging="360"/>
      </w:pPr>
      <w:rPr>
        <w:rFonts w:ascii="Times New Roman" w:eastAsia="SimSu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50B2020D"/>
    <w:multiLevelType w:val="hybridMultilevel"/>
    <w:tmpl w:val="9CD63EC4"/>
    <w:lvl w:ilvl="0" w:tplc="D43223F0">
      <w:start w:val="5"/>
      <w:numFmt w:val="bullet"/>
      <w:lvlText w:val="—"/>
      <w:lvlJc w:val="left"/>
      <w:pPr>
        <w:ind w:left="720" w:hanging="360"/>
      </w:pPr>
      <w:rPr>
        <w:rFonts w:ascii="Cambria" w:eastAsia="MS Mincho"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51045A87"/>
    <w:multiLevelType w:val="hybridMultilevel"/>
    <w:tmpl w:val="4ED0D462"/>
    <w:lvl w:ilvl="0" w:tplc="19D8BCDE">
      <w:start w:val="1"/>
      <w:numFmt w:val="bullet"/>
      <w:lvlText w:val="•"/>
      <w:lvlJc w:val="left"/>
      <w:pPr>
        <w:tabs>
          <w:tab w:val="num" w:pos="720"/>
        </w:tabs>
        <w:ind w:left="720" w:hanging="360"/>
      </w:pPr>
      <w:rPr>
        <w:rFonts w:ascii="Arial" w:hAnsi="Arial" w:hint="default"/>
      </w:rPr>
    </w:lvl>
    <w:lvl w:ilvl="1" w:tplc="86420AA0">
      <w:start w:val="1"/>
      <w:numFmt w:val="decimal"/>
      <w:lvlText w:val="%2."/>
      <w:lvlJc w:val="left"/>
      <w:pPr>
        <w:tabs>
          <w:tab w:val="num" w:pos="1440"/>
        </w:tabs>
        <w:ind w:left="1440" w:hanging="360"/>
      </w:pPr>
      <w:rPr>
        <w:rFonts w:hint="default"/>
      </w:rPr>
    </w:lvl>
    <w:lvl w:ilvl="2" w:tplc="D68C3BB6" w:tentative="1">
      <w:start w:val="1"/>
      <w:numFmt w:val="bullet"/>
      <w:lvlText w:val="•"/>
      <w:lvlJc w:val="left"/>
      <w:pPr>
        <w:tabs>
          <w:tab w:val="num" w:pos="2160"/>
        </w:tabs>
        <w:ind w:left="2160" w:hanging="360"/>
      </w:pPr>
      <w:rPr>
        <w:rFonts w:ascii="Arial" w:hAnsi="Arial" w:hint="default"/>
      </w:rPr>
    </w:lvl>
    <w:lvl w:ilvl="3" w:tplc="2D429590" w:tentative="1">
      <w:start w:val="1"/>
      <w:numFmt w:val="bullet"/>
      <w:lvlText w:val="•"/>
      <w:lvlJc w:val="left"/>
      <w:pPr>
        <w:tabs>
          <w:tab w:val="num" w:pos="2880"/>
        </w:tabs>
        <w:ind w:left="2880" w:hanging="360"/>
      </w:pPr>
      <w:rPr>
        <w:rFonts w:ascii="Arial" w:hAnsi="Arial" w:hint="default"/>
      </w:rPr>
    </w:lvl>
    <w:lvl w:ilvl="4" w:tplc="3806BEC6" w:tentative="1">
      <w:start w:val="1"/>
      <w:numFmt w:val="bullet"/>
      <w:lvlText w:val="•"/>
      <w:lvlJc w:val="left"/>
      <w:pPr>
        <w:tabs>
          <w:tab w:val="num" w:pos="3600"/>
        </w:tabs>
        <w:ind w:left="3600" w:hanging="360"/>
      </w:pPr>
      <w:rPr>
        <w:rFonts w:ascii="Arial" w:hAnsi="Arial" w:hint="default"/>
      </w:rPr>
    </w:lvl>
    <w:lvl w:ilvl="5" w:tplc="610204F4" w:tentative="1">
      <w:start w:val="1"/>
      <w:numFmt w:val="bullet"/>
      <w:lvlText w:val="•"/>
      <w:lvlJc w:val="left"/>
      <w:pPr>
        <w:tabs>
          <w:tab w:val="num" w:pos="4320"/>
        </w:tabs>
        <w:ind w:left="4320" w:hanging="360"/>
      </w:pPr>
      <w:rPr>
        <w:rFonts w:ascii="Arial" w:hAnsi="Arial" w:hint="default"/>
      </w:rPr>
    </w:lvl>
    <w:lvl w:ilvl="6" w:tplc="62A85BC0" w:tentative="1">
      <w:start w:val="1"/>
      <w:numFmt w:val="bullet"/>
      <w:lvlText w:val="•"/>
      <w:lvlJc w:val="left"/>
      <w:pPr>
        <w:tabs>
          <w:tab w:val="num" w:pos="5040"/>
        </w:tabs>
        <w:ind w:left="5040" w:hanging="360"/>
      </w:pPr>
      <w:rPr>
        <w:rFonts w:ascii="Arial" w:hAnsi="Arial" w:hint="default"/>
      </w:rPr>
    </w:lvl>
    <w:lvl w:ilvl="7" w:tplc="3ABE0BA0" w:tentative="1">
      <w:start w:val="1"/>
      <w:numFmt w:val="bullet"/>
      <w:lvlText w:val="•"/>
      <w:lvlJc w:val="left"/>
      <w:pPr>
        <w:tabs>
          <w:tab w:val="num" w:pos="5760"/>
        </w:tabs>
        <w:ind w:left="5760" w:hanging="360"/>
      </w:pPr>
      <w:rPr>
        <w:rFonts w:ascii="Arial" w:hAnsi="Arial" w:hint="default"/>
      </w:rPr>
    </w:lvl>
    <w:lvl w:ilvl="8" w:tplc="3F620E5E" w:tentative="1">
      <w:start w:val="1"/>
      <w:numFmt w:val="bullet"/>
      <w:lvlText w:val="•"/>
      <w:lvlJc w:val="left"/>
      <w:pPr>
        <w:tabs>
          <w:tab w:val="num" w:pos="6480"/>
        </w:tabs>
        <w:ind w:left="6480" w:hanging="360"/>
      </w:pPr>
      <w:rPr>
        <w:rFonts w:ascii="Arial" w:hAnsi="Arial" w:hint="default"/>
      </w:rPr>
    </w:lvl>
  </w:abstractNum>
  <w:abstractNum w:abstractNumId="105" w15:restartNumberingAfterBreak="0">
    <w:nsid w:val="51DA5204"/>
    <w:multiLevelType w:val="multilevel"/>
    <w:tmpl w:val="D5022630"/>
    <w:lvl w:ilvl="0">
      <w:start w:val="1"/>
      <w:numFmt w:val="decimal"/>
      <w:lvlText w:val="%1."/>
      <w:lvlJc w:val="left"/>
      <w:pPr>
        <w:ind w:left="360" w:hanging="360"/>
      </w:pPr>
      <w:rPr>
        <w:rFonts w:hint="default"/>
        <w:b w:val="0"/>
        <w:i w:val="0"/>
        <w:sz w:val="28"/>
      </w:rPr>
    </w:lvl>
    <w:lvl w:ilvl="1">
      <w:start w:val="1"/>
      <w:numFmt w:val="lowerLetter"/>
      <w:lvlText w:val="%2)"/>
      <w:lvlJc w:val="left"/>
      <w:pPr>
        <w:ind w:left="720" w:hanging="360"/>
      </w:pPr>
      <w:rPr>
        <w:rFonts w:hint="default"/>
        <w:b w:val="0"/>
        <w:i w:val="0"/>
      </w:rPr>
    </w:lvl>
    <w:lvl w:ilvl="2">
      <w:start w:val="1"/>
      <w:numFmt w:val="lowerRoman"/>
      <w:lvlText w:val="%3)"/>
      <w:lvlJc w:val="left"/>
      <w:pPr>
        <w:ind w:left="1080" w:hanging="360"/>
      </w:pPr>
      <w:rPr>
        <w:rFonts w:hint="default"/>
        <w:b w:val="0"/>
        <w:i w:val="0"/>
        <w:color w:val="000000" w:themeColor="text1"/>
      </w:rPr>
    </w:lvl>
    <w:lvl w:ilvl="3">
      <w:start w:val="1"/>
      <w:numFmt w:val="decimal"/>
      <w:lvlText w:val="(%4)"/>
      <w:lvlJc w:val="left"/>
      <w:pPr>
        <w:ind w:left="1440" w:hanging="360"/>
      </w:pPr>
      <w:rPr>
        <w:rFonts w:hint="eastAsia"/>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b w:val="0"/>
        <w:i w:val="0"/>
      </w:rPr>
    </w:lvl>
    <w:lvl w:ilvl="5">
      <w:start w:val="1"/>
      <w:numFmt w:val="lowerRoman"/>
      <w:lvlText w:val="(%6)"/>
      <w:lvlJc w:val="left"/>
      <w:pPr>
        <w:ind w:left="2160" w:hanging="360"/>
      </w:pPr>
      <w:rPr>
        <w:rFonts w:hint="default"/>
        <w:b w:val="0"/>
        <w:i w:val="0"/>
      </w:rPr>
    </w:lvl>
    <w:lvl w:ilvl="6">
      <w:start w:val="1"/>
      <w:numFmt w:val="decimal"/>
      <w:lvlText w:val="%7."/>
      <w:lvlJc w:val="left"/>
      <w:pPr>
        <w:ind w:left="2520" w:hanging="360"/>
      </w:pPr>
      <w:rPr>
        <w:rFonts w:hint="default"/>
        <w:b w:val="0"/>
        <w:i w:val="0"/>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6" w15:restartNumberingAfterBreak="0">
    <w:nsid w:val="5250142D"/>
    <w:multiLevelType w:val="hybridMultilevel"/>
    <w:tmpl w:val="8BFCC9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52914500"/>
    <w:multiLevelType w:val="hybridMultilevel"/>
    <w:tmpl w:val="AE94EDE0"/>
    <w:lvl w:ilvl="0" w:tplc="616CD8C2">
      <w:start w:val="1"/>
      <w:numFmt w:val="decimal"/>
      <w:lvlText w:val="%1."/>
      <w:lvlJc w:val="left"/>
      <w:pPr>
        <w:tabs>
          <w:tab w:val="num" w:pos="720"/>
        </w:tabs>
        <w:ind w:left="720" w:hanging="360"/>
      </w:pPr>
    </w:lvl>
    <w:lvl w:ilvl="1" w:tplc="3A426CB0">
      <w:start w:val="1"/>
      <w:numFmt w:val="decimal"/>
      <w:lvlText w:val="%2."/>
      <w:lvlJc w:val="left"/>
      <w:pPr>
        <w:tabs>
          <w:tab w:val="num" w:pos="1440"/>
        </w:tabs>
        <w:ind w:left="1440" w:hanging="360"/>
      </w:pPr>
    </w:lvl>
    <w:lvl w:ilvl="2" w:tplc="0478CBD4" w:tentative="1">
      <w:start w:val="1"/>
      <w:numFmt w:val="decimal"/>
      <w:lvlText w:val="%3."/>
      <w:lvlJc w:val="left"/>
      <w:pPr>
        <w:tabs>
          <w:tab w:val="num" w:pos="2160"/>
        </w:tabs>
        <w:ind w:left="2160" w:hanging="360"/>
      </w:pPr>
    </w:lvl>
    <w:lvl w:ilvl="3" w:tplc="0CFC9BE2" w:tentative="1">
      <w:start w:val="1"/>
      <w:numFmt w:val="decimal"/>
      <w:lvlText w:val="%4."/>
      <w:lvlJc w:val="left"/>
      <w:pPr>
        <w:tabs>
          <w:tab w:val="num" w:pos="2880"/>
        </w:tabs>
        <w:ind w:left="2880" w:hanging="360"/>
      </w:pPr>
    </w:lvl>
    <w:lvl w:ilvl="4" w:tplc="A596183E" w:tentative="1">
      <w:start w:val="1"/>
      <w:numFmt w:val="decimal"/>
      <w:lvlText w:val="%5."/>
      <w:lvlJc w:val="left"/>
      <w:pPr>
        <w:tabs>
          <w:tab w:val="num" w:pos="3600"/>
        </w:tabs>
        <w:ind w:left="3600" w:hanging="360"/>
      </w:pPr>
    </w:lvl>
    <w:lvl w:ilvl="5" w:tplc="5832FFA0" w:tentative="1">
      <w:start w:val="1"/>
      <w:numFmt w:val="decimal"/>
      <w:lvlText w:val="%6."/>
      <w:lvlJc w:val="left"/>
      <w:pPr>
        <w:tabs>
          <w:tab w:val="num" w:pos="4320"/>
        </w:tabs>
        <w:ind w:left="4320" w:hanging="360"/>
      </w:pPr>
    </w:lvl>
    <w:lvl w:ilvl="6" w:tplc="6BEEE0C0" w:tentative="1">
      <w:start w:val="1"/>
      <w:numFmt w:val="decimal"/>
      <w:lvlText w:val="%7."/>
      <w:lvlJc w:val="left"/>
      <w:pPr>
        <w:tabs>
          <w:tab w:val="num" w:pos="5040"/>
        </w:tabs>
        <w:ind w:left="5040" w:hanging="360"/>
      </w:pPr>
    </w:lvl>
    <w:lvl w:ilvl="7" w:tplc="C0809D16" w:tentative="1">
      <w:start w:val="1"/>
      <w:numFmt w:val="decimal"/>
      <w:lvlText w:val="%8."/>
      <w:lvlJc w:val="left"/>
      <w:pPr>
        <w:tabs>
          <w:tab w:val="num" w:pos="5760"/>
        </w:tabs>
        <w:ind w:left="5760" w:hanging="360"/>
      </w:pPr>
    </w:lvl>
    <w:lvl w:ilvl="8" w:tplc="C6EA7F52" w:tentative="1">
      <w:start w:val="1"/>
      <w:numFmt w:val="decimal"/>
      <w:lvlText w:val="%9."/>
      <w:lvlJc w:val="left"/>
      <w:pPr>
        <w:tabs>
          <w:tab w:val="num" w:pos="6480"/>
        </w:tabs>
        <w:ind w:left="6480" w:hanging="360"/>
      </w:pPr>
    </w:lvl>
  </w:abstractNum>
  <w:abstractNum w:abstractNumId="108" w15:restartNumberingAfterBreak="0">
    <w:nsid w:val="52A55109"/>
    <w:multiLevelType w:val="hybridMultilevel"/>
    <w:tmpl w:val="3010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2CB73DB"/>
    <w:multiLevelType w:val="multilevel"/>
    <w:tmpl w:val="975087F0"/>
    <w:styleLink w:val="CurrentList2"/>
    <w:lvl w:ilvl="0">
      <w:start w:val="1"/>
      <w:numFmt w:val="decimal"/>
      <w:lvlText w:val="%1"/>
      <w:lvlJc w:val="left"/>
      <w:pPr>
        <w:tabs>
          <w:tab w:val="num" w:pos="432"/>
        </w:tabs>
        <w:ind w:left="432" w:hanging="432"/>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10" w15:restartNumberingAfterBreak="0">
    <w:nsid w:val="53180DE2"/>
    <w:multiLevelType w:val="hybridMultilevel"/>
    <w:tmpl w:val="9E6AF4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3EC4364"/>
    <w:multiLevelType w:val="hybridMultilevel"/>
    <w:tmpl w:val="1EE6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43D7E4D"/>
    <w:multiLevelType w:val="hybridMultilevel"/>
    <w:tmpl w:val="07F8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54B870E2"/>
    <w:multiLevelType w:val="hybridMultilevel"/>
    <w:tmpl w:val="A5505E58"/>
    <w:lvl w:ilvl="0" w:tplc="D43223F0">
      <w:start w:val="5"/>
      <w:numFmt w:val="bullet"/>
      <w:lvlText w:val="—"/>
      <w:lvlJc w:val="left"/>
      <w:pPr>
        <w:ind w:left="720" w:hanging="360"/>
      </w:pPr>
      <w:rPr>
        <w:rFonts w:ascii="Cambria" w:eastAsia="MS Mincho" w:hAnsi="Cambria" w:cs="Times New Roman" w:hint="default"/>
      </w:rPr>
    </w:lvl>
    <w:lvl w:ilvl="1" w:tplc="D43223F0">
      <w:start w:val="5"/>
      <w:numFmt w:val="bullet"/>
      <w:lvlText w:val="—"/>
      <w:lvlJc w:val="left"/>
      <w:pPr>
        <w:ind w:left="1440" w:hanging="360"/>
      </w:pPr>
      <w:rPr>
        <w:rFonts w:ascii="Cambria" w:eastAsia="MS Mincho"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6943C5F"/>
    <w:multiLevelType w:val="hybridMultilevel"/>
    <w:tmpl w:val="B36CD82E"/>
    <w:lvl w:ilvl="0" w:tplc="D3EA4B96">
      <w:start w:val="1"/>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571038EF"/>
    <w:multiLevelType w:val="hybridMultilevel"/>
    <w:tmpl w:val="423EA43A"/>
    <w:lvl w:ilvl="0" w:tplc="3A288E36">
      <w:numFmt w:val="bullet"/>
      <w:lvlText w:val="-"/>
      <w:lvlJc w:val="left"/>
      <w:pPr>
        <w:ind w:left="720" w:hanging="360"/>
      </w:pPr>
      <w:rPr>
        <w:rFonts w:ascii="Cambria" w:eastAsiaTheme="minorHAnsi" w:hAnsi="Cambr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6" w15:restartNumberingAfterBreak="0">
    <w:nsid w:val="57BD27F9"/>
    <w:multiLevelType w:val="multilevel"/>
    <w:tmpl w:val="5E0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2C5955"/>
    <w:multiLevelType w:val="hybridMultilevel"/>
    <w:tmpl w:val="CFAA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8CE1EE9"/>
    <w:multiLevelType w:val="hybridMultilevel"/>
    <w:tmpl w:val="2F7C1C38"/>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9" w15:restartNumberingAfterBreak="0">
    <w:nsid w:val="5A024BFC"/>
    <w:multiLevelType w:val="hybridMultilevel"/>
    <w:tmpl w:val="76760AD6"/>
    <w:lvl w:ilvl="0" w:tplc="D43223F0">
      <w:start w:val="5"/>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0" w15:restartNumberingAfterBreak="0">
    <w:nsid w:val="5AF94747"/>
    <w:multiLevelType w:val="hybridMultilevel"/>
    <w:tmpl w:val="83C47AD4"/>
    <w:lvl w:ilvl="0" w:tplc="D43223F0">
      <w:start w:val="5"/>
      <w:numFmt w:val="bullet"/>
      <w:lvlText w:val="—"/>
      <w:lvlJc w:val="left"/>
      <w:pPr>
        <w:ind w:left="720" w:hanging="360"/>
      </w:pPr>
      <w:rPr>
        <w:rFonts w:ascii="Cambria" w:eastAsia="MS Mincho" w:hAnsi="Cambria" w:cs="Times New Roman" w:hint="default"/>
      </w:rPr>
    </w:lvl>
    <w:lvl w:ilvl="1" w:tplc="95F419E8">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1" w15:restartNumberingAfterBreak="0">
    <w:nsid w:val="5C8933A4"/>
    <w:multiLevelType w:val="hybridMultilevel"/>
    <w:tmpl w:val="D8EC7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2" w15:restartNumberingAfterBreak="0">
    <w:nsid w:val="5C8F3296"/>
    <w:multiLevelType w:val="multilevel"/>
    <w:tmpl w:val="BA60937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3" w15:restartNumberingAfterBreak="0">
    <w:nsid w:val="5DFC68F6"/>
    <w:multiLevelType w:val="hybridMultilevel"/>
    <w:tmpl w:val="D8200082"/>
    <w:lvl w:ilvl="0" w:tplc="D3EA4B96">
      <w:start w:val="1"/>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4"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25" w15:restartNumberingAfterBreak="0">
    <w:nsid w:val="5F1A315D"/>
    <w:multiLevelType w:val="hybridMultilevel"/>
    <w:tmpl w:val="1216169A"/>
    <w:lvl w:ilvl="0" w:tplc="14B82F24">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5F476042"/>
    <w:multiLevelType w:val="hybridMultilevel"/>
    <w:tmpl w:val="A220123A"/>
    <w:lvl w:ilvl="0" w:tplc="9A960D10">
      <w:start w:val="1"/>
      <w:numFmt w:val="decimal"/>
      <w:suff w:val="space"/>
      <w:lvlText w:val="Table %1 —"/>
      <w:lvlJc w:val="center"/>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7" w15:restartNumberingAfterBreak="0">
    <w:nsid w:val="62F361A4"/>
    <w:multiLevelType w:val="hybridMultilevel"/>
    <w:tmpl w:val="31B69298"/>
    <w:lvl w:ilvl="0" w:tplc="D43223F0">
      <w:start w:val="5"/>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3E05505"/>
    <w:multiLevelType w:val="hybridMultilevel"/>
    <w:tmpl w:val="1016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45308A0"/>
    <w:multiLevelType w:val="hybridMultilevel"/>
    <w:tmpl w:val="E08E4F08"/>
    <w:lvl w:ilvl="0" w:tplc="988253C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15:restartNumberingAfterBreak="0">
    <w:nsid w:val="65276206"/>
    <w:multiLevelType w:val="hybridMultilevel"/>
    <w:tmpl w:val="C81A3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15:restartNumberingAfterBreak="0">
    <w:nsid w:val="65540190"/>
    <w:multiLevelType w:val="multilevel"/>
    <w:tmpl w:val="328C7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1A3489"/>
    <w:multiLevelType w:val="hybridMultilevel"/>
    <w:tmpl w:val="329CDAA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3" w15:restartNumberingAfterBreak="0">
    <w:nsid w:val="665A5680"/>
    <w:multiLevelType w:val="hybridMultilevel"/>
    <w:tmpl w:val="9CB0ADF6"/>
    <w:lvl w:ilvl="0" w:tplc="479EF6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66EF237A"/>
    <w:multiLevelType w:val="hybridMultilevel"/>
    <w:tmpl w:val="87042A1A"/>
    <w:lvl w:ilvl="0" w:tplc="059C7DF6">
      <w:start w:val="1"/>
      <w:numFmt w:val="decimal"/>
      <w:lvlText w:val="%1."/>
      <w:lvlJc w:val="left"/>
      <w:pPr>
        <w:ind w:left="792" w:hanging="360"/>
      </w:pPr>
    </w:lvl>
    <w:lvl w:ilvl="1" w:tplc="C1B278E6">
      <w:start w:val="8"/>
      <w:numFmt w:val="bullet"/>
      <w:lvlText w:val="-"/>
      <w:lvlJc w:val="left"/>
      <w:pPr>
        <w:ind w:left="1512" w:hanging="360"/>
      </w:pPr>
      <w:rPr>
        <w:rFonts w:ascii="Times" w:eastAsia="MS Mincho" w:hAnsi="Times" w:cs="Times New Roman" w:hint="default"/>
      </w:r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35" w15:restartNumberingAfterBreak="0">
    <w:nsid w:val="683E52FE"/>
    <w:multiLevelType w:val="hybridMultilevel"/>
    <w:tmpl w:val="FC0E343C"/>
    <w:lvl w:ilvl="0" w:tplc="D43223F0">
      <w:start w:val="5"/>
      <w:numFmt w:val="bullet"/>
      <w:lvlText w:val="—"/>
      <w:lvlJc w:val="left"/>
      <w:pPr>
        <w:ind w:left="720" w:hanging="360"/>
      </w:pPr>
      <w:rPr>
        <w:rFonts w:ascii="Cambria" w:eastAsia="MS Mincho" w:hAnsi="Cambri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6" w15:restartNumberingAfterBreak="0">
    <w:nsid w:val="69E13A3F"/>
    <w:multiLevelType w:val="multilevel"/>
    <w:tmpl w:val="975087F0"/>
    <w:lvl w:ilvl="0">
      <w:start w:val="1"/>
      <w:numFmt w:val="decimal"/>
      <w:lvlText w:val="%1"/>
      <w:lvlJc w:val="left"/>
      <w:pPr>
        <w:tabs>
          <w:tab w:val="num" w:pos="432"/>
        </w:tabs>
        <w:ind w:left="432" w:hanging="432"/>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37" w15:restartNumberingAfterBreak="0">
    <w:nsid w:val="6B100D28"/>
    <w:multiLevelType w:val="hybridMultilevel"/>
    <w:tmpl w:val="E1F075D2"/>
    <w:lvl w:ilvl="0" w:tplc="612A0908">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C6E04E5"/>
    <w:multiLevelType w:val="hybridMultilevel"/>
    <w:tmpl w:val="F8545960"/>
    <w:lvl w:ilvl="0" w:tplc="19D8BCDE">
      <w:start w:val="1"/>
      <w:numFmt w:val="bullet"/>
      <w:lvlText w:val="•"/>
      <w:lvlJc w:val="left"/>
      <w:pPr>
        <w:tabs>
          <w:tab w:val="num" w:pos="720"/>
        </w:tabs>
        <w:ind w:left="720" w:hanging="360"/>
      </w:pPr>
      <w:rPr>
        <w:rFonts w:ascii="Arial" w:hAnsi="Arial" w:hint="default"/>
      </w:rPr>
    </w:lvl>
    <w:lvl w:ilvl="1" w:tplc="23F6EBA6">
      <w:start w:val="270"/>
      <w:numFmt w:val="bullet"/>
      <w:lvlText w:val="•"/>
      <w:lvlJc w:val="left"/>
      <w:pPr>
        <w:tabs>
          <w:tab w:val="num" w:pos="1440"/>
        </w:tabs>
        <w:ind w:left="1440" w:hanging="360"/>
      </w:pPr>
      <w:rPr>
        <w:rFonts w:ascii="Arial" w:hAnsi="Arial" w:hint="default"/>
      </w:rPr>
    </w:lvl>
    <w:lvl w:ilvl="2" w:tplc="D68C3BB6" w:tentative="1">
      <w:start w:val="1"/>
      <w:numFmt w:val="bullet"/>
      <w:lvlText w:val="•"/>
      <w:lvlJc w:val="left"/>
      <w:pPr>
        <w:tabs>
          <w:tab w:val="num" w:pos="2160"/>
        </w:tabs>
        <w:ind w:left="2160" w:hanging="360"/>
      </w:pPr>
      <w:rPr>
        <w:rFonts w:ascii="Arial" w:hAnsi="Arial" w:hint="default"/>
      </w:rPr>
    </w:lvl>
    <w:lvl w:ilvl="3" w:tplc="2D429590" w:tentative="1">
      <w:start w:val="1"/>
      <w:numFmt w:val="bullet"/>
      <w:lvlText w:val="•"/>
      <w:lvlJc w:val="left"/>
      <w:pPr>
        <w:tabs>
          <w:tab w:val="num" w:pos="2880"/>
        </w:tabs>
        <w:ind w:left="2880" w:hanging="360"/>
      </w:pPr>
      <w:rPr>
        <w:rFonts w:ascii="Arial" w:hAnsi="Arial" w:hint="default"/>
      </w:rPr>
    </w:lvl>
    <w:lvl w:ilvl="4" w:tplc="3806BEC6" w:tentative="1">
      <w:start w:val="1"/>
      <w:numFmt w:val="bullet"/>
      <w:lvlText w:val="•"/>
      <w:lvlJc w:val="left"/>
      <w:pPr>
        <w:tabs>
          <w:tab w:val="num" w:pos="3600"/>
        </w:tabs>
        <w:ind w:left="3600" w:hanging="360"/>
      </w:pPr>
      <w:rPr>
        <w:rFonts w:ascii="Arial" w:hAnsi="Arial" w:hint="default"/>
      </w:rPr>
    </w:lvl>
    <w:lvl w:ilvl="5" w:tplc="610204F4" w:tentative="1">
      <w:start w:val="1"/>
      <w:numFmt w:val="bullet"/>
      <w:lvlText w:val="•"/>
      <w:lvlJc w:val="left"/>
      <w:pPr>
        <w:tabs>
          <w:tab w:val="num" w:pos="4320"/>
        </w:tabs>
        <w:ind w:left="4320" w:hanging="360"/>
      </w:pPr>
      <w:rPr>
        <w:rFonts w:ascii="Arial" w:hAnsi="Arial" w:hint="default"/>
      </w:rPr>
    </w:lvl>
    <w:lvl w:ilvl="6" w:tplc="62A85BC0" w:tentative="1">
      <w:start w:val="1"/>
      <w:numFmt w:val="bullet"/>
      <w:lvlText w:val="•"/>
      <w:lvlJc w:val="left"/>
      <w:pPr>
        <w:tabs>
          <w:tab w:val="num" w:pos="5040"/>
        </w:tabs>
        <w:ind w:left="5040" w:hanging="360"/>
      </w:pPr>
      <w:rPr>
        <w:rFonts w:ascii="Arial" w:hAnsi="Arial" w:hint="default"/>
      </w:rPr>
    </w:lvl>
    <w:lvl w:ilvl="7" w:tplc="3ABE0BA0" w:tentative="1">
      <w:start w:val="1"/>
      <w:numFmt w:val="bullet"/>
      <w:lvlText w:val="•"/>
      <w:lvlJc w:val="left"/>
      <w:pPr>
        <w:tabs>
          <w:tab w:val="num" w:pos="5760"/>
        </w:tabs>
        <w:ind w:left="5760" w:hanging="360"/>
      </w:pPr>
      <w:rPr>
        <w:rFonts w:ascii="Arial" w:hAnsi="Arial" w:hint="default"/>
      </w:rPr>
    </w:lvl>
    <w:lvl w:ilvl="8" w:tplc="3F620E5E" w:tentative="1">
      <w:start w:val="1"/>
      <w:numFmt w:val="bullet"/>
      <w:lvlText w:val="•"/>
      <w:lvlJc w:val="left"/>
      <w:pPr>
        <w:tabs>
          <w:tab w:val="num" w:pos="6480"/>
        </w:tabs>
        <w:ind w:left="6480" w:hanging="360"/>
      </w:pPr>
      <w:rPr>
        <w:rFonts w:ascii="Arial" w:hAnsi="Arial" w:hint="default"/>
      </w:rPr>
    </w:lvl>
  </w:abstractNum>
  <w:abstractNum w:abstractNumId="139" w15:restartNumberingAfterBreak="0">
    <w:nsid w:val="6C7050CC"/>
    <w:multiLevelType w:val="hybridMultilevel"/>
    <w:tmpl w:val="1360C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0" w15:restartNumberingAfterBreak="0">
    <w:nsid w:val="6D70259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1" w15:restartNumberingAfterBreak="0">
    <w:nsid w:val="6F2407F4"/>
    <w:multiLevelType w:val="hybridMultilevel"/>
    <w:tmpl w:val="BCC8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F32179F"/>
    <w:multiLevelType w:val="hybridMultilevel"/>
    <w:tmpl w:val="E3CCBF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3" w15:restartNumberingAfterBreak="0">
    <w:nsid w:val="6F833CE1"/>
    <w:multiLevelType w:val="hybridMultilevel"/>
    <w:tmpl w:val="9B48B9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4" w15:restartNumberingAfterBreak="0">
    <w:nsid w:val="70F82A63"/>
    <w:multiLevelType w:val="multilevel"/>
    <w:tmpl w:val="A65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0818C8"/>
    <w:multiLevelType w:val="hybridMultilevel"/>
    <w:tmpl w:val="9AA2CEA4"/>
    <w:lvl w:ilvl="0" w:tplc="84F29CC4">
      <w:start w:val="5"/>
      <w:numFmt w:val="bullet"/>
      <w:lvlText w:val=""/>
      <w:lvlJc w:val="left"/>
      <w:pPr>
        <w:ind w:left="790" w:hanging="390"/>
      </w:pPr>
      <w:rPr>
        <w:rFonts w:ascii="Symbol" w:eastAsia="MS Mincho" w:hAnsi="Symbol" w:cs="Times New Roman" w:hint="default"/>
      </w:rPr>
    </w:lvl>
    <w:lvl w:ilvl="1" w:tplc="04090003">
      <w:start w:val="1"/>
      <w:numFmt w:val="bullet"/>
      <w:lvlText w:val="o"/>
      <w:lvlJc w:val="left"/>
      <w:pPr>
        <w:ind w:left="1480" w:hanging="360"/>
      </w:pPr>
      <w:rPr>
        <w:rFonts w:ascii="Courier New" w:hAnsi="Courier New" w:cs="Courier New" w:hint="default"/>
      </w:rPr>
    </w:lvl>
    <w:lvl w:ilvl="2" w:tplc="04090005">
      <w:start w:val="1"/>
      <w:numFmt w:val="bullet"/>
      <w:lvlText w:val=""/>
      <w:lvlJc w:val="left"/>
      <w:pPr>
        <w:ind w:left="2200" w:hanging="360"/>
      </w:pPr>
      <w:rPr>
        <w:rFonts w:ascii="Wingdings" w:hAnsi="Wingdings" w:hint="default"/>
      </w:rPr>
    </w:lvl>
    <w:lvl w:ilvl="3" w:tplc="04090001">
      <w:start w:val="1"/>
      <w:numFmt w:val="bullet"/>
      <w:lvlText w:val=""/>
      <w:lvlJc w:val="left"/>
      <w:pPr>
        <w:ind w:left="2920" w:hanging="360"/>
      </w:pPr>
      <w:rPr>
        <w:rFonts w:ascii="Symbol" w:hAnsi="Symbol" w:hint="default"/>
      </w:rPr>
    </w:lvl>
    <w:lvl w:ilvl="4" w:tplc="04090003">
      <w:start w:val="1"/>
      <w:numFmt w:val="bullet"/>
      <w:lvlText w:val="o"/>
      <w:lvlJc w:val="left"/>
      <w:pPr>
        <w:ind w:left="3640" w:hanging="360"/>
      </w:pPr>
      <w:rPr>
        <w:rFonts w:ascii="Courier New" w:hAnsi="Courier New" w:cs="Courier New" w:hint="default"/>
      </w:rPr>
    </w:lvl>
    <w:lvl w:ilvl="5" w:tplc="04090005">
      <w:start w:val="1"/>
      <w:numFmt w:val="bullet"/>
      <w:lvlText w:val=""/>
      <w:lvlJc w:val="left"/>
      <w:pPr>
        <w:ind w:left="4360" w:hanging="360"/>
      </w:pPr>
      <w:rPr>
        <w:rFonts w:ascii="Wingdings" w:hAnsi="Wingdings" w:hint="default"/>
      </w:rPr>
    </w:lvl>
    <w:lvl w:ilvl="6" w:tplc="04090001">
      <w:start w:val="1"/>
      <w:numFmt w:val="bullet"/>
      <w:lvlText w:val=""/>
      <w:lvlJc w:val="left"/>
      <w:pPr>
        <w:ind w:left="5080" w:hanging="360"/>
      </w:pPr>
      <w:rPr>
        <w:rFonts w:ascii="Symbol" w:hAnsi="Symbol" w:hint="default"/>
      </w:rPr>
    </w:lvl>
    <w:lvl w:ilvl="7" w:tplc="04090003">
      <w:start w:val="1"/>
      <w:numFmt w:val="bullet"/>
      <w:lvlText w:val="o"/>
      <w:lvlJc w:val="left"/>
      <w:pPr>
        <w:ind w:left="5800" w:hanging="360"/>
      </w:pPr>
      <w:rPr>
        <w:rFonts w:ascii="Courier New" w:hAnsi="Courier New" w:cs="Courier New" w:hint="default"/>
      </w:rPr>
    </w:lvl>
    <w:lvl w:ilvl="8" w:tplc="04090005">
      <w:start w:val="1"/>
      <w:numFmt w:val="bullet"/>
      <w:lvlText w:val=""/>
      <w:lvlJc w:val="left"/>
      <w:pPr>
        <w:ind w:left="6520" w:hanging="360"/>
      </w:pPr>
      <w:rPr>
        <w:rFonts w:ascii="Wingdings" w:hAnsi="Wingdings" w:hint="default"/>
      </w:rPr>
    </w:lvl>
  </w:abstractNum>
  <w:abstractNum w:abstractNumId="146" w15:restartNumberingAfterBreak="0">
    <w:nsid w:val="714129D7"/>
    <w:multiLevelType w:val="hybridMultilevel"/>
    <w:tmpl w:val="5756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18D02DF"/>
    <w:multiLevelType w:val="hybridMultilevel"/>
    <w:tmpl w:val="7986A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15:restartNumberingAfterBreak="0">
    <w:nsid w:val="720E4259"/>
    <w:multiLevelType w:val="hybridMultilevel"/>
    <w:tmpl w:val="06C8A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0" w15:restartNumberingAfterBreak="0">
    <w:nsid w:val="73FF56BE"/>
    <w:multiLevelType w:val="hybridMultilevel"/>
    <w:tmpl w:val="DA9C26DA"/>
    <w:lvl w:ilvl="0" w:tplc="D43223F0">
      <w:start w:val="5"/>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42E5F02"/>
    <w:multiLevelType w:val="hybridMultilevel"/>
    <w:tmpl w:val="17BE1312"/>
    <w:lvl w:ilvl="0" w:tplc="4880B9BA">
      <w:start w:val="1"/>
      <w:numFmt w:val="bullet"/>
      <w:lvlText w:val="•"/>
      <w:lvlJc w:val="left"/>
      <w:pPr>
        <w:tabs>
          <w:tab w:val="num" w:pos="720"/>
        </w:tabs>
        <w:ind w:left="720" w:hanging="360"/>
      </w:pPr>
      <w:rPr>
        <w:rFonts w:ascii="Arial" w:hAnsi="Arial" w:hint="default"/>
      </w:rPr>
    </w:lvl>
    <w:lvl w:ilvl="1" w:tplc="A4668F76">
      <w:numFmt w:val="bullet"/>
      <w:lvlText w:val="•"/>
      <w:lvlJc w:val="left"/>
      <w:pPr>
        <w:tabs>
          <w:tab w:val="num" w:pos="1440"/>
        </w:tabs>
        <w:ind w:left="1440" w:hanging="360"/>
      </w:pPr>
      <w:rPr>
        <w:rFonts w:ascii="Arial" w:hAnsi="Arial" w:hint="default"/>
      </w:rPr>
    </w:lvl>
    <w:lvl w:ilvl="2" w:tplc="38A8CE68">
      <w:numFmt w:val="bullet"/>
      <w:lvlText w:val="•"/>
      <w:lvlJc w:val="left"/>
      <w:pPr>
        <w:tabs>
          <w:tab w:val="num" w:pos="2160"/>
        </w:tabs>
        <w:ind w:left="2160" w:hanging="360"/>
      </w:pPr>
      <w:rPr>
        <w:rFonts w:ascii="Microsoft Sans Serif" w:hAnsi="Microsoft Sans Serif" w:hint="default"/>
      </w:rPr>
    </w:lvl>
    <w:lvl w:ilvl="3" w:tplc="15D043D4">
      <w:start w:val="1"/>
      <w:numFmt w:val="bullet"/>
      <w:lvlText w:val="•"/>
      <w:lvlJc w:val="left"/>
      <w:pPr>
        <w:tabs>
          <w:tab w:val="num" w:pos="2880"/>
        </w:tabs>
        <w:ind w:left="2880" w:hanging="360"/>
      </w:pPr>
      <w:rPr>
        <w:rFonts w:ascii="Arial" w:hAnsi="Arial" w:hint="default"/>
      </w:rPr>
    </w:lvl>
    <w:lvl w:ilvl="4" w:tplc="A6B0220E" w:tentative="1">
      <w:start w:val="1"/>
      <w:numFmt w:val="bullet"/>
      <w:lvlText w:val="•"/>
      <w:lvlJc w:val="left"/>
      <w:pPr>
        <w:tabs>
          <w:tab w:val="num" w:pos="3600"/>
        </w:tabs>
        <w:ind w:left="3600" w:hanging="360"/>
      </w:pPr>
      <w:rPr>
        <w:rFonts w:ascii="Arial" w:hAnsi="Arial" w:hint="default"/>
      </w:rPr>
    </w:lvl>
    <w:lvl w:ilvl="5" w:tplc="FB267272" w:tentative="1">
      <w:start w:val="1"/>
      <w:numFmt w:val="bullet"/>
      <w:lvlText w:val="•"/>
      <w:lvlJc w:val="left"/>
      <w:pPr>
        <w:tabs>
          <w:tab w:val="num" w:pos="4320"/>
        </w:tabs>
        <w:ind w:left="4320" w:hanging="360"/>
      </w:pPr>
      <w:rPr>
        <w:rFonts w:ascii="Arial" w:hAnsi="Arial" w:hint="default"/>
      </w:rPr>
    </w:lvl>
    <w:lvl w:ilvl="6" w:tplc="E65CE5EE" w:tentative="1">
      <w:start w:val="1"/>
      <w:numFmt w:val="bullet"/>
      <w:lvlText w:val="•"/>
      <w:lvlJc w:val="left"/>
      <w:pPr>
        <w:tabs>
          <w:tab w:val="num" w:pos="5040"/>
        </w:tabs>
        <w:ind w:left="5040" w:hanging="360"/>
      </w:pPr>
      <w:rPr>
        <w:rFonts w:ascii="Arial" w:hAnsi="Arial" w:hint="default"/>
      </w:rPr>
    </w:lvl>
    <w:lvl w:ilvl="7" w:tplc="9414416E" w:tentative="1">
      <w:start w:val="1"/>
      <w:numFmt w:val="bullet"/>
      <w:lvlText w:val="•"/>
      <w:lvlJc w:val="left"/>
      <w:pPr>
        <w:tabs>
          <w:tab w:val="num" w:pos="5760"/>
        </w:tabs>
        <w:ind w:left="5760" w:hanging="360"/>
      </w:pPr>
      <w:rPr>
        <w:rFonts w:ascii="Arial" w:hAnsi="Arial" w:hint="default"/>
      </w:rPr>
    </w:lvl>
    <w:lvl w:ilvl="8" w:tplc="9CDE8914" w:tentative="1">
      <w:start w:val="1"/>
      <w:numFmt w:val="bullet"/>
      <w:lvlText w:val="•"/>
      <w:lvlJc w:val="left"/>
      <w:pPr>
        <w:tabs>
          <w:tab w:val="num" w:pos="6480"/>
        </w:tabs>
        <w:ind w:left="6480" w:hanging="360"/>
      </w:pPr>
      <w:rPr>
        <w:rFonts w:ascii="Arial" w:hAnsi="Arial" w:hint="default"/>
      </w:rPr>
    </w:lvl>
  </w:abstractNum>
  <w:abstractNum w:abstractNumId="152" w15:restartNumberingAfterBreak="0">
    <w:nsid w:val="74676E76"/>
    <w:multiLevelType w:val="hybridMultilevel"/>
    <w:tmpl w:val="D082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512094C"/>
    <w:multiLevelType w:val="hybridMultilevel"/>
    <w:tmpl w:val="5C42E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1456C3"/>
    <w:multiLevelType w:val="hybridMultilevel"/>
    <w:tmpl w:val="8CE83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5" w15:restartNumberingAfterBreak="0">
    <w:nsid w:val="75A3406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6" w15:restartNumberingAfterBreak="0">
    <w:nsid w:val="76E803A6"/>
    <w:multiLevelType w:val="hybridMultilevel"/>
    <w:tmpl w:val="2A4CEC9E"/>
    <w:lvl w:ilvl="0" w:tplc="D43223F0">
      <w:start w:val="5"/>
      <w:numFmt w:val="bullet"/>
      <w:lvlText w:val="—"/>
      <w:lvlJc w:val="left"/>
      <w:pPr>
        <w:ind w:left="720" w:hanging="360"/>
      </w:pPr>
      <w:rPr>
        <w:rFonts w:ascii="Cambria" w:eastAsia="MS Mincho" w:hAnsi="Cambria" w:cs="Times New Roman" w:hint="default"/>
      </w:rPr>
    </w:lvl>
    <w:lvl w:ilvl="1" w:tplc="95F419E8">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7" w15:restartNumberingAfterBreak="0">
    <w:nsid w:val="7760700E"/>
    <w:multiLevelType w:val="hybridMultilevel"/>
    <w:tmpl w:val="0B8696BA"/>
    <w:lvl w:ilvl="0" w:tplc="86420AA0">
      <w:start w:val="1"/>
      <w:numFmt w:val="decimal"/>
      <w:lvlText w:val="%1."/>
      <w:lvlJc w:val="left"/>
      <w:pPr>
        <w:tabs>
          <w:tab w:val="num" w:pos="720"/>
        </w:tabs>
        <w:ind w:left="720" w:hanging="360"/>
      </w:pPr>
      <w:rPr>
        <w:rFonts w:hint="default"/>
      </w:rPr>
    </w:lvl>
    <w:lvl w:ilvl="1" w:tplc="07F829C2">
      <w:start w:val="270"/>
      <w:numFmt w:val="bullet"/>
      <w:lvlText w:val="•"/>
      <w:lvlJc w:val="left"/>
      <w:pPr>
        <w:tabs>
          <w:tab w:val="num" w:pos="1440"/>
        </w:tabs>
        <w:ind w:left="1440" w:hanging="360"/>
      </w:pPr>
      <w:rPr>
        <w:rFonts w:ascii="Arial" w:hAnsi="Arial" w:hint="default"/>
      </w:rPr>
    </w:lvl>
    <w:lvl w:ilvl="2" w:tplc="67A6B41C" w:tentative="1">
      <w:start w:val="1"/>
      <w:numFmt w:val="bullet"/>
      <w:lvlText w:val="•"/>
      <w:lvlJc w:val="left"/>
      <w:pPr>
        <w:tabs>
          <w:tab w:val="num" w:pos="2160"/>
        </w:tabs>
        <w:ind w:left="2160" w:hanging="360"/>
      </w:pPr>
      <w:rPr>
        <w:rFonts w:ascii="Arial" w:hAnsi="Arial" w:hint="default"/>
      </w:rPr>
    </w:lvl>
    <w:lvl w:ilvl="3" w:tplc="379A60F4" w:tentative="1">
      <w:start w:val="1"/>
      <w:numFmt w:val="bullet"/>
      <w:lvlText w:val="•"/>
      <w:lvlJc w:val="left"/>
      <w:pPr>
        <w:tabs>
          <w:tab w:val="num" w:pos="2880"/>
        </w:tabs>
        <w:ind w:left="2880" w:hanging="360"/>
      </w:pPr>
      <w:rPr>
        <w:rFonts w:ascii="Arial" w:hAnsi="Arial" w:hint="default"/>
      </w:rPr>
    </w:lvl>
    <w:lvl w:ilvl="4" w:tplc="07827A24" w:tentative="1">
      <w:start w:val="1"/>
      <w:numFmt w:val="bullet"/>
      <w:lvlText w:val="•"/>
      <w:lvlJc w:val="left"/>
      <w:pPr>
        <w:tabs>
          <w:tab w:val="num" w:pos="3600"/>
        </w:tabs>
        <w:ind w:left="3600" w:hanging="360"/>
      </w:pPr>
      <w:rPr>
        <w:rFonts w:ascii="Arial" w:hAnsi="Arial" w:hint="default"/>
      </w:rPr>
    </w:lvl>
    <w:lvl w:ilvl="5" w:tplc="2A1E2096" w:tentative="1">
      <w:start w:val="1"/>
      <w:numFmt w:val="bullet"/>
      <w:lvlText w:val="•"/>
      <w:lvlJc w:val="left"/>
      <w:pPr>
        <w:tabs>
          <w:tab w:val="num" w:pos="4320"/>
        </w:tabs>
        <w:ind w:left="4320" w:hanging="360"/>
      </w:pPr>
      <w:rPr>
        <w:rFonts w:ascii="Arial" w:hAnsi="Arial" w:hint="default"/>
      </w:rPr>
    </w:lvl>
    <w:lvl w:ilvl="6" w:tplc="7058404E" w:tentative="1">
      <w:start w:val="1"/>
      <w:numFmt w:val="bullet"/>
      <w:lvlText w:val="•"/>
      <w:lvlJc w:val="left"/>
      <w:pPr>
        <w:tabs>
          <w:tab w:val="num" w:pos="5040"/>
        </w:tabs>
        <w:ind w:left="5040" w:hanging="360"/>
      </w:pPr>
      <w:rPr>
        <w:rFonts w:ascii="Arial" w:hAnsi="Arial" w:hint="default"/>
      </w:rPr>
    </w:lvl>
    <w:lvl w:ilvl="7" w:tplc="4A52AAC2" w:tentative="1">
      <w:start w:val="1"/>
      <w:numFmt w:val="bullet"/>
      <w:lvlText w:val="•"/>
      <w:lvlJc w:val="left"/>
      <w:pPr>
        <w:tabs>
          <w:tab w:val="num" w:pos="5760"/>
        </w:tabs>
        <w:ind w:left="5760" w:hanging="360"/>
      </w:pPr>
      <w:rPr>
        <w:rFonts w:ascii="Arial" w:hAnsi="Arial" w:hint="default"/>
      </w:rPr>
    </w:lvl>
    <w:lvl w:ilvl="8" w:tplc="7BE475FE" w:tentative="1">
      <w:start w:val="1"/>
      <w:numFmt w:val="bullet"/>
      <w:lvlText w:val="•"/>
      <w:lvlJc w:val="left"/>
      <w:pPr>
        <w:tabs>
          <w:tab w:val="num" w:pos="6480"/>
        </w:tabs>
        <w:ind w:left="6480" w:hanging="360"/>
      </w:pPr>
      <w:rPr>
        <w:rFonts w:ascii="Arial" w:hAnsi="Arial" w:hint="default"/>
      </w:rPr>
    </w:lvl>
  </w:abstractNum>
  <w:abstractNum w:abstractNumId="158" w15:restartNumberingAfterBreak="0">
    <w:nsid w:val="78AA67E0"/>
    <w:multiLevelType w:val="hybridMultilevel"/>
    <w:tmpl w:val="A8AA3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AD10295"/>
    <w:multiLevelType w:val="hybridMultilevel"/>
    <w:tmpl w:val="6D221D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0" w15:restartNumberingAfterBreak="0">
    <w:nsid w:val="7BB054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1" w15:restartNumberingAfterBreak="0">
    <w:nsid w:val="7CF507A7"/>
    <w:multiLevelType w:val="hybridMultilevel"/>
    <w:tmpl w:val="7E248A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E183E88"/>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3"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66230">
    <w:abstractNumId w:val="140"/>
  </w:num>
  <w:num w:numId="2" w16cid:durableId="1291403188">
    <w:abstractNumId w:val="8"/>
  </w:num>
  <w:num w:numId="3" w16cid:durableId="54739775">
    <w:abstractNumId w:val="152"/>
  </w:num>
  <w:num w:numId="4" w16cid:durableId="2062443160">
    <w:abstractNumId w:val="18"/>
  </w:num>
  <w:num w:numId="5" w16cid:durableId="1022510864">
    <w:abstractNumId w:val="31"/>
  </w:num>
  <w:num w:numId="6" w16cid:durableId="2099137789">
    <w:abstractNumId w:val="101"/>
  </w:num>
  <w:num w:numId="7" w16cid:durableId="317923025">
    <w:abstractNumId w:val="19"/>
  </w:num>
  <w:num w:numId="8" w16cid:durableId="445199511">
    <w:abstractNumId w:val="59"/>
  </w:num>
  <w:num w:numId="9" w16cid:durableId="863713446">
    <w:abstractNumId w:val="70"/>
  </w:num>
  <w:num w:numId="10" w16cid:durableId="784888652">
    <w:abstractNumId w:val="154"/>
  </w:num>
  <w:num w:numId="11" w16cid:durableId="1610428089">
    <w:abstractNumId w:val="105"/>
  </w:num>
  <w:num w:numId="12" w16cid:durableId="827481609">
    <w:abstractNumId w:val="97"/>
  </w:num>
  <w:num w:numId="13" w16cid:durableId="272447557">
    <w:abstractNumId w:val="24"/>
  </w:num>
  <w:num w:numId="14" w16cid:durableId="881675719">
    <w:abstractNumId w:val="122"/>
  </w:num>
  <w:num w:numId="15" w16cid:durableId="852845811">
    <w:abstractNumId w:val="38"/>
  </w:num>
  <w:num w:numId="16" w16cid:durableId="543249810">
    <w:abstractNumId w:val="144"/>
  </w:num>
  <w:num w:numId="17" w16cid:durableId="1384988027">
    <w:abstractNumId w:val="86"/>
  </w:num>
  <w:num w:numId="18" w16cid:durableId="789959">
    <w:abstractNumId w:val="131"/>
  </w:num>
  <w:num w:numId="19" w16cid:durableId="1544974861">
    <w:abstractNumId w:val="116"/>
  </w:num>
  <w:num w:numId="20" w16cid:durableId="798298875">
    <w:abstractNumId w:val="90"/>
  </w:num>
  <w:num w:numId="21" w16cid:durableId="272372686">
    <w:abstractNumId w:val="44"/>
  </w:num>
  <w:num w:numId="22" w16cid:durableId="2102212653">
    <w:abstractNumId w:val="46"/>
  </w:num>
  <w:num w:numId="23" w16cid:durableId="163671543">
    <w:abstractNumId w:val="81"/>
  </w:num>
  <w:num w:numId="24" w16cid:durableId="1745033578">
    <w:abstractNumId w:val="40"/>
  </w:num>
  <w:num w:numId="25" w16cid:durableId="594368334">
    <w:abstractNumId w:val="62"/>
  </w:num>
  <w:num w:numId="26" w16cid:durableId="1728839846">
    <w:abstractNumId w:val="112"/>
  </w:num>
  <w:num w:numId="27" w16cid:durableId="1819346219">
    <w:abstractNumId w:val="6"/>
  </w:num>
  <w:num w:numId="28" w16cid:durableId="1292715009">
    <w:abstractNumId w:val="42"/>
  </w:num>
  <w:num w:numId="29" w16cid:durableId="99375217">
    <w:abstractNumId w:val="132"/>
  </w:num>
  <w:num w:numId="30" w16cid:durableId="1985427958">
    <w:abstractNumId w:val="143"/>
  </w:num>
  <w:num w:numId="31" w16cid:durableId="652954599">
    <w:abstractNumId w:val="142"/>
  </w:num>
  <w:num w:numId="32" w16cid:durableId="688876512">
    <w:abstractNumId w:val="9"/>
  </w:num>
  <w:num w:numId="33" w16cid:durableId="528689520">
    <w:abstractNumId w:val="159"/>
  </w:num>
  <w:num w:numId="34" w16cid:durableId="459961721">
    <w:abstractNumId w:val="106"/>
  </w:num>
  <w:num w:numId="35" w16cid:durableId="992177274">
    <w:abstractNumId w:val="68"/>
  </w:num>
  <w:num w:numId="36" w16cid:durableId="463082526">
    <w:abstractNumId w:val="145"/>
  </w:num>
  <w:num w:numId="37" w16cid:durableId="575282043">
    <w:abstractNumId w:val="135"/>
  </w:num>
  <w:num w:numId="38" w16cid:durableId="1192110593">
    <w:abstractNumId w:val="64"/>
  </w:num>
  <w:num w:numId="39" w16cid:durableId="256405853">
    <w:abstractNumId w:val="155"/>
  </w:num>
  <w:num w:numId="40" w16cid:durableId="2000579163">
    <w:abstractNumId w:val="34"/>
  </w:num>
  <w:num w:numId="41" w16cid:durableId="1822388087">
    <w:abstractNumId w:val="107"/>
  </w:num>
  <w:num w:numId="42" w16cid:durableId="1666275032">
    <w:abstractNumId w:val="157"/>
  </w:num>
  <w:num w:numId="43" w16cid:durableId="1548910411">
    <w:abstractNumId w:val="138"/>
  </w:num>
  <w:num w:numId="44" w16cid:durableId="1969317249">
    <w:abstractNumId w:val="104"/>
  </w:num>
  <w:num w:numId="45" w16cid:durableId="3492560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9713835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42568773">
    <w:abstractNumId w:val="96"/>
  </w:num>
  <w:num w:numId="48" w16cid:durableId="901404325">
    <w:abstractNumId w:val="29"/>
  </w:num>
  <w:num w:numId="49" w16cid:durableId="591739030">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37158079">
    <w:abstractNumId w:val="73"/>
  </w:num>
  <w:num w:numId="51" w16cid:durableId="1693334125">
    <w:abstractNumId w:val="151"/>
  </w:num>
  <w:num w:numId="52" w16cid:durableId="2142964204">
    <w:abstractNumId w:val="75"/>
  </w:num>
  <w:num w:numId="53" w16cid:durableId="860439926">
    <w:abstractNumId w:val="135"/>
  </w:num>
  <w:num w:numId="54" w16cid:durableId="1822044077">
    <w:abstractNumId w:val="15"/>
  </w:num>
  <w:num w:numId="55" w16cid:durableId="783619951">
    <w:abstractNumId w:val="82"/>
  </w:num>
  <w:num w:numId="56" w16cid:durableId="1933706441">
    <w:abstractNumId w:val="47"/>
  </w:num>
  <w:num w:numId="57" w16cid:durableId="846217223">
    <w:abstractNumId w:val="54"/>
  </w:num>
  <w:num w:numId="58" w16cid:durableId="2057896893">
    <w:abstractNumId w:val="55"/>
  </w:num>
  <w:num w:numId="59" w16cid:durableId="1828132445">
    <w:abstractNumId w:val="128"/>
  </w:num>
  <w:num w:numId="60" w16cid:durableId="74018757">
    <w:abstractNumId w:val="43"/>
  </w:num>
  <w:num w:numId="61" w16cid:durableId="1533877132">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1053456">
    <w:abstractNumId w:val="4"/>
  </w:num>
  <w:num w:numId="63" w16cid:durableId="168874713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09850327">
    <w:abstractNumId w:val="29"/>
  </w:num>
  <w:num w:numId="65" w16cid:durableId="20703774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25785582">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84318293">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37889420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49292015">
    <w:abstractNumId w:val="1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077242931">
    <w:abstractNumId w:val="2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022809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554783407">
    <w:abstractNumId w:val="8"/>
  </w:num>
  <w:num w:numId="73" w16cid:durableId="1525247091">
    <w:abstractNumId w:val="89"/>
  </w:num>
  <w:num w:numId="74" w16cid:durableId="2031179255">
    <w:abstractNumId w:val="92"/>
  </w:num>
  <w:num w:numId="75" w16cid:durableId="883054082">
    <w:abstractNumId w:val="115"/>
  </w:num>
  <w:num w:numId="76" w16cid:durableId="819738500">
    <w:abstractNumId w:val="4"/>
  </w:num>
  <w:num w:numId="77" w16cid:durableId="66204882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984507771">
    <w:abstractNumId w:val="21"/>
  </w:num>
  <w:num w:numId="79" w16cid:durableId="1625379411">
    <w:abstractNumId w:val="141"/>
  </w:num>
  <w:num w:numId="80" w16cid:durableId="1508709990">
    <w:abstractNumId w:val="56"/>
  </w:num>
  <w:num w:numId="81" w16cid:durableId="1339230612">
    <w:abstractNumId w:val="76"/>
  </w:num>
  <w:num w:numId="82" w16cid:durableId="1231191466">
    <w:abstractNumId w:val="108"/>
  </w:num>
  <w:num w:numId="83" w16cid:durableId="95441590">
    <w:abstractNumId w:val="94"/>
  </w:num>
  <w:num w:numId="84" w16cid:durableId="1883326897">
    <w:abstractNumId w:val="99"/>
  </w:num>
  <w:num w:numId="85" w16cid:durableId="283578856">
    <w:abstractNumId w:val="2"/>
  </w:num>
  <w:num w:numId="86" w16cid:durableId="1664354147">
    <w:abstractNumId w:val="41"/>
  </w:num>
  <w:num w:numId="87" w16cid:durableId="1470125913">
    <w:abstractNumId w:val="17"/>
  </w:num>
  <w:num w:numId="88" w16cid:durableId="263536723">
    <w:abstractNumId w:val="0"/>
  </w:num>
  <w:num w:numId="89" w16cid:durableId="930161140">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94617610">
    <w:abstractNumId w:val="1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557494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41359753">
    <w:abstractNumId w:val="89"/>
  </w:num>
  <w:num w:numId="93" w16cid:durableId="1163352231">
    <w:abstractNumId w:val="115"/>
  </w:num>
  <w:num w:numId="94" w16cid:durableId="1375083791">
    <w:abstractNumId w:val="95"/>
  </w:num>
  <w:num w:numId="95" w16cid:durableId="2126581271">
    <w:abstractNumId w:val="160"/>
  </w:num>
  <w:num w:numId="96" w16cid:durableId="2133086594">
    <w:abstractNumId w:val="146"/>
  </w:num>
  <w:num w:numId="97" w16cid:durableId="5319626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408119864">
    <w:abstractNumId w:val="57"/>
  </w:num>
  <w:num w:numId="99" w16cid:durableId="2037346083">
    <w:abstractNumId w:val="85"/>
  </w:num>
  <w:num w:numId="100" w16cid:durableId="2095278526">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05146168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098255997">
    <w:abstractNumId w:val="1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73835810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506672874">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90796200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5057528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47079541">
    <w:abstractNumId w:val="79"/>
  </w:num>
  <w:num w:numId="108" w16cid:durableId="553389299">
    <w:abstractNumId w:val="13"/>
  </w:num>
  <w:num w:numId="109" w16cid:durableId="170531402">
    <w:abstractNumId w:val="148"/>
  </w:num>
  <w:num w:numId="110" w16cid:durableId="1165169142">
    <w:abstractNumId w:val="117"/>
  </w:num>
  <w:num w:numId="111" w16cid:durableId="1305038425">
    <w:abstractNumId w:val="37"/>
  </w:num>
  <w:num w:numId="112" w16cid:durableId="1889339166">
    <w:abstractNumId w:val="153"/>
  </w:num>
  <w:num w:numId="113" w16cid:durableId="1362584364">
    <w:abstractNumId w:val="102"/>
  </w:num>
  <w:num w:numId="114" w16cid:durableId="1106540796">
    <w:abstractNumId w:val="136"/>
  </w:num>
  <w:num w:numId="115" w16cid:durableId="338050260">
    <w:abstractNumId w:val="7"/>
  </w:num>
  <w:num w:numId="116" w16cid:durableId="1593858329">
    <w:abstractNumId w:val="126"/>
  </w:num>
  <w:num w:numId="117" w16cid:durableId="1895966298">
    <w:abstractNumId w:val="109"/>
  </w:num>
  <w:num w:numId="118" w16cid:durableId="1543636658">
    <w:abstractNumId w:val="58"/>
  </w:num>
  <w:num w:numId="119" w16cid:durableId="138303816">
    <w:abstractNumId w:val="163"/>
  </w:num>
  <w:num w:numId="120" w16cid:durableId="2064253880">
    <w:abstractNumId w:val="83"/>
  </w:num>
  <w:num w:numId="121" w16cid:durableId="1418092721">
    <w:abstractNumId w:val="149"/>
  </w:num>
  <w:num w:numId="122" w16cid:durableId="912472821">
    <w:abstractNumId w:val="124"/>
  </w:num>
  <w:num w:numId="123" w16cid:durableId="205222724">
    <w:abstractNumId w:val="67"/>
  </w:num>
  <w:num w:numId="124" w16cid:durableId="1020014048">
    <w:abstractNumId w:val="162"/>
  </w:num>
  <w:num w:numId="125" w16cid:durableId="801383995">
    <w:abstractNumId w:val="66"/>
  </w:num>
  <w:num w:numId="126" w16cid:durableId="1275479716">
    <w:abstractNumId w:val="20"/>
  </w:num>
  <w:num w:numId="127" w16cid:durableId="985203291">
    <w:abstractNumId w:val="10"/>
  </w:num>
  <w:num w:numId="128" w16cid:durableId="289633482">
    <w:abstractNumId w:val="32"/>
  </w:num>
  <w:num w:numId="129" w16cid:durableId="1043753003">
    <w:abstractNumId w:val="93"/>
  </w:num>
  <w:num w:numId="130" w16cid:durableId="418136481">
    <w:abstractNumId w:val="33"/>
  </w:num>
  <w:num w:numId="131" w16cid:durableId="2058043494">
    <w:abstractNumId w:val="123"/>
  </w:num>
  <w:num w:numId="132" w16cid:durableId="1031765204">
    <w:abstractNumId w:val="98"/>
  </w:num>
  <w:num w:numId="133" w16cid:durableId="601838940">
    <w:abstractNumId w:val="27"/>
  </w:num>
  <w:num w:numId="134" w16cid:durableId="1616593671">
    <w:abstractNumId w:val="35"/>
  </w:num>
  <w:num w:numId="135" w16cid:durableId="315645169">
    <w:abstractNumId w:val="114"/>
  </w:num>
  <w:num w:numId="136" w16cid:durableId="1213427018">
    <w:abstractNumId w:val="100"/>
  </w:num>
  <w:num w:numId="137" w16cid:durableId="1995451634">
    <w:abstractNumId w:val="45"/>
  </w:num>
  <w:num w:numId="138" w16cid:durableId="1957179326">
    <w:abstractNumId w:val="30"/>
  </w:num>
  <w:num w:numId="139" w16cid:durableId="1426220004">
    <w:abstractNumId w:val="127"/>
  </w:num>
  <w:num w:numId="140" w16cid:durableId="1931311723">
    <w:abstractNumId w:val="16"/>
  </w:num>
  <w:num w:numId="141" w16cid:durableId="971180997">
    <w:abstractNumId w:val="48"/>
  </w:num>
  <w:num w:numId="142" w16cid:durableId="1196305997">
    <w:abstractNumId w:val="60"/>
  </w:num>
  <w:num w:numId="143" w16cid:durableId="55016581">
    <w:abstractNumId w:val="150"/>
  </w:num>
  <w:num w:numId="144" w16cid:durableId="1559315401">
    <w:abstractNumId w:val="113"/>
  </w:num>
  <w:num w:numId="145" w16cid:durableId="938177424">
    <w:abstractNumId w:val="5"/>
  </w:num>
  <w:num w:numId="146" w16cid:durableId="641731929">
    <w:abstractNumId w:val="80"/>
  </w:num>
  <w:num w:numId="147" w16cid:durableId="823618835">
    <w:abstractNumId w:val="119"/>
  </w:num>
  <w:num w:numId="148" w16cid:durableId="773289681">
    <w:abstractNumId w:val="161"/>
  </w:num>
  <w:num w:numId="149" w16cid:durableId="1937787073">
    <w:abstractNumId w:val="110"/>
  </w:num>
  <w:num w:numId="150" w16cid:durableId="1263874751">
    <w:abstractNumId w:val="11"/>
  </w:num>
  <w:num w:numId="151" w16cid:durableId="2141341227">
    <w:abstractNumId w:val="78"/>
  </w:num>
  <w:num w:numId="152" w16cid:durableId="906186294">
    <w:abstractNumId w:val="87"/>
  </w:num>
  <w:num w:numId="153" w16cid:durableId="1101140931">
    <w:abstractNumId w:val="63"/>
  </w:num>
  <w:num w:numId="154" w16cid:durableId="1139030613">
    <w:abstractNumId w:val="103"/>
  </w:num>
  <w:num w:numId="155" w16cid:durableId="334040342">
    <w:abstractNumId w:val="61"/>
  </w:num>
  <w:num w:numId="156" w16cid:durableId="623803495">
    <w:abstractNumId w:val="77"/>
  </w:num>
  <w:num w:numId="157" w16cid:durableId="1281229020">
    <w:abstractNumId w:val="51"/>
  </w:num>
  <w:num w:numId="158" w16cid:durableId="804473109">
    <w:abstractNumId w:val="26"/>
  </w:num>
  <w:num w:numId="159" w16cid:durableId="1723166743">
    <w:abstractNumId w:val="71"/>
  </w:num>
  <w:num w:numId="160" w16cid:durableId="1990548564">
    <w:abstractNumId w:val="74"/>
  </w:num>
  <w:num w:numId="161" w16cid:durableId="1296565235">
    <w:abstractNumId w:val="156"/>
  </w:num>
  <w:num w:numId="162" w16cid:durableId="721096158">
    <w:abstractNumId w:val="69"/>
  </w:num>
  <w:num w:numId="163" w16cid:durableId="910583943">
    <w:abstractNumId w:val="120"/>
  </w:num>
  <w:num w:numId="164" w16cid:durableId="1052272242">
    <w:abstractNumId w:val="14"/>
  </w:num>
  <w:num w:numId="165" w16cid:durableId="2061898044">
    <w:abstractNumId w:val="28"/>
  </w:num>
  <w:num w:numId="166" w16cid:durableId="1320766100">
    <w:abstractNumId w:val="50"/>
  </w:num>
  <w:num w:numId="167" w16cid:durableId="1167092849">
    <w:abstractNumId w:val="88"/>
  </w:num>
  <w:num w:numId="168" w16cid:durableId="2134784485">
    <w:abstractNumId w:val="25"/>
  </w:num>
  <w:num w:numId="169" w16cid:durableId="1223523651">
    <w:abstractNumId w:val="72"/>
  </w:num>
  <w:num w:numId="170" w16cid:durableId="1072703214">
    <w:abstractNumId w:val="12"/>
  </w:num>
  <w:num w:numId="171" w16cid:durableId="1037048008">
    <w:abstractNumId w:val="158"/>
  </w:num>
  <w:num w:numId="172" w16cid:durableId="1484006934">
    <w:abstractNumId w:val="111"/>
  </w:num>
  <w:num w:numId="173" w16cid:durableId="1285817561">
    <w:abstractNumId w:val="3"/>
  </w:num>
  <w:num w:numId="174" w16cid:durableId="417756884">
    <w:abstractNumId w:val="1"/>
  </w:num>
  <w:num w:numId="175" w16cid:durableId="1729960194">
    <w:abstractNumId w:val="118"/>
  </w:num>
  <w:num w:numId="176" w16cid:durableId="332420976">
    <w:abstractNumId w:val="65"/>
  </w:num>
  <w:num w:numId="177" w16cid:durableId="1048184487">
    <w:abstractNumId w:val="36"/>
  </w:num>
  <w:num w:numId="178" w16cid:durableId="1404913997">
    <w:abstractNumId w:val="91"/>
  </w:num>
  <w:num w:numId="179" w16cid:durableId="1234389187">
    <w:abstractNumId w:val="52"/>
  </w:num>
  <w:num w:numId="180" w16cid:durableId="333338830">
    <w:abstractNumId w:val="137"/>
  </w:num>
  <w:numIdMacAtCleanup w:val="10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Stockhammer">
    <w15:presenceInfo w15:providerId="AD" w15:userId="S::tsto@qti.qualcomm.com::2aa20ba2-ba43-46c1-9e8b-e40494025eed"/>
  </w15:person>
  <w15:person w15:author="Giladi, Alex">
    <w15:presenceInfo w15:providerId="AD" w15:userId="S::agilad200@cable.comcast.com::3b467661-30d2-477b-9807-c5f3f00ebf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1"/>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characterSpacingControl w:val="doNotCompress"/>
  <w:hdrShapeDefaults>
    <o:shapedefaults v:ext="edit" spidmax="2050">
      <v:textbox inset="5.85pt,.7pt,5.85pt,.7pt"/>
    </o:shapedefaults>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DIzsjAyMDc3tjRU0lEKTi0uzszPAykwtKwFAPGoyEYtAAAA"/>
  </w:docVars>
  <w:rsids>
    <w:rsidRoot w:val="00494821"/>
    <w:rsid w:val="00001AB7"/>
    <w:rsid w:val="00001B3B"/>
    <w:rsid w:val="00002217"/>
    <w:rsid w:val="00003D5E"/>
    <w:rsid w:val="00010759"/>
    <w:rsid w:val="00010C03"/>
    <w:rsid w:val="00010E19"/>
    <w:rsid w:val="0001182E"/>
    <w:rsid w:val="00011A31"/>
    <w:rsid w:val="00014978"/>
    <w:rsid w:val="0001512E"/>
    <w:rsid w:val="0001703A"/>
    <w:rsid w:val="00017702"/>
    <w:rsid w:val="00020C69"/>
    <w:rsid w:val="000218C8"/>
    <w:rsid w:val="0002246E"/>
    <w:rsid w:val="00023EE7"/>
    <w:rsid w:val="0002499C"/>
    <w:rsid w:val="00024D8B"/>
    <w:rsid w:val="000265EF"/>
    <w:rsid w:val="00027BC6"/>
    <w:rsid w:val="000304A4"/>
    <w:rsid w:val="00030AD0"/>
    <w:rsid w:val="00032A0E"/>
    <w:rsid w:val="0003519D"/>
    <w:rsid w:val="000360D3"/>
    <w:rsid w:val="00040E83"/>
    <w:rsid w:val="00041732"/>
    <w:rsid w:val="0004225C"/>
    <w:rsid w:val="0004388B"/>
    <w:rsid w:val="00043C77"/>
    <w:rsid w:val="00045D8C"/>
    <w:rsid w:val="00045F41"/>
    <w:rsid w:val="00047353"/>
    <w:rsid w:val="00047AC1"/>
    <w:rsid w:val="00047FEF"/>
    <w:rsid w:val="000552B0"/>
    <w:rsid w:val="00055585"/>
    <w:rsid w:val="00057008"/>
    <w:rsid w:val="00057DA2"/>
    <w:rsid w:val="00057F4B"/>
    <w:rsid w:val="0006001F"/>
    <w:rsid w:val="0006007F"/>
    <w:rsid w:val="0006090E"/>
    <w:rsid w:val="000614F3"/>
    <w:rsid w:val="00061B6C"/>
    <w:rsid w:val="00061E2A"/>
    <w:rsid w:val="00064720"/>
    <w:rsid w:val="00066F7B"/>
    <w:rsid w:val="000672B1"/>
    <w:rsid w:val="00067654"/>
    <w:rsid w:val="0006791D"/>
    <w:rsid w:val="0007056B"/>
    <w:rsid w:val="00070633"/>
    <w:rsid w:val="000708A9"/>
    <w:rsid w:val="00070ABE"/>
    <w:rsid w:val="000715E1"/>
    <w:rsid w:val="0007189F"/>
    <w:rsid w:val="0007292B"/>
    <w:rsid w:val="00072974"/>
    <w:rsid w:val="00076BD1"/>
    <w:rsid w:val="00077229"/>
    <w:rsid w:val="000778F8"/>
    <w:rsid w:val="00080DAC"/>
    <w:rsid w:val="000824C0"/>
    <w:rsid w:val="0008369B"/>
    <w:rsid w:val="0009158B"/>
    <w:rsid w:val="00093F5A"/>
    <w:rsid w:val="00094CCC"/>
    <w:rsid w:val="000967C5"/>
    <w:rsid w:val="00097D7C"/>
    <w:rsid w:val="000A242C"/>
    <w:rsid w:val="000A4DCE"/>
    <w:rsid w:val="000A5C56"/>
    <w:rsid w:val="000A7247"/>
    <w:rsid w:val="000B19FE"/>
    <w:rsid w:val="000B1FBA"/>
    <w:rsid w:val="000B4134"/>
    <w:rsid w:val="000B469D"/>
    <w:rsid w:val="000B4D33"/>
    <w:rsid w:val="000B4E01"/>
    <w:rsid w:val="000B5CA9"/>
    <w:rsid w:val="000B634D"/>
    <w:rsid w:val="000B7FC5"/>
    <w:rsid w:val="000C14B7"/>
    <w:rsid w:val="000C29CC"/>
    <w:rsid w:val="000C363E"/>
    <w:rsid w:val="000C3A11"/>
    <w:rsid w:val="000C5808"/>
    <w:rsid w:val="000C5D09"/>
    <w:rsid w:val="000C6F8E"/>
    <w:rsid w:val="000C70AE"/>
    <w:rsid w:val="000D11EC"/>
    <w:rsid w:val="000D151D"/>
    <w:rsid w:val="000D2827"/>
    <w:rsid w:val="000D4444"/>
    <w:rsid w:val="000D4C0A"/>
    <w:rsid w:val="000D58DC"/>
    <w:rsid w:val="000D5955"/>
    <w:rsid w:val="000D61AC"/>
    <w:rsid w:val="000D652F"/>
    <w:rsid w:val="000D6B8D"/>
    <w:rsid w:val="000D7FCF"/>
    <w:rsid w:val="000E19B7"/>
    <w:rsid w:val="000E19EF"/>
    <w:rsid w:val="000E3620"/>
    <w:rsid w:val="000E379C"/>
    <w:rsid w:val="000E4628"/>
    <w:rsid w:val="000E6604"/>
    <w:rsid w:val="000E69C2"/>
    <w:rsid w:val="000E6AA6"/>
    <w:rsid w:val="000E741C"/>
    <w:rsid w:val="000F10EF"/>
    <w:rsid w:val="000F1501"/>
    <w:rsid w:val="000F2076"/>
    <w:rsid w:val="000F25A7"/>
    <w:rsid w:val="000F304F"/>
    <w:rsid w:val="000F4139"/>
    <w:rsid w:val="000F54F2"/>
    <w:rsid w:val="000F7CED"/>
    <w:rsid w:val="00100BE5"/>
    <w:rsid w:val="00101483"/>
    <w:rsid w:val="00101A4D"/>
    <w:rsid w:val="00102053"/>
    <w:rsid w:val="00102211"/>
    <w:rsid w:val="00102B4A"/>
    <w:rsid w:val="00104350"/>
    <w:rsid w:val="00104DD9"/>
    <w:rsid w:val="00104F1B"/>
    <w:rsid w:val="001050F3"/>
    <w:rsid w:val="00106316"/>
    <w:rsid w:val="00107938"/>
    <w:rsid w:val="00107E72"/>
    <w:rsid w:val="001125C7"/>
    <w:rsid w:val="001139C4"/>
    <w:rsid w:val="00113EBD"/>
    <w:rsid w:val="00115E65"/>
    <w:rsid w:val="00116E81"/>
    <w:rsid w:val="00117E7A"/>
    <w:rsid w:val="00124211"/>
    <w:rsid w:val="00124FF5"/>
    <w:rsid w:val="0012562D"/>
    <w:rsid w:val="00125F4E"/>
    <w:rsid w:val="00127A69"/>
    <w:rsid w:val="001302B6"/>
    <w:rsid w:val="001302CA"/>
    <w:rsid w:val="00130393"/>
    <w:rsid w:val="00130A83"/>
    <w:rsid w:val="001319CE"/>
    <w:rsid w:val="00131C1E"/>
    <w:rsid w:val="0013302C"/>
    <w:rsid w:val="00133B2F"/>
    <w:rsid w:val="001347D5"/>
    <w:rsid w:val="00135F7B"/>
    <w:rsid w:val="00140452"/>
    <w:rsid w:val="00140CA3"/>
    <w:rsid w:val="00141C01"/>
    <w:rsid w:val="00142571"/>
    <w:rsid w:val="00146364"/>
    <w:rsid w:val="00146509"/>
    <w:rsid w:val="00146595"/>
    <w:rsid w:val="00146F22"/>
    <w:rsid w:val="00147BB1"/>
    <w:rsid w:val="001503EE"/>
    <w:rsid w:val="00150931"/>
    <w:rsid w:val="00151BE6"/>
    <w:rsid w:val="00154D0F"/>
    <w:rsid w:val="0015543A"/>
    <w:rsid w:val="00156898"/>
    <w:rsid w:val="001569F5"/>
    <w:rsid w:val="001669FD"/>
    <w:rsid w:val="00166B79"/>
    <w:rsid w:val="001676B9"/>
    <w:rsid w:val="001708BB"/>
    <w:rsid w:val="00171211"/>
    <w:rsid w:val="001746D8"/>
    <w:rsid w:val="0017476B"/>
    <w:rsid w:val="00174C32"/>
    <w:rsid w:val="00175F5C"/>
    <w:rsid w:val="001765B5"/>
    <w:rsid w:val="00176BAF"/>
    <w:rsid w:val="00181C2B"/>
    <w:rsid w:val="0018307A"/>
    <w:rsid w:val="00184896"/>
    <w:rsid w:val="00191FBF"/>
    <w:rsid w:val="001920B7"/>
    <w:rsid w:val="00194391"/>
    <w:rsid w:val="001A13E2"/>
    <w:rsid w:val="001A1957"/>
    <w:rsid w:val="001A2A32"/>
    <w:rsid w:val="001A2B94"/>
    <w:rsid w:val="001A2C8E"/>
    <w:rsid w:val="001A2E22"/>
    <w:rsid w:val="001A60AA"/>
    <w:rsid w:val="001A60D5"/>
    <w:rsid w:val="001A6568"/>
    <w:rsid w:val="001A6E74"/>
    <w:rsid w:val="001A77B5"/>
    <w:rsid w:val="001A7883"/>
    <w:rsid w:val="001A7896"/>
    <w:rsid w:val="001B1F51"/>
    <w:rsid w:val="001B2CF0"/>
    <w:rsid w:val="001B309E"/>
    <w:rsid w:val="001B3896"/>
    <w:rsid w:val="001B476E"/>
    <w:rsid w:val="001B51C0"/>
    <w:rsid w:val="001C122D"/>
    <w:rsid w:val="001C2501"/>
    <w:rsid w:val="001C2B74"/>
    <w:rsid w:val="001C3AB0"/>
    <w:rsid w:val="001C409E"/>
    <w:rsid w:val="001C4CCD"/>
    <w:rsid w:val="001D0C66"/>
    <w:rsid w:val="001D0D15"/>
    <w:rsid w:val="001D56A9"/>
    <w:rsid w:val="001D5986"/>
    <w:rsid w:val="001D5FE0"/>
    <w:rsid w:val="001E2492"/>
    <w:rsid w:val="001E4B8A"/>
    <w:rsid w:val="001E6EEC"/>
    <w:rsid w:val="001E78EA"/>
    <w:rsid w:val="001F1717"/>
    <w:rsid w:val="001F1EFC"/>
    <w:rsid w:val="001F3C5D"/>
    <w:rsid w:val="001F4C75"/>
    <w:rsid w:val="001F7644"/>
    <w:rsid w:val="001F796C"/>
    <w:rsid w:val="00200E05"/>
    <w:rsid w:val="00201465"/>
    <w:rsid w:val="0020197F"/>
    <w:rsid w:val="00202CD4"/>
    <w:rsid w:val="00205E39"/>
    <w:rsid w:val="0020645C"/>
    <w:rsid w:val="002075E1"/>
    <w:rsid w:val="00207D91"/>
    <w:rsid w:val="002127D3"/>
    <w:rsid w:val="00212F70"/>
    <w:rsid w:val="00213468"/>
    <w:rsid w:val="00215468"/>
    <w:rsid w:val="00216C15"/>
    <w:rsid w:val="002203D2"/>
    <w:rsid w:val="00221C5A"/>
    <w:rsid w:val="00221F51"/>
    <w:rsid w:val="002227DB"/>
    <w:rsid w:val="00222FDF"/>
    <w:rsid w:val="002240C7"/>
    <w:rsid w:val="00226870"/>
    <w:rsid w:val="00226C99"/>
    <w:rsid w:val="002334D2"/>
    <w:rsid w:val="002379C0"/>
    <w:rsid w:val="00240104"/>
    <w:rsid w:val="002434EB"/>
    <w:rsid w:val="00244D1F"/>
    <w:rsid w:val="00254E4E"/>
    <w:rsid w:val="002619B5"/>
    <w:rsid w:val="00262DE7"/>
    <w:rsid w:val="00263484"/>
    <w:rsid w:val="002643C4"/>
    <w:rsid w:val="002664F5"/>
    <w:rsid w:val="00267293"/>
    <w:rsid w:val="0027271F"/>
    <w:rsid w:val="002728EC"/>
    <w:rsid w:val="00272D6B"/>
    <w:rsid w:val="002739A4"/>
    <w:rsid w:val="00276108"/>
    <w:rsid w:val="00276370"/>
    <w:rsid w:val="00280465"/>
    <w:rsid w:val="002805B3"/>
    <w:rsid w:val="002809D6"/>
    <w:rsid w:val="002811D5"/>
    <w:rsid w:val="0028121C"/>
    <w:rsid w:val="0028166E"/>
    <w:rsid w:val="00281A39"/>
    <w:rsid w:val="00281F1A"/>
    <w:rsid w:val="00282BEA"/>
    <w:rsid w:val="00283101"/>
    <w:rsid w:val="0028497E"/>
    <w:rsid w:val="002869A6"/>
    <w:rsid w:val="00286C15"/>
    <w:rsid w:val="0028710D"/>
    <w:rsid w:val="002875E8"/>
    <w:rsid w:val="002878C4"/>
    <w:rsid w:val="00287C00"/>
    <w:rsid w:val="00294120"/>
    <w:rsid w:val="00295055"/>
    <w:rsid w:val="002953E9"/>
    <w:rsid w:val="002964B1"/>
    <w:rsid w:val="002A1076"/>
    <w:rsid w:val="002A150D"/>
    <w:rsid w:val="002A1D0C"/>
    <w:rsid w:val="002A212D"/>
    <w:rsid w:val="002A30EC"/>
    <w:rsid w:val="002A5980"/>
    <w:rsid w:val="002A6BFB"/>
    <w:rsid w:val="002A7B05"/>
    <w:rsid w:val="002B058A"/>
    <w:rsid w:val="002B2FD2"/>
    <w:rsid w:val="002B3CFA"/>
    <w:rsid w:val="002B3E07"/>
    <w:rsid w:val="002B7839"/>
    <w:rsid w:val="002C1A49"/>
    <w:rsid w:val="002C37C5"/>
    <w:rsid w:val="002C4DE2"/>
    <w:rsid w:val="002C5359"/>
    <w:rsid w:val="002C6C31"/>
    <w:rsid w:val="002C7F0F"/>
    <w:rsid w:val="002D196A"/>
    <w:rsid w:val="002D1B0F"/>
    <w:rsid w:val="002D5BA5"/>
    <w:rsid w:val="002D7993"/>
    <w:rsid w:val="002E005C"/>
    <w:rsid w:val="002E02B6"/>
    <w:rsid w:val="002E0A59"/>
    <w:rsid w:val="002E2611"/>
    <w:rsid w:val="002E49DA"/>
    <w:rsid w:val="002E5FC0"/>
    <w:rsid w:val="002E7304"/>
    <w:rsid w:val="002F0ADE"/>
    <w:rsid w:val="002F288C"/>
    <w:rsid w:val="002F34F1"/>
    <w:rsid w:val="002F4F7D"/>
    <w:rsid w:val="002F6C3C"/>
    <w:rsid w:val="002F7537"/>
    <w:rsid w:val="0030353F"/>
    <w:rsid w:val="00304069"/>
    <w:rsid w:val="0030631B"/>
    <w:rsid w:val="00310895"/>
    <w:rsid w:val="00314C42"/>
    <w:rsid w:val="00317A4B"/>
    <w:rsid w:val="0032111D"/>
    <w:rsid w:val="00321D13"/>
    <w:rsid w:val="003241E5"/>
    <w:rsid w:val="0033053A"/>
    <w:rsid w:val="0033190F"/>
    <w:rsid w:val="00335490"/>
    <w:rsid w:val="00336635"/>
    <w:rsid w:val="00337435"/>
    <w:rsid w:val="0034201E"/>
    <w:rsid w:val="003445C7"/>
    <w:rsid w:val="0034716A"/>
    <w:rsid w:val="003524A7"/>
    <w:rsid w:val="003534EA"/>
    <w:rsid w:val="00355723"/>
    <w:rsid w:val="003573DE"/>
    <w:rsid w:val="00357981"/>
    <w:rsid w:val="00360B12"/>
    <w:rsid w:val="00360C8B"/>
    <w:rsid w:val="00361326"/>
    <w:rsid w:val="00367056"/>
    <w:rsid w:val="0036721F"/>
    <w:rsid w:val="00367DE1"/>
    <w:rsid w:val="0037069D"/>
    <w:rsid w:val="00370795"/>
    <w:rsid w:val="0037262A"/>
    <w:rsid w:val="00372729"/>
    <w:rsid w:val="00373451"/>
    <w:rsid w:val="00374043"/>
    <w:rsid w:val="00375052"/>
    <w:rsid w:val="003831DB"/>
    <w:rsid w:val="00385EA4"/>
    <w:rsid w:val="00391BB7"/>
    <w:rsid w:val="00391E9B"/>
    <w:rsid w:val="00391F65"/>
    <w:rsid w:val="00395306"/>
    <w:rsid w:val="003953CB"/>
    <w:rsid w:val="00395BC5"/>
    <w:rsid w:val="00396830"/>
    <w:rsid w:val="003976B4"/>
    <w:rsid w:val="003A1599"/>
    <w:rsid w:val="003A24F3"/>
    <w:rsid w:val="003A2533"/>
    <w:rsid w:val="003A25F8"/>
    <w:rsid w:val="003A2A7A"/>
    <w:rsid w:val="003A3207"/>
    <w:rsid w:val="003A47D1"/>
    <w:rsid w:val="003A582C"/>
    <w:rsid w:val="003A5D2B"/>
    <w:rsid w:val="003A6E0F"/>
    <w:rsid w:val="003B1513"/>
    <w:rsid w:val="003B22D2"/>
    <w:rsid w:val="003B3FCC"/>
    <w:rsid w:val="003B5E67"/>
    <w:rsid w:val="003B6E0F"/>
    <w:rsid w:val="003C0AEC"/>
    <w:rsid w:val="003C2BAB"/>
    <w:rsid w:val="003C3032"/>
    <w:rsid w:val="003C3936"/>
    <w:rsid w:val="003C3C06"/>
    <w:rsid w:val="003C42CA"/>
    <w:rsid w:val="003C435E"/>
    <w:rsid w:val="003C464C"/>
    <w:rsid w:val="003C51D5"/>
    <w:rsid w:val="003C5244"/>
    <w:rsid w:val="003C5407"/>
    <w:rsid w:val="003C6485"/>
    <w:rsid w:val="003C7A1D"/>
    <w:rsid w:val="003C7AB6"/>
    <w:rsid w:val="003D36E0"/>
    <w:rsid w:val="003D3C60"/>
    <w:rsid w:val="003D4357"/>
    <w:rsid w:val="003E1E52"/>
    <w:rsid w:val="003E2D99"/>
    <w:rsid w:val="003E2F6B"/>
    <w:rsid w:val="003E65A0"/>
    <w:rsid w:val="003E75F3"/>
    <w:rsid w:val="003F2D2B"/>
    <w:rsid w:val="003F32E2"/>
    <w:rsid w:val="003F4D8D"/>
    <w:rsid w:val="003F5B85"/>
    <w:rsid w:val="003F6E4A"/>
    <w:rsid w:val="003F7552"/>
    <w:rsid w:val="004000AD"/>
    <w:rsid w:val="00400239"/>
    <w:rsid w:val="0040027F"/>
    <w:rsid w:val="0040029D"/>
    <w:rsid w:val="00400577"/>
    <w:rsid w:val="00401074"/>
    <w:rsid w:val="00402748"/>
    <w:rsid w:val="00402D13"/>
    <w:rsid w:val="00404FCD"/>
    <w:rsid w:val="00406247"/>
    <w:rsid w:val="004070C3"/>
    <w:rsid w:val="0040751A"/>
    <w:rsid w:val="0041116D"/>
    <w:rsid w:val="00412AFE"/>
    <w:rsid w:val="00412B07"/>
    <w:rsid w:val="00413AA0"/>
    <w:rsid w:val="004143E0"/>
    <w:rsid w:val="00414405"/>
    <w:rsid w:val="00414DF2"/>
    <w:rsid w:val="0041586A"/>
    <w:rsid w:val="004206A6"/>
    <w:rsid w:val="00422044"/>
    <w:rsid w:val="004228D2"/>
    <w:rsid w:val="004245B7"/>
    <w:rsid w:val="00425379"/>
    <w:rsid w:val="00426E8E"/>
    <w:rsid w:val="00433863"/>
    <w:rsid w:val="004342C2"/>
    <w:rsid w:val="00434ADB"/>
    <w:rsid w:val="00437470"/>
    <w:rsid w:val="00441021"/>
    <w:rsid w:val="00441368"/>
    <w:rsid w:val="004418A7"/>
    <w:rsid w:val="00442CFA"/>
    <w:rsid w:val="00446184"/>
    <w:rsid w:val="00447FA7"/>
    <w:rsid w:val="0045083A"/>
    <w:rsid w:val="004527B2"/>
    <w:rsid w:val="00453DB6"/>
    <w:rsid w:val="0045745D"/>
    <w:rsid w:val="00462D9A"/>
    <w:rsid w:val="004636BC"/>
    <w:rsid w:val="004637AF"/>
    <w:rsid w:val="004642FA"/>
    <w:rsid w:val="0046449E"/>
    <w:rsid w:val="00465C07"/>
    <w:rsid w:val="00467971"/>
    <w:rsid w:val="004708DD"/>
    <w:rsid w:val="0047210E"/>
    <w:rsid w:val="00473F03"/>
    <w:rsid w:val="004746FD"/>
    <w:rsid w:val="004775EF"/>
    <w:rsid w:val="0047780C"/>
    <w:rsid w:val="00483D4C"/>
    <w:rsid w:val="00484611"/>
    <w:rsid w:val="0048582A"/>
    <w:rsid w:val="00485F39"/>
    <w:rsid w:val="00490A8A"/>
    <w:rsid w:val="004916E4"/>
    <w:rsid w:val="00492243"/>
    <w:rsid w:val="0049319D"/>
    <w:rsid w:val="00494821"/>
    <w:rsid w:val="004960B5"/>
    <w:rsid w:val="004977C3"/>
    <w:rsid w:val="004978CC"/>
    <w:rsid w:val="00497C23"/>
    <w:rsid w:val="004A1AF6"/>
    <w:rsid w:val="004A2F38"/>
    <w:rsid w:val="004A40C2"/>
    <w:rsid w:val="004A44EF"/>
    <w:rsid w:val="004A471E"/>
    <w:rsid w:val="004A50E8"/>
    <w:rsid w:val="004A5585"/>
    <w:rsid w:val="004A6747"/>
    <w:rsid w:val="004A7BFE"/>
    <w:rsid w:val="004A7D90"/>
    <w:rsid w:val="004A7F78"/>
    <w:rsid w:val="004B3094"/>
    <w:rsid w:val="004B7008"/>
    <w:rsid w:val="004C0DFE"/>
    <w:rsid w:val="004C5750"/>
    <w:rsid w:val="004C6106"/>
    <w:rsid w:val="004C6151"/>
    <w:rsid w:val="004C6B4F"/>
    <w:rsid w:val="004D2FF8"/>
    <w:rsid w:val="004D46AF"/>
    <w:rsid w:val="004D63FA"/>
    <w:rsid w:val="004D725B"/>
    <w:rsid w:val="004E0C82"/>
    <w:rsid w:val="004E1E01"/>
    <w:rsid w:val="004E2467"/>
    <w:rsid w:val="004E29C6"/>
    <w:rsid w:val="004E3F29"/>
    <w:rsid w:val="004E4428"/>
    <w:rsid w:val="004E5D41"/>
    <w:rsid w:val="004E5FB5"/>
    <w:rsid w:val="004E6AF5"/>
    <w:rsid w:val="004F02AB"/>
    <w:rsid w:val="004F0ACC"/>
    <w:rsid w:val="004F1D06"/>
    <w:rsid w:val="004F36CF"/>
    <w:rsid w:val="004F5415"/>
    <w:rsid w:val="004F593C"/>
    <w:rsid w:val="004F722A"/>
    <w:rsid w:val="004F76FA"/>
    <w:rsid w:val="004F7E99"/>
    <w:rsid w:val="00500E9D"/>
    <w:rsid w:val="00502777"/>
    <w:rsid w:val="00503790"/>
    <w:rsid w:val="00504259"/>
    <w:rsid w:val="00510DF7"/>
    <w:rsid w:val="00511083"/>
    <w:rsid w:val="00512FAA"/>
    <w:rsid w:val="005132BF"/>
    <w:rsid w:val="00514EE5"/>
    <w:rsid w:val="00516D34"/>
    <w:rsid w:val="00516F9C"/>
    <w:rsid w:val="005203BA"/>
    <w:rsid w:val="0052341E"/>
    <w:rsid w:val="00523B99"/>
    <w:rsid w:val="00525389"/>
    <w:rsid w:val="0052544E"/>
    <w:rsid w:val="005254E6"/>
    <w:rsid w:val="00530196"/>
    <w:rsid w:val="00532324"/>
    <w:rsid w:val="0053276E"/>
    <w:rsid w:val="00532971"/>
    <w:rsid w:val="00537D2B"/>
    <w:rsid w:val="00540A2B"/>
    <w:rsid w:val="00541CE5"/>
    <w:rsid w:val="00541FD0"/>
    <w:rsid w:val="00542680"/>
    <w:rsid w:val="0054391B"/>
    <w:rsid w:val="005443DA"/>
    <w:rsid w:val="0054540E"/>
    <w:rsid w:val="005526A9"/>
    <w:rsid w:val="00552FBC"/>
    <w:rsid w:val="0055414A"/>
    <w:rsid w:val="005565BE"/>
    <w:rsid w:val="00557EDB"/>
    <w:rsid w:val="00561392"/>
    <w:rsid w:val="00562539"/>
    <w:rsid w:val="00563AB4"/>
    <w:rsid w:val="00563D28"/>
    <w:rsid w:val="00565515"/>
    <w:rsid w:val="0056580F"/>
    <w:rsid w:val="0057124D"/>
    <w:rsid w:val="0057269D"/>
    <w:rsid w:val="00572949"/>
    <w:rsid w:val="00573821"/>
    <w:rsid w:val="00573985"/>
    <w:rsid w:val="00573C0E"/>
    <w:rsid w:val="00574298"/>
    <w:rsid w:val="00575917"/>
    <w:rsid w:val="0057657E"/>
    <w:rsid w:val="005769BD"/>
    <w:rsid w:val="0058035B"/>
    <w:rsid w:val="005855AF"/>
    <w:rsid w:val="00585F50"/>
    <w:rsid w:val="00587C4D"/>
    <w:rsid w:val="00593863"/>
    <w:rsid w:val="005938A2"/>
    <w:rsid w:val="00594A3F"/>
    <w:rsid w:val="00597C63"/>
    <w:rsid w:val="005A05C0"/>
    <w:rsid w:val="005A0AD6"/>
    <w:rsid w:val="005A0ED3"/>
    <w:rsid w:val="005A1105"/>
    <w:rsid w:val="005A1575"/>
    <w:rsid w:val="005A2449"/>
    <w:rsid w:val="005A572B"/>
    <w:rsid w:val="005A6275"/>
    <w:rsid w:val="005A698F"/>
    <w:rsid w:val="005B0DB3"/>
    <w:rsid w:val="005B1F71"/>
    <w:rsid w:val="005B2871"/>
    <w:rsid w:val="005B3A70"/>
    <w:rsid w:val="005B5996"/>
    <w:rsid w:val="005B5EF8"/>
    <w:rsid w:val="005B79FD"/>
    <w:rsid w:val="005B7CBC"/>
    <w:rsid w:val="005C1020"/>
    <w:rsid w:val="005C1E81"/>
    <w:rsid w:val="005C2D9F"/>
    <w:rsid w:val="005C3265"/>
    <w:rsid w:val="005C42D8"/>
    <w:rsid w:val="005C78E3"/>
    <w:rsid w:val="005D14A1"/>
    <w:rsid w:val="005D1A6F"/>
    <w:rsid w:val="005D2BC3"/>
    <w:rsid w:val="005D561E"/>
    <w:rsid w:val="005D6917"/>
    <w:rsid w:val="005E1400"/>
    <w:rsid w:val="005E42E6"/>
    <w:rsid w:val="005F213C"/>
    <w:rsid w:val="005F3007"/>
    <w:rsid w:val="005F32FB"/>
    <w:rsid w:val="005F41D2"/>
    <w:rsid w:val="005F521C"/>
    <w:rsid w:val="005F6869"/>
    <w:rsid w:val="0060019F"/>
    <w:rsid w:val="00600937"/>
    <w:rsid w:val="006020B2"/>
    <w:rsid w:val="006059E0"/>
    <w:rsid w:val="006074A9"/>
    <w:rsid w:val="006110C5"/>
    <w:rsid w:val="00611269"/>
    <w:rsid w:val="0061788F"/>
    <w:rsid w:val="0062088B"/>
    <w:rsid w:val="00622B2A"/>
    <w:rsid w:val="00622D32"/>
    <w:rsid w:val="0062378C"/>
    <w:rsid w:val="0062395F"/>
    <w:rsid w:val="00623A08"/>
    <w:rsid w:val="00623A2E"/>
    <w:rsid w:val="00625A92"/>
    <w:rsid w:val="006261FF"/>
    <w:rsid w:val="006271BE"/>
    <w:rsid w:val="0063132A"/>
    <w:rsid w:val="0063171D"/>
    <w:rsid w:val="00631D06"/>
    <w:rsid w:val="006323E5"/>
    <w:rsid w:val="00632565"/>
    <w:rsid w:val="00634CE2"/>
    <w:rsid w:val="00635B5A"/>
    <w:rsid w:val="0063664B"/>
    <w:rsid w:val="00642D43"/>
    <w:rsid w:val="00643A82"/>
    <w:rsid w:val="00643BD9"/>
    <w:rsid w:val="00645730"/>
    <w:rsid w:val="00646396"/>
    <w:rsid w:val="00646BC9"/>
    <w:rsid w:val="006470AE"/>
    <w:rsid w:val="00647D7F"/>
    <w:rsid w:val="00650C9A"/>
    <w:rsid w:val="0065348E"/>
    <w:rsid w:val="00654941"/>
    <w:rsid w:val="00654CBE"/>
    <w:rsid w:val="00654CC4"/>
    <w:rsid w:val="00656956"/>
    <w:rsid w:val="00657024"/>
    <w:rsid w:val="006601E0"/>
    <w:rsid w:val="00660793"/>
    <w:rsid w:val="00661FE5"/>
    <w:rsid w:val="00662952"/>
    <w:rsid w:val="00663471"/>
    <w:rsid w:val="00663A9E"/>
    <w:rsid w:val="00666C28"/>
    <w:rsid w:val="00667CD2"/>
    <w:rsid w:val="006714E8"/>
    <w:rsid w:val="00671FCC"/>
    <w:rsid w:val="006725FA"/>
    <w:rsid w:val="00673C7E"/>
    <w:rsid w:val="00674E06"/>
    <w:rsid w:val="00675138"/>
    <w:rsid w:val="0067594C"/>
    <w:rsid w:val="00675BFE"/>
    <w:rsid w:val="006762C0"/>
    <w:rsid w:val="0067639B"/>
    <w:rsid w:val="00676879"/>
    <w:rsid w:val="00680653"/>
    <w:rsid w:val="00680F3E"/>
    <w:rsid w:val="00682AE3"/>
    <w:rsid w:val="00685762"/>
    <w:rsid w:val="00686EE6"/>
    <w:rsid w:val="006877DD"/>
    <w:rsid w:val="00687E33"/>
    <w:rsid w:val="006921D8"/>
    <w:rsid w:val="0069251E"/>
    <w:rsid w:val="00692CCA"/>
    <w:rsid w:val="00694E8B"/>
    <w:rsid w:val="00695C60"/>
    <w:rsid w:val="006A019E"/>
    <w:rsid w:val="006A020E"/>
    <w:rsid w:val="006A0368"/>
    <w:rsid w:val="006A21F1"/>
    <w:rsid w:val="006A2479"/>
    <w:rsid w:val="006A2A17"/>
    <w:rsid w:val="006A3631"/>
    <w:rsid w:val="006A4F6A"/>
    <w:rsid w:val="006A51C1"/>
    <w:rsid w:val="006B2D08"/>
    <w:rsid w:val="006B371E"/>
    <w:rsid w:val="006B7285"/>
    <w:rsid w:val="006C0F97"/>
    <w:rsid w:val="006C1388"/>
    <w:rsid w:val="006C2412"/>
    <w:rsid w:val="006C2B3D"/>
    <w:rsid w:val="006C6242"/>
    <w:rsid w:val="006C721F"/>
    <w:rsid w:val="006C7E95"/>
    <w:rsid w:val="006D4315"/>
    <w:rsid w:val="006D5C63"/>
    <w:rsid w:val="006D7E70"/>
    <w:rsid w:val="006E2AB0"/>
    <w:rsid w:val="006E2D0D"/>
    <w:rsid w:val="006E3EF3"/>
    <w:rsid w:val="006E43F9"/>
    <w:rsid w:val="006E57A0"/>
    <w:rsid w:val="006E6E59"/>
    <w:rsid w:val="006F0785"/>
    <w:rsid w:val="006F1E74"/>
    <w:rsid w:val="006F248D"/>
    <w:rsid w:val="006F3D80"/>
    <w:rsid w:val="006F40EB"/>
    <w:rsid w:val="006F4F84"/>
    <w:rsid w:val="006F53AB"/>
    <w:rsid w:val="006F5445"/>
    <w:rsid w:val="00701969"/>
    <w:rsid w:val="007065E7"/>
    <w:rsid w:val="00706E81"/>
    <w:rsid w:val="00710112"/>
    <w:rsid w:val="00711ECB"/>
    <w:rsid w:val="00713F1C"/>
    <w:rsid w:val="00713FD6"/>
    <w:rsid w:val="00714192"/>
    <w:rsid w:val="0071557E"/>
    <w:rsid w:val="00715DF2"/>
    <w:rsid w:val="00716752"/>
    <w:rsid w:val="00716D53"/>
    <w:rsid w:val="00717E1B"/>
    <w:rsid w:val="007207DC"/>
    <w:rsid w:val="007212F6"/>
    <w:rsid w:val="00725E6A"/>
    <w:rsid w:val="00726817"/>
    <w:rsid w:val="00726992"/>
    <w:rsid w:val="00727E5A"/>
    <w:rsid w:val="007306DC"/>
    <w:rsid w:val="00730AC6"/>
    <w:rsid w:val="00731BBC"/>
    <w:rsid w:val="007320EA"/>
    <w:rsid w:val="007331B4"/>
    <w:rsid w:val="00733208"/>
    <w:rsid w:val="00733C9F"/>
    <w:rsid w:val="0073548F"/>
    <w:rsid w:val="0073602D"/>
    <w:rsid w:val="007369E0"/>
    <w:rsid w:val="007377F1"/>
    <w:rsid w:val="0074220F"/>
    <w:rsid w:val="0074279F"/>
    <w:rsid w:val="00743858"/>
    <w:rsid w:val="00743A8F"/>
    <w:rsid w:val="00745419"/>
    <w:rsid w:val="00745B89"/>
    <w:rsid w:val="00746888"/>
    <w:rsid w:val="00746A7E"/>
    <w:rsid w:val="00746D3F"/>
    <w:rsid w:val="00747023"/>
    <w:rsid w:val="007527C6"/>
    <w:rsid w:val="00754AFA"/>
    <w:rsid w:val="00755120"/>
    <w:rsid w:val="007569B5"/>
    <w:rsid w:val="00757780"/>
    <w:rsid w:val="0076149D"/>
    <w:rsid w:val="0076174E"/>
    <w:rsid w:val="007653FA"/>
    <w:rsid w:val="00766339"/>
    <w:rsid w:val="00766CD8"/>
    <w:rsid w:val="00770292"/>
    <w:rsid w:val="00771E37"/>
    <w:rsid w:val="007747F3"/>
    <w:rsid w:val="00775054"/>
    <w:rsid w:val="00775916"/>
    <w:rsid w:val="0077727F"/>
    <w:rsid w:val="007809C1"/>
    <w:rsid w:val="0078235B"/>
    <w:rsid w:val="0078420C"/>
    <w:rsid w:val="00784264"/>
    <w:rsid w:val="007849FB"/>
    <w:rsid w:val="007857F7"/>
    <w:rsid w:val="00785DF1"/>
    <w:rsid w:val="0078749D"/>
    <w:rsid w:val="00791FBA"/>
    <w:rsid w:val="00792517"/>
    <w:rsid w:val="007929C2"/>
    <w:rsid w:val="00792CDC"/>
    <w:rsid w:val="007946C9"/>
    <w:rsid w:val="007A7416"/>
    <w:rsid w:val="007B3AD8"/>
    <w:rsid w:val="007B5768"/>
    <w:rsid w:val="007B7543"/>
    <w:rsid w:val="007C0494"/>
    <w:rsid w:val="007C0531"/>
    <w:rsid w:val="007C0C9C"/>
    <w:rsid w:val="007C1A3F"/>
    <w:rsid w:val="007C2FE6"/>
    <w:rsid w:val="007C48ED"/>
    <w:rsid w:val="007C510B"/>
    <w:rsid w:val="007C793A"/>
    <w:rsid w:val="007C7A6C"/>
    <w:rsid w:val="007D155F"/>
    <w:rsid w:val="007D1998"/>
    <w:rsid w:val="007D1A8F"/>
    <w:rsid w:val="007D2423"/>
    <w:rsid w:val="007D3BA0"/>
    <w:rsid w:val="007D3FE4"/>
    <w:rsid w:val="007D5F45"/>
    <w:rsid w:val="007D737F"/>
    <w:rsid w:val="007E17DC"/>
    <w:rsid w:val="007E1CAC"/>
    <w:rsid w:val="007E41A8"/>
    <w:rsid w:val="007E44BA"/>
    <w:rsid w:val="007E4601"/>
    <w:rsid w:val="007E6622"/>
    <w:rsid w:val="007E676D"/>
    <w:rsid w:val="007F1896"/>
    <w:rsid w:val="007F2E7F"/>
    <w:rsid w:val="007F3224"/>
    <w:rsid w:val="007F3FEE"/>
    <w:rsid w:val="007F4430"/>
    <w:rsid w:val="007F4C54"/>
    <w:rsid w:val="007F5148"/>
    <w:rsid w:val="007F5A2B"/>
    <w:rsid w:val="007F6CFB"/>
    <w:rsid w:val="007F70F3"/>
    <w:rsid w:val="007F7901"/>
    <w:rsid w:val="007F7E41"/>
    <w:rsid w:val="008011A1"/>
    <w:rsid w:val="00801285"/>
    <w:rsid w:val="008015A6"/>
    <w:rsid w:val="00805F0B"/>
    <w:rsid w:val="00806938"/>
    <w:rsid w:val="00807D30"/>
    <w:rsid w:val="008118FF"/>
    <w:rsid w:val="0081192D"/>
    <w:rsid w:val="00811C1B"/>
    <w:rsid w:val="008128CA"/>
    <w:rsid w:val="00813221"/>
    <w:rsid w:val="0081555E"/>
    <w:rsid w:val="00815B86"/>
    <w:rsid w:val="008177EE"/>
    <w:rsid w:val="00822CEA"/>
    <w:rsid w:val="00827A00"/>
    <w:rsid w:val="00827EF6"/>
    <w:rsid w:val="00830044"/>
    <w:rsid w:val="008312FD"/>
    <w:rsid w:val="00831C8E"/>
    <w:rsid w:val="008355E4"/>
    <w:rsid w:val="008362E7"/>
    <w:rsid w:val="00841AD9"/>
    <w:rsid w:val="00842736"/>
    <w:rsid w:val="00843258"/>
    <w:rsid w:val="00843BFB"/>
    <w:rsid w:val="00843C04"/>
    <w:rsid w:val="00843D2D"/>
    <w:rsid w:val="00852605"/>
    <w:rsid w:val="00852F73"/>
    <w:rsid w:val="00853A56"/>
    <w:rsid w:val="008540FA"/>
    <w:rsid w:val="00856680"/>
    <w:rsid w:val="00860D0A"/>
    <w:rsid w:val="00862F46"/>
    <w:rsid w:val="0086455B"/>
    <w:rsid w:val="008655A7"/>
    <w:rsid w:val="00865788"/>
    <w:rsid w:val="00865933"/>
    <w:rsid w:val="00866F15"/>
    <w:rsid w:val="008700B9"/>
    <w:rsid w:val="008733C7"/>
    <w:rsid w:val="00875139"/>
    <w:rsid w:val="00875179"/>
    <w:rsid w:val="008757DF"/>
    <w:rsid w:val="0087653A"/>
    <w:rsid w:val="00877793"/>
    <w:rsid w:val="00880618"/>
    <w:rsid w:val="0088164D"/>
    <w:rsid w:val="00881950"/>
    <w:rsid w:val="00882076"/>
    <w:rsid w:val="00883312"/>
    <w:rsid w:val="0088591E"/>
    <w:rsid w:val="00887E3F"/>
    <w:rsid w:val="00891440"/>
    <w:rsid w:val="00892409"/>
    <w:rsid w:val="00892954"/>
    <w:rsid w:val="00893634"/>
    <w:rsid w:val="00895629"/>
    <w:rsid w:val="00896E74"/>
    <w:rsid w:val="008A029F"/>
    <w:rsid w:val="008A0D75"/>
    <w:rsid w:val="008A32E1"/>
    <w:rsid w:val="008A435C"/>
    <w:rsid w:val="008A5A56"/>
    <w:rsid w:val="008A7471"/>
    <w:rsid w:val="008A76E2"/>
    <w:rsid w:val="008B08C7"/>
    <w:rsid w:val="008B0C28"/>
    <w:rsid w:val="008B185B"/>
    <w:rsid w:val="008B3A73"/>
    <w:rsid w:val="008B439A"/>
    <w:rsid w:val="008B5354"/>
    <w:rsid w:val="008B553A"/>
    <w:rsid w:val="008B766E"/>
    <w:rsid w:val="008C09EF"/>
    <w:rsid w:val="008C1A57"/>
    <w:rsid w:val="008C31CD"/>
    <w:rsid w:val="008C46E6"/>
    <w:rsid w:val="008C4D4D"/>
    <w:rsid w:val="008C5138"/>
    <w:rsid w:val="008D0755"/>
    <w:rsid w:val="008D2BC5"/>
    <w:rsid w:val="008D6304"/>
    <w:rsid w:val="008D63C4"/>
    <w:rsid w:val="008D6636"/>
    <w:rsid w:val="008E1911"/>
    <w:rsid w:val="008E1921"/>
    <w:rsid w:val="008E1E04"/>
    <w:rsid w:val="008E2AD5"/>
    <w:rsid w:val="008E3896"/>
    <w:rsid w:val="008E4102"/>
    <w:rsid w:val="008E4568"/>
    <w:rsid w:val="008E6CC8"/>
    <w:rsid w:val="008E7BF1"/>
    <w:rsid w:val="008E7E59"/>
    <w:rsid w:val="008F27D5"/>
    <w:rsid w:val="008F3624"/>
    <w:rsid w:val="008F3A5A"/>
    <w:rsid w:val="008F4133"/>
    <w:rsid w:val="008F4C5B"/>
    <w:rsid w:val="008F63FD"/>
    <w:rsid w:val="00901DAB"/>
    <w:rsid w:val="00903750"/>
    <w:rsid w:val="009076D1"/>
    <w:rsid w:val="00911052"/>
    <w:rsid w:val="00911801"/>
    <w:rsid w:val="009156C9"/>
    <w:rsid w:val="00915EE0"/>
    <w:rsid w:val="0091630B"/>
    <w:rsid w:val="00916459"/>
    <w:rsid w:val="0091764F"/>
    <w:rsid w:val="00917AFB"/>
    <w:rsid w:val="00923BED"/>
    <w:rsid w:val="00924493"/>
    <w:rsid w:val="009254C2"/>
    <w:rsid w:val="009264CB"/>
    <w:rsid w:val="00927499"/>
    <w:rsid w:val="009279C2"/>
    <w:rsid w:val="009302E2"/>
    <w:rsid w:val="00930EF2"/>
    <w:rsid w:val="009315F3"/>
    <w:rsid w:val="00932BFD"/>
    <w:rsid w:val="00932C32"/>
    <w:rsid w:val="009333B1"/>
    <w:rsid w:val="009333CA"/>
    <w:rsid w:val="00936AA9"/>
    <w:rsid w:val="00937076"/>
    <w:rsid w:val="00941710"/>
    <w:rsid w:val="00941F06"/>
    <w:rsid w:val="0094229A"/>
    <w:rsid w:val="00942FA1"/>
    <w:rsid w:val="00942FB1"/>
    <w:rsid w:val="009438F9"/>
    <w:rsid w:val="00947C47"/>
    <w:rsid w:val="009502E5"/>
    <w:rsid w:val="00950325"/>
    <w:rsid w:val="00951696"/>
    <w:rsid w:val="00951E3B"/>
    <w:rsid w:val="009532F6"/>
    <w:rsid w:val="00953E1B"/>
    <w:rsid w:val="00953FF7"/>
    <w:rsid w:val="00955271"/>
    <w:rsid w:val="00956023"/>
    <w:rsid w:val="00960A19"/>
    <w:rsid w:val="009632BC"/>
    <w:rsid w:val="00964A09"/>
    <w:rsid w:val="00964C27"/>
    <w:rsid w:val="009651DA"/>
    <w:rsid w:val="0096646B"/>
    <w:rsid w:val="00966B09"/>
    <w:rsid w:val="00967FC9"/>
    <w:rsid w:val="00972379"/>
    <w:rsid w:val="00976358"/>
    <w:rsid w:val="0097742E"/>
    <w:rsid w:val="0098228D"/>
    <w:rsid w:val="009826A1"/>
    <w:rsid w:val="00982B33"/>
    <w:rsid w:val="00984540"/>
    <w:rsid w:val="00985E60"/>
    <w:rsid w:val="00985F1C"/>
    <w:rsid w:val="00986038"/>
    <w:rsid w:val="00987E0C"/>
    <w:rsid w:val="00993087"/>
    <w:rsid w:val="0099322F"/>
    <w:rsid w:val="00993E14"/>
    <w:rsid w:val="0099436C"/>
    <w:rsid w:val="00995177"/>
    <w:rsid w:val="009951AB"/>
    <w:rsid w:val="00995706"/>
    <w:rsid w:val="00995FBC"/>
    <w:rsid w:val="0099638F"/>
    <w:rsid w:val="009963D2"/>
    <w:rsid w:val="0099653B"/>
    <w:rsid w:val="00996ED4"/>
    <w:rsid w:val="009A3C6D"/>
    <w:rsid w:val="009A5BED"/>
    <w:rsid w:val="009A5F6D"/>
    <w:rsid w:val="009A642C"/>
    <w:rsid w:val="009A6909"/>
    <w:rsid w:val="009A7CE1"/>
    <w:rsid w:val="009B24FD"/>
    <w:rsid w:val="009B31CE"/>
    <w:rsid w:val="009B7467"/>
    <w:rsid w:val="009B7C75"/>
    <w:rsid w:val="009C0545"/>
    <w:rsid w:val="009C19F7"/>
    <w:rsid w:val="009C2439"/>
    <w:rsid w:val="009C3B82"/>
    <w:rsid w:val="009C7363"/>
    <w:rsid w:val="009D0066"/>
    <w:rsid w:val="009D2F2A"/>
    <w:rsid w:val="009D4515"/>
    <w:rsid w:val="009D4C6D"/>
    <w:rsid w:val="009D5A50"/>
    <w:rsid w:val="009D67CD"/>
    <w:rsid w:val="009E0837"/>
    <w:rsid w:val="009E1845"/>
    <w:rsid w:val="009E1D7F"/>
    <w:rsid w:val="009E31E3"/>
    <w:rsid w:val="009E47AA"/>
    <w:rsid w:val="009E5C91"/>
    <w:rsid w:val="009E5C99"/>
    <w:rsid w:val="009E6176"/>
    <w:rsid w:val="009F069F"/>
    <w:rsid w:val="009F2404"/>
    <w:rsid w:val="009F2431"/>
    <w:rsid w:val="009F2AC4"/>
    <w:rsid w:val="009F316E"/>
    <w:rsid w:val="009F46F1"/>
    <w:rsid w:val="009F559E"/>
    <w:rsid w:val="009F691E"/>
    <w:rsid w:val="009F6AE2"/>
    <w:rsid w:val="009F6F7F"/>
    <w:rsid w:val="00A03E19"/>
    <w:rsid w:val="00A06626"/>
    <w:rsid w:val="00A06C40"/>
    <w:rsid w:val="00A0709C"/>
    <w:rsid w:val="00A1135E"/>
    <w:rsid w:val="00A121C6"/>
    <w:rsid w:val="00A147C7"/>
    <w:rsid w:val="00A16FD7"/>
    <w:rsid w:val="00A20032"/>
    <w:rsid w:val="00A20D3E"/>
    <w:rsid w:val="00A21631"/>
    <w:rsid w:val="00A235C9"/>
    <w:rsid w:val="00A245E7"/>
    <w:rsid w:val="00A267A7"/>
    <w:rsid w:val="00A3164B"/>
    <w:rsid w:val="00A31845"/>
    <w:rsid w:val="00A3197F"/>
    <w:rsid w:val="00A32F6E"/>
    <w:rsid w:val="00A33028"/>
    <w:rsid w:val="00A34B6C"/>
    <w:rsid w:val="00A35478"/>
    <w:rsid w:val="00A37D02"/>
    <w:rsid w:val="00A40A91"/>
    <w:rsid w:val="00A40CBC"/>
    <w:rsid w:val="00A41D88"/>
    <w:rsid w:val="00A420D5"/>
    <w:rsid w:val="00A42274"/>
    <w:rsid w:val="00A424BC"/>
    <w:rsid w:val="00A431D9"/>
    <w:rsid w:val="00A44C89"/>
    <w:rsid w:val="00A464AB"/>
    <w:rsid w:val="00A51D04"/>
    <w:rsid w:val="00A5230B"/>
    <w:rsid w:val="00A531D1"/>
    <w:rsid w:val="00A5424F"/>
    <w:rsid w:val="00A546D2"/>
    <w:rsid w:val="00A56E05"/>
    <w:rsid w:val="00A57240"/>
    <w:rsid w:val="00A57717"/>
    <w:rsid w:val="00A64287"/>
    <w:rsid w:val="00A72C99"/>
    <w:rsid w:val="00A72F42"/>
    <w:rsid w:val="00A76F56"/>
    <w:rsid w:val="00A77731"/>
    <w:rsid w:val="00A801FD"/>
    <w:rsid w:val="00A8332D"/>
    <w:rsid w:val="00A84784"/>
    <w:rsid w:val="00A87062"/>
    <w:rsid w:val="00A877C5"/>
    <w:rsid w:val="00A9007A"/>
    <w:rsid w:val="00A91B01"/>
    <w:rsid w:val="00A93CDF"/>
    <w:rsid w:val="00A9451E"/>
    <w:rsid w:val="00A948E4"/>
    <w:rsid w:val="00A94B21"/>
    <w:rsid w:val="00A9641B"/>
    <w:rsid w:val="00A97C60"/>
    <w:rsid w:val="00AA1967"/>
    <w:rsid w:val="00AA2A15"/>
    <w:rsid w:val="00AA3AD7"/>
    <w:rsid w:val="00AA7246"/>
    <w:rsid w:val="00AB0A71"/>
    <w:rsid w:val="00AB2FC7"/>
    <w:rsid w:val="00AB414C"/>
    <w:rsid w:val="00AB5A8A"/>
    <w:rsid w:val="00AB63AC"/>
    <w:rsid w:val="00AC102E"/>
    <w:rsid w:val="00AC1A85"/>
    <w:rsid w:val="00AC1CA9"/>
    <w:rsid w:val="00AC20E3"/>
    <w:rsid w:val="00AC3E41"/>
    <w:rsid w:val="00AC46F6"/>
    <w:rsid w:val="00AD0EB3"/>
    <w:rsid w:val="00AD1DAB"/>
    <w:rsid w:val="00AD3156"/>
    <w:rsid w:val="00AD3615"/>
    <w:rsid w:val="00AD7532"/>
    <w:rsid w:val="00AD7B45"/>
    <w:rsid w:val="00AE10A9"/>
    <w:rsid w:val="00AE175E"/>
    <w:rsid w:val="00AE3578"/>
    <w:rsid w:val="00AE5BF6"/>
    <w:rsid w:val="00AE6443"/>
    <w:rsid w:val="00AE6F4F"/>
    <w:rsid w:val="00AE7428"/>
    <w:rsid w:val="00AF270E"/>
    <w:rsid w:val="00AF4DFF"/>
    <w:rsid w:val="00AF6138"/>
    <w:rsid w:val="00AF6F64"/>
    <w:rsid w:val="00AF79F6"/>
    <w:rsid w:val="00B02204"/>
    <w:rsid w:val="00B0266A"/>
    <w:rsid w:val="00B03471"/>
    <w:rsid w:val="00B065B0"/>
    <w:rsid w:val="00B07E15"/>
    <w:rsid w:val="00B10D8A"/>
    <w:rsid w:val="00B124C3"/>
    <w:rsid w:val="00B12E14"/>
    <w:rsid w:val="00B15A8A"/>
    <w:rsid w:val="00B1786B"/>
    <w:rsid w:val="00B179E6"/>
    <w:rsid w:val="00B17FF3"/>
    <w:rsid w:val="00B207E0"/>
    <w:rsid w:val="00B21791"/>
    <w:rsid w:val="00B217D2"/>
    <w:rsid w:val="00B21FC6"/>
    <w:rsid w:val="00B22D13"/>
    <w:rsid w:val="00B23AB9"/>
    <w:rsid w:val="00B30A85"/>
    <w:rsid w:val="00B319EB"/>
    <w:rsid w:val="00B32196"/>
    <w:rsid w:val="00B32428"/>
    <w:rsid w:val="00B3313D"/>
    <w:rsid w:val="00B349EF"/>
    <w:rsid w:val="00B40C8A"/>
    <w:rsid w:val="00B427FC"/>
    <w:rsid w:val="00B45CC1"/>
    <w:rsid w:val="00B514B8"/>
    <w:rsid w:val="00B5600D"/>
    <w:rsid w:val="00B607FB"/>
    <w:rsid w:val="00B6197F"/>
    <w:rsid w:val="00B62CD2"/>
    <w:rsid w:val="00B659AE"/>
    <w:rsid w:val="00B663DB"/>
    <w:rsid w:val="00B667A9"/>
    <w:rsid w:val="00B67657"/>
    <w:rsid w:val="00B72387"/>
    <w:rsid w:val="00B72E1F"/>
    <w:rsid w:val="00B736BD"/>
    <w:rsid w:val="00B73D5B"/>
    <w:rsid w:val="00B75656"/>
    <w:rsid w:val="00B76110"/>
    <w:rsid w:val="00B76A52"/>
    <w:rsid w:val="00B77464"/>
    <w:rsid w:val="00B801FA"/>
    <w:rsid w:val="00B84047"/>
    <w:rsid w:val="00B86676"/>
    <w:rsid w:val="00B87D5F"/>
    <w:rsid w:val="00B87D71"/>
    <w:rsid w:val="00B9200F"/>
    <w:rsid w:val="00B9240F"/>
    <w:rsid w:val="00B937DA"/>
    <w:rsid w:val="00BA23B1"/>
    <w:rsid w:val="00BA23F5"/>
    <w:rsid w:val="00BA46B1"/>
    <w:rsid w:val="00BB140F"/>
    <w:rsid w:val="00BB1880"/>
    <w:rsid w:val="00BB28E2"/>
    <w:rsid w:val="00BB2EE0"/>
    <w:rsid w:val="00BB37D6"/>
    <w:rsid w:val="00BB53D3"/>
    <w:rsid w:val="00BB59FC"/>
    <w:rsid w:val="00BB783F"/>
    <w:rsid w:val="00BC31CB"/>
    <w:rsid w:val="00BC3B78"/>
    <w:rsid w:val="00BC48F2"/>
    <w:rsid w:val="00BD1631"/>
    <w:rsid w:val="00BD26C8"/>
    <w:rsid w:val="00BD3F4A"/>
    <w:rsid w:val="00BD4E34"/>
    <w:rsid w:val="00BD537F"/>
    <w:rsid w:val="00BE2F57"/>
    <w:rsid w:val="00BE3BEE"/>
    <w:rsid w:val="00BE3C53"/>
    <w:rsid w:val="00BE402D"/>
    <w:rsid w:val="00BE5517"/>
    <w:rsid w:val="00BE5905"/>
    <w:rsid w:val="00BE6FA1"/>
    <w:rsid w:val="00BF374A"/>
    <w:rsid w:val="00C00A61"/>
    <w:rsid w:val="00C0161A"/>
    <w:rsid w:val="00C02999"/>
    <w:rsid w:val="00C031EF"/>
    <w:rsid w:val="00C03889"/>
    <w:rsid w:val="00C065E4"/>
    <w:rsid w:val="00C10555"/>
    <w:rsid w:val="00C10A59"/>
    <w:rsid w:val="00C10BC6"/>
    <w:rsid w:val="00C117CF"/>
    <w:rsid w:val="00C146BC"/>
    <w:rsid w:val="00C15298"/>
    <w:rsid w:val="00C16D00"/>
    <w:rsid w:val="00C203BE"/>
    <w:rsid w:val="00C20C2D"/>
    <w:rsid w:val="00C21B3F"/>
    <w:rsid w:val="00C224CE"/>
    <w:rsid w:val="00C262B8"/>
    <w:rsid w:val="00C26ADF"/>
    <w:rsid w:val="00C32728"/>
    <w:rsid w:val="00C344CA"/>
    <w:rsid w:val="00C433F5"/>
    <w:rsid w:val="00C45A63"/>
    <w:rsid w:val="00C45C88"/>
    <w:rsid w:val="00C4645B"/>
    <w:rsid w:val="00C46C06"/>
    <w:rsid w:val="00C503F3"/>
    <w:rsid w:val="00C5063F"/>
    <w:rsid w:val="00C50CCE"/>
    <w:rsid w:val="00C51EDD"/>
    <w:rsid w:val="00C52A45"/>
    <w:rsid w:val="00C530BD"/>
    <w:rsid w:val="00C548F4"/>
    <w:rsid w:val="00C61527"/>
    <w:rsid w:val="00C624FA"/>
    <w:rsid w:val="00C62E5D"/>
    <w:rsid w:val="00C62FBA"/>
    <w:rsid w:val="00C63761"/>
    <w:rsid w:val="00C666E8"/>
    <w:rsid w:val="00C7080B"/>
    <w:rsid w:val="00C73C4A"/>
    <w:rsid w:val="00C75ED6"/>
    <w:rsid w:val="00C7641F"/>
    <w:rsid w:val="00C76A87"/>
    <w:rsid w:val="00C8018C"/>
    <w:rsid w:val="00C80597"/>
    <w:rsid w:val="00C81B9E"/>
    <w:rsid w:val="00C85227"/>
    <w:rsid w:val="00C871E3"/>
    <w:rsid w:val="00C8723E"/>
    <w:rsid w:val="00C87C47"/>
    <w:rsid w:val="00C87CDF"/>
    <w:rsid w:val="00C90320"/>
    <w:rsid w:val="00C90731"/>
    <w:rsid w:val="00C90F83"/>
    <w:rsid w:val="00C9234E"/>
    <w:rsid w:val="00C930D9"/>
    <w:rsid w:val="00C9389F"/>
    <w:rsid w:val="00C94B98"/>
    <w:rsid w:val="00C97F5C"/>
    <w:rsid w:val="00CA0436"/>
    <w:rsid w:val="00CA18E2"/>
    <w:rsid w:val="00CA1BC4"/>
    <w:rsid w:val="00CA2BA5"/>
    <w:rsid w:val="00CA3EEB"/>
    <w:rsid w:val="00CA66EB"/>
    <w:rsid w:val="00CA6864"/>
    <w:rsid w:val="00CB1587"/>
    <w:rsid w:val="00CB3086"/>
    <w:rsid w:val="00CB3EC4"/>
    <w:rsid w:val="00CB57BD"/>
    <w:rsid w:val="00CC1CE8"/>
    <w:rsid w:val="00CC2EA8"/>
    <w:rsid w:val="00CC2F3F"/>
    <w:rsid w:val="00CC654F"/>
    <w:rsid w:val="00CD1348"/>
    <w:rsid w:val="00CD1DD1"/>
    <w:rsid w:val="00CD22B1"/>
    <w:rsid w:val="00CD29E0"/>
    <w:rsid w:val="00CD2C38"/>
    <w:rsid w:val="00CD37C0"/>
    <w:rsid w:val="00CD40D1"/>
    <w:rsid w:val="00CD4C10"/>
    <w:rsid w:val="00CE22FF"/>
    <w:rsid w:val="00CE2E52"/>
    <w:rsid w:val="00CE372E"/>
    <w:rsid w:val="00CE380E"/>
    <w:rsid w:val="00CE6281"/>
    <w:rsid w:val="00CE6A2D"/>
    <w:rsid w:val="00CF03D2"/>
    <w:rsid w:val="00CF0BDC"/>
    <w:rsid w:val="00CF20C2"/>
    <w:rsid w:val="00CF28D3"/>
    <w:rsid w:val="00CF3FD2"/>
    <w:rsid w:val="00CF5010"/>
    <w:rsid w:val="00CF5E85"/>
    <w:rsid w:val="00CF78B5"/>
    <w:rsid w:val="00D013F3"/>
    <w:rsid w:val="00D01B40"/>
    <w:rsid w:val="00D043C7"/>
    <w:rsid w:val="00D056B7"/>
    <w:rsid w:val="00D06E54"/>
    <w:rsid w:val="00D1288A"/>
    <w:rsid w:val="00D15E90"/>
    <w:rsid w:val="00D15EFB"/>
    <w:rsid w:val="00D17E3B"/>
    <w:rsid w:val="00D20036"/>
    <w:rsid w:val="00D22C70"/>
    <w:rsid w:val="00D23270"/>
    <w:rsid w:val="00D235C7"/>
    <w:rsid w:val="00D24475"/>
    <w:rsid w:val="00D244A0"/>
    <w:rsid w:val="00D2518D"/>
    <w:rsid w:val="00D31633"/>
    <w:rsid w:val="00D3409D"/>
    <w:rsid w:val="00D34453"/>
    <w:rsid w:val="00D36749"/>
    <w:rsid w:val="00D37554"/>
    <w:rsid w:val="00D37BF3"/>
    <w:rsid w:val="00D4087E"/>
    <w:rsid w:val="00D42061"/>
    <w:rsid w:val="00D45B40"/>
    <w:rsid w:val="00D46721"/>
    <w:rsid w:val="00D4697C"/>
    <w:rsid w:val="00D50D51"/>
    <w:rsid w:val="00D51766"/>
    <w:rsid w:val="00D6054D"/>
    <w:rsid w:val="00D635B1"/>
    <w:rsid w:val="00D63663"/>
    <w:rsid w:val="00D64BC8"/>
    <w:rsid w:val="00D64FCF"/>
    <w:rsid w:val="00D664D3"/>
    <w:rsid w:val="00D66D9A"/>
    <w:rsid w:val="00D67571"/>
    <w:rsid w:val="00D70EFA"/>
    <w:rsid w:val="00D7198D"/>
    <w:rsid w:val="00D71D47"/>
    <w:rsid w:val="00D727A9"/>
    <w:rsid w:val="00D74322"/>
    <w:rsid w:val="00D7571F"/>
    <w:rsid w:val="00D76946"/>
    <w:rsid w:val="00D80FE6"/>
    <w:rsid w:val="00D90CA2"/>
    <w:rsid w:val="00D91397"/>
    <w:rsid w:val="00D94BDC"/>
    <w:rsid w:val="00D95165"/>
    <w:rsid w:val="00D95E97"/>
    <w:rsid w:val="00D9689C"/>
    <w:rsid w:val="00DA0A51"/>
    <w:rsid w:val="00DA1049"/>
    <w:rsid w:val="00DA44C8"/>
    <w:rsid w:val="00DA5AC4"/>
    <w:rsid w:val="00DA6157"/>
    <w:rsid w:val="00DA725F"/>
    <w:rsid w:val="00DB0AB0"/>
    <w:rsid w:val="00DB20C2"/>
    <w:rsid w:val="00DB3208"/>
    <w:rsid w:val="00DB33E6"/>
    <w:rsid w:val="00DB4158"/>
    <w:rsid w:val="00DB4C53"/>
    <w:rsid w:val="00DB6838"/>
    <w:rsid w:val="00DC2E2F"/>
    <w:rsid w:val="00DC4AD7"/>
    <w:rsid w:val="00DC4C4E"/>
    <w:rsid w:val="00DC5AF7"/>
    <w:rsid w:val="00DC5CA7"/>
    <w:rsid w:val="00DC71FB"/>
    <w:rsid w:val="00DC7747"/>
    <w:rsid w:val="00DC7D1E"/>
    <w:rsid w:val="00DD00EE"/>
    <w:rsid w:val="00DD1AE1"/>
    <w:rsid w:val="00DD3E9D"/>
    <w:rsid w:val="00DD48FC"/>
    <w:rsid w:val="00DD56AA"/>
    <w:rsid w:val="00DD5FAF"/>
    <w:rsid w:val="00DD6A27"/>
    <w:rsid w:val="00DD7815"/>
    <w:rsid w:val="00DE1447"/>
    <w:rsid w:val="00DE2502"/>
    <w:rsid w:val="00DE55A1"/>
    <w:rsid w:val="00DE6320"/>
    <w:rsid w:val="00DE65FF"/>
    <w:rsid w:val="00DE663F"/>
    <w:rsid w:val="00DF09B9"/>
    <w:rsid w:val="00DF17C0"/>
    <w:rsid w:val="00DF216B"/>
    <w:rsid w:val="00DF2573"/>
    <w:rsid w:val="00DF3041"/>
    <w:rsid w:val="00DF5C4D"/>
    <w:rsid w:val="00DF6B41"/>
    <w:rsid w:val="00E00152"/>
    <w:rsid w:val="00E02693"/>
    <w:rsid w:val="00E06288"/>
    <w:rsid w:val="00E06EBA"/>
    <w:rsid w:val="00E0702A"/>
    <w:rsid w:val="00E07DA9"/>
    <w:rsid w:val="00E13559"/>
    <w:rsid w:val="00E14564"/>
    <w:rsid w:val="00E179A8"/>
    <w:rsid w:val="00E21AB6"/>
    <w:rsid w:val="00E2281B"/>
    <w:rsid w:val="00E2388F"/>
    <w:rsid w:val="00E2653C"/>
    <w:rsid w:val="00E35CE1"/>
    <w:rsid w:val="00E365E2"/>
    <w:rsid w:val="00E372A7"/>
    <w:rsid w:val="00E4182D"/>
    <w:rsid w:val="00E41EDE"/>
    <w:rsid w:val="00E42325"/>
    <w:rsid w:val="00E44084"/>
    <w:rsid w:val="00E44A09"/>
    <w:rsid w:val="00E45822"/>
    <w:rsid w:val="00E47BFB"/>
    <w:rsid w:val="00E547DE"/>
    <w:rsid w:val="00E5519E"/>
    <w:rsid w:val="00E56252"/>
    <w:rsid w:val="00E61037"/>
    <w:rsid w:val="00E610D7"/>
    <w:rsid w:val="00E63F48"/>
    <w:rsid w:val="00E64594"/>
    <w:rsid w:val="00E64D65"/>
    <w:rsid w:val="00E654F8"/>
    <w:rsid w:val="00E6768E"/>
    <w:rsid w:val="00E77174"/>
    <w:rsid w:val="00E80587"/>
    <w:rsid w:val="00E8084B"/>
    <w:rsid w:val="00E81867"/>
    <w:rsid w:val="00E82434"/>
    <w:rsid w:val="00E82F08"/>
    <w:rsid w:val="00E84442"/>
    <w:rsid w:val="00E846AF"/>
    <w:rsid w:val="00E85D85"/>
    <w:rsid w:val="00E90211"/>
    <w:rsid w:val="00E9238D"/>
    <w:rsid w:val="00E9262B"/>
    <w:rsid w:val="00E92D8D"/>
    <w:rsid w:val="00E94492"/>
    <w:rsid w:val="00E9518A"/>
    <w:rsid w:val="00EA05B9"/>
    <w:rsid w:val="00EA083B"/>
    <w:rsid w:val="00EA161D"/>
    <w:rsid w:val="00EA2447"/>
    <w:rsid w:val="00EA2BD5"/>
    <w:rsid w:val="00EA3C8F"/>
    <w:rsid w:val="00EA5591"/>
    <w:rsid w:val="00EA582F"/>
    <w:rsid w:val="00EA6142"/>
    <w:rsid w:val="00EA65A3"/>
    <w:rsid w:val="00EB3086"/>
    <w:rsid w:val="00EB76F2"/>
    <w:rsid w:val="00EB7BA3"/>
    <w:rsid w:val="00EC1438"/>
    <w:rsid w:val="00EC231F"/>
    <w:rsid w:val="00EC7BA7"/>
    <w:rsid w:val="00ED05EC"/>
    <w:rsid w:val="00ED4957"/>
    <w:rsid w:val="00ED67A8"/>
    <w:rsid w:val="00EE180D"/>
    <w:rsid w:val="00EE49C8"/>
    <w:rsid w:val="00EE4E91"/>
    <w:rsid w:val="00EE515C"/>
    <w:rsid w:val="00EE7A50"/>
    <w:rsid w:val="00EF0CB1"/>
    <w:rsid w:val="00EF150C"/>
    <w:rsid w:val="00EF2BBA"/>
    <w:rsid w:val="00EF35E9"/>
    <w:rsid w:val="00EF5675"/>
    <w:rsid w:val="00F008D0"/>
    <w:rsid w:val="00F00D66"/>
    <w:rsid w:val="00F015B0"/>
    <w:rsid w:val="00F017EB"/>
    <w:rsid w:val="00F01C52"/>
    <w:rsid w:val="00F06FB8"/>
    <w:rsid w:val="00F07D8B"/>
    <w:rsid w:val="00F127DD"/>
    <w:rsid w:val="00F132BD"/>
    <w:rsid w:val="00F137DB"/>
    <w:rsid w:val="00F22337"/>
    <w:rsid w:val="00F228A4"/>
    <w:rsid w:val="00F2328B"/>
    <w:rsid w:val="00F26AA8"/>
    <w:rsid w:val="00F27BF2"/>
    <w:rsid w:val="00F30249"/>
    <w:rsid w:val="00F329AE"/>
    <w:rsid w:val="00F33B32"/>
    <w:rsid w:val="00F349D0"/>
    <w:rsid w:val="00F41825"/>
    <w:rsid w:val="00F42AFD"/>
    <w:rsid w:val="00F42DCF"/>
    <w:rsid w:val="00F44EB3"/>
    <w:rsid w:val="00F450CC"/>
    <w:rsid w:val="00F46B28"/>
    <w:rsid w:val="00F46C84"/>
    <w:rsid w:val="00F523A1"/>
    <w:rsid w:val="00F52F15"/>
    <w:rsid w:val="00F53E8C"/>
    <w:rsid w:val="00F566DF"/>
    <w:rsid w:val="00F56714"/>
    <w:rsid w:val="00F601D2"/>
    <w:rsid w:val="00F61785"/>
    <w:rsid w:val="00F623F5"/>
    <w:rsid w:val="00F632BB"/>
    <w:rsid w:val="00F6422A"/>
    <w:rsid w:val="00F672CE"/>
    <w:rsid w:val="00F67C2C"/>
    <w:rsid w:val="00F67FC0"/>
    <w:rsid w:val="00F7024F"/>
    <w:rsid w:val="00F71743"/>
    <w:rsid w:val="00F73A1A"/>
    <w:rsid w:val="00F77CB3"/>
    <w:rsid w:val="00F80E92"/>
    <w:rsid w:val="00F8196A"/>
    <w:rsid w:val="00F82DD1"/>
    <w:rsid w:val="00F82F5C"/>
    <w:rsid w:val="00F83769"/>
    <w:rsid w:val="00F86CDC"/>
    <w:rsid w:val="00F90F11"/>
    <w:rsid w:val="00F90FE0"/>
    <w:rsid w:val="00F92483"/>
    <w:rsid w:val="00F92976"/>
    <w:rsid w:val="00F932F7"/>
    <w:rsid w:val="00F94851"/>
    <w:rsid w:val="00F951AF"/>
    <w:rsid w:val="00F956DE"/>
    <w:rsid w:val="00F9654C"/>
    <w:rsid w:val="00F9679D"/>
    <w:rsid w:val="00F96DB9"/>
    <w:rsid w:val="00FA04CB"/>
    <w:rsid w:val="00FA20E5"/>
    <w:rsid w:val="00FA2BA0"/>
    <w:rsid w:val="00FA365F"/>
    <w:rsid w:val="00FA45ED"/>
    <w:rsid w:val="00FB1059"/>
    <w:rsid w:val="00FB2895"/>
    <w:rsid w:val="00FB4EEC"/>
    <w:rsid w:val="00FC12A1"/>
    <w:rsid w:val="00FC3436"/>
    <w:rsid w:val="00FC3487"/>
    <w:rsid w:val="00FC4291"/>
    <w:rsid w:val="00FC4763"/>
    <w:rsid w:val="00FC6225"/>
    <w:rsid w:val="00FC63B0"/>
    <w:rsid w:val="00FC6A6E"/>
    <w:rsid w:val="00FD3113"/>
    <w:rsid w:val="00FD6835"/>
    <w:rsid w:val="00FE0EDE"/>
    <w:rsid w:val="00FE3D8A"/>
    <w:rsid w:val="00FE4E64"/>
    <w:rsid w:val="00FE5230"/>
    <w:rsid w:val="00FE5FAE"/>
    <w:rsid w:val="00FE7F87"/>
    <w:rsid w:val="00FF0487"/>
    <w:rsid w:val="00FF105A"/>
    <w:rsid w:val="00FF176B"/>
    <w:rsid w:val="00FF1D8A"/>
    <w:rsid w:val="00FF2673"/>
    <w:rsid w:val="00FF37B9"/>
    <w:rsid w:val="00FF4211"/>
    <w:rsid w:val="00FF6C1D"/>
    <w:rsid w:val="00FF6DB9"/>
    <w:rsid w:val="1AD8E2BC"/>
    <w:rsid w:val="38D6C0B7"/>
    <w:rsid w:val="4D65DE0F"/>
    <w:rsid w:val="62657CA8"/>
    <w:rsid w:val="66C0EA6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0C4A9F"/>
  <w15:chartTrackingRefBased/>
  <w15:docId w15:val="{02E34821-6E32-4BE0-945E-94EC05F3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List Bullet 2" w:uiPriority="0"/>
    <w:lsdException w:name="List Number 2" w:uiPriority="0"/>
    <w:lsdException w:name="List Number 3" w:uiPriority="0"/>
    <w:lsdException w:name="List Number 4" w:uiPriority="0"/>
    <w:lsdException w:name="Title" w:uiPriority="10" w:qFormat="1"/>
    <w:lsdException w:name="Default Paragraph Font" w:uiPriority="1"/>
    <w:lsdException w:name="Body Text" w:uiPriority="1" w:qFormat="1"/>
    <w:lsdException w:name="List Continue" w:uiPriority="0"/>
    <w:lsdException w:name="List Continue 2" w:uiPriority="0"/>
    <w:lsdException w:name="List Continue 3" w:uiPriority="0"/>
    <w:lsdException w:name="List Continue 4" w:uiPriority="0"/>
    <w:lsdException w:name="Subtitle" w:uiPriority="11" w:qFormat="1"/>
    <w:lsdException w:name="Strong" w:uiPriority="22" w:qFormat="1"/>
    <w:lsdException w:name="Emphasis" w:uiPriority="20" w:qFormat="1"/>
    <w:lsdException w:name="HTML Top of Form" w:uiPriority="0"/>
    <w:lsdException w:name="HTML Bottom of Form" w:uiPriority="0"/>
    <w:lsdException w:name="HTML Preformatted" w:semiHidden="1" w:unhideWhenUsed="1"/>
    <w:lsdException w:name="HTML Typewriter" w:semiHidden="1" w:unhideWhenUsed="1"/>
    <w:lsdException w:name="HTML Variable" w:semiHidden="1" w:unhideWhenUsed="1"/>
    <w:lsdException w:name="Normal Table"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C15"/>
    <w:pPr>
      <w:widowControl w:val="0"/>
      <w:spacing w:after="200" w:line="276" w:lineRule="auto"/>
      <w:jc w:val="both"/>
    </w:pPr>
    <w:rPr>
      <w:rFonts w:eastAsia="Calibri"/>
      <w:sz w:val="24"/>
      <w:szCs w:val="22"/>
      <w:lang w:val="en-US" w:eastAsia="en-US"/>
    </w:rPr>
  </w:style>
  <w:style w:type="paragraph" w:styleId="Heading1">
    <w:name w:val="heading 1"/>
    <w:aliases w:val="h1,H1,app heading 1,l1,Huvudrubrik,h11,h12,h13,h14,h15,h16,Heading 1_a,Heading 1 (NN),Titolo Sezione,Head 1 (Chapter heading),Titre§,1,Section Head,Prophead level 1,Prophead 1,Section heading,Forward,H11,H12,H13,H111,H14,H112,H15,H16,H17,Œ,Œ©"/>
    <w:basedOn w:val="Normal"/>
    <w:next w:val="Normal"/>
    <w:link w:val="Heading1Char"/>
    <w:uiPriority w:val="1"/>
    <w:qFormat/>
    <w:rsid w:val="00221F51"/>
    <w:pPr>
      <w:keepNext/>
      <w:numPr>
        <w:numId w:val="1"/>
      </w:numPr>
      <w:spacing w:before="240" w:after="60"/>
      <w:outlineLvl w:val="0"/>
    </w:pPr>
    <w:rPr>
      <w:rFonts w:cs="Arial"/>
      <w:b/>
      <w:bCs/>
      <w:kern w:val="32"/>
      <w:sz w:val="28"/>
      <w:szCs w:val="32"/>
    </w:rPr>
  </w:style>
  <w:style w:type="paragraph" w:styleId="Heading2">
    <w:name w:val="heading 2"/>
    <w:aliases w:val="H2,Head2A,2,Break before,UNDERRUBRIK 1-2,level 2,h2,Heading Two,Prophead 2,headi,heading2,h21,h22,21,Titolo Sottosezione,Head 2,l2,TitreProp,Header 2,ITT t2,PA Major Section,Livello 2,R2,H21,Heading 2 Hidden,Head1,(1.1,1.2,1.3 etc),Œ?©_o‚µ 2"/>
    <w:basedOn w:val="Normal"/>
    <w:next w:val="Normal"/>
    <w:link w:val="Heading2Char"/>
    <w:uiPriority w:val="2"/>
    <w:qFormat/>
    <w:rsid w:val="00A42274"/>
    <w:pPr>
      <w:keepNext/>
      <w:numPr>
        <w:ilvl w:val="1"/>
        <w:numId w:val="1"/>
      </w:numPr>
      <w:spacing w:before="240" w:after="60"/>
      <w:outlineLvl w:val="1"/>
    </w:pPr>
    <w:rPr>
      <w:b/>
      <w:bCs/>
      <w:iCs/>
      <w:sz w:val="26"/>
      <w:szCs w:val="28"/>
      <w:lang w:val="x-none"/>
    </w:rPr>
  </w:style>
  <w:style w:type="paragraph" w:styleId="Heading3">
    <w:name w:val="heading 3"/>
    <w:aliases w:val="h3,H3,H31,Titre 3,Org Heading 1,mobil-heading3,Übers3,3,Heading 3 Char1 Char,Heading 3 Char Char Char,h31,h32,THeading 3,Alt+3,Alt+31,Alt+32,Alt+33,Alt+311,Alt+321,Alt+34,Alt+35,Alt+36,Alt+37,Alt+38,Alt+39,Alt+310,Alt+312,Heading 3 Char Char"/>
    <w:basedOn w:val="Normal"/>
    <w:next w:val="Normal"/>
    <w:link w:val="Heading3Char"/>
    <w:uiPriority w:val="3"/>
    <w:qFormat/>
    <w:rsid w:val="00221F51"/>
    <w:pPr>
      <w:keepNext/>
      <w:numPr>
        <w:ilvl w:val="2"/>
        <w:numId w:val="1"/>
      </w:numPr>
      <w:spacing w:before="240" w:after="60"/>
      <w:outlineLvl w:val="2"/>
    </w:pPr>
    <w:rPr>
      <w:b/>
      <w:bCs/>
      <w:szCs w:val="26"/>
      <w:lang w:val="x-none"/>
    </w:rPr>
  </w:style>
  <w:style w:type="paragraph" w:styleId="Heading4">
    <w:name w:val="heading 4"/>
    <w:aliases w:val="h4,H4,h41,heading 41,h42,heading 42,h43,H41,H42,H43,H411,h411,H421,h421,H44,h44,H412,h412,H422,h422,H431,h431,H45,h45,H413,h413,H423,h423,H432,h432,H46,h46,H47,h47,Org Heading 2,Heading 4 Char1 Char,Heading 4 Char Char Char,Alt+4,Titre 4,E4"/>
    <w:basedOn w:val="Normal"/>
    <w:next w:val="Normal"/>
    <w:link w:val="Heading4Char"/>
    <w:uiPriority w:val="4"/>
    <w:qFormat/>
    <w:rsid w:val="00221F51"/>
    <w:pPr>
      <w:keepNext/>
      <w:numPr>
        <w:ilvl w:val="3"/>
        <w:numId w:val="1"/>
      </w:numPr>
      <w:spacing w:before="240" w:after="60"/>
      <w:outlineLvl w:val="3"/>
    </w:pPr>
    <w:rPr>
      <w:b/>
      <w:bCs/>
      <w:i/>
      <w:szCs w:val="28"/>
    </w:rPr>
  </w:style>
  <w:style w:type="paragraph" w:styleId="Heading5">
    <w:name w:val="heading 5"/>
    <w:aliases w:val="H5,Appendix A to X,Heading 5   Appendix A to X,5 sub-bullet,sb,4,h5,Indent,Heading5,h51,heading 51,Heading51,h52,h53,H51,DO NOT USE_h5,Alt+5,Alt+51,Alt+52,Alt+53,Alt+511,Alt+521,Alt+54,Alt+512,Alt+522,Alt+55,Alt+513,Alt+523,Alt+531,Titre 5"/>
    <w:basedOn w:val="Normal"/>
    <w:next w:val="Normal"/>
    <w:link w:val="Heading5Char"/>
    <w:uiPriority w:val="5"/>
    <w:qFormat/>
    <w:rsid w:val="00171211"/>
    <w:pPr>
      <w:numPr>
        <w:ilvl w:val="4"/>
        <w:numId w:val="1"/>
      </w:numPr>
      <w:spacing w:before="240" w:after="60"/>
      <w:outlineLvl w:val="4"/>
    </w:pPr>
    <w:rPr>
      <w:b/>
      <w:bCs/>
      <w:i/>
      <w:iCs/>
      <w:sz w:val="26"/>
      <w:szCs w:val="26"/>
    </w:rPr>
  </w:style>
  <w:style w:type="paragraph" w:styleId="Heading6">
    <w:name w:val="heading 6"/>
    <w:aliases w:val="TOC header,Bullet list,sub-dash,sd,5,Appendix,T1,h6,Heading6,h61,h62,H61,Alt+6,Titre 6,H6"/>
    <w:basedOn w:val="Normal"/>
    <w:next w:val="Normal"/>
    <w:link w:val="Heading6Char"/>
    <w:uiPriority w:val="6"/>
    <w:qFormat/>
    <w:rsid w:val="00171211"/>
    <w:pPr>
      <w:numPr>
        <w:ilvl w:val="5"/>
        <w:numId w:val="1"/>
      </w:numPr>
      <w:spacing w:before="240" w:after="60"/>
      <w:outlineLvl w:val="5"/>
    </w:pPr>
    <w:rPr>
      <w:b/>
      <w:bCs/>
    </w:rPr>
  </w:style>
  <w:style w:type="paragraph" w:styleId="Heading7">
    <w:name w:val="heading 7"/>
    <w:aliases w:val="Bulleted list,L7,st,SDL title,h7,Annex level 1,Alt+7,Alt+71,Alt+72,Alt+73,Alt+74,Alt+75,Alt+76,Alt+77,Alt+78,Alt+79,Alt+710,Alt+711,Alt+712,Alt+713"/>
    <w:basedOn w:val="Normal"/>
    <w:next w:val="Normal"/>
    <w:link w:val="Heading7Char"/>
    <w:qFormat/>
    <w:rsid w:val="00171211"/>
    <w:pPr>
      <w:numPr>
        <w:ilvl w:val="6"/>
        <w:numId w:val="1"/>
      </w:numPr>
      <w:spacing w:before="240" w:after="60"/>
      <w:outlineLvl w:val="6"/>
    </w:pPr>
  </w:style>
  <w:style w:type="paragraph" w:styleId="Heading8">
    <w:name w:val="heading 8"/>
    <w:aliases w:val="Legal Level 1.1.1.,Center Bold,Tables,Annex level 2,Table,Alt+8,Alt+81,Alt+82,Alt+83,Alt+84,Alt+85,Alt+86,Alt+87,Alt+88,Alt+89,Alt+810,Alt+811,Alt+812,Alt+813"/>
    <w:basedOn w:val="Normal"/>
    <w:next w:val="Normal"/>
    <w:link w:val="Heading8Char"/>
    <w:uiPriority w:val="9"/>
    <w:qFormat/>
    <w:rsid w:val="00171211"/>
    <w:pPr>
      <w:numPr>
        <w:ilvl w:val="7"/>
        <w:numId w:val="1"/>
      </w:numPr>
      <w:spacing w:before="240" w:after="60"/>
      <w:outlineLvl w:val="7"/>
    </w:pPr>
    <w:rPr>
      <w:i/>
      <w:iCs/>
    </w:rPr>
  </w:style>
  <w:style w:type="paragraph" w:styleId="Heading9">
    <w:name w:val="heading 9"/>
    <w:aliases w:val="Figure Heading,FH,Titre 10,tt,ft,HF,Figures,Annex Level 3,Alt+9"/>
    <w:basedOn w:val="Normal"/>
    <w:next w:val="Normal"/>
    <w:link w:val="Heading9Char"/>
    <w:uiPriority w:val="9"/>
    <w:qFormat/>
    <w:rsid w:val="00171211"/>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11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a2"/>
    <w:basedOn w:val="Heading2"/>
    <w:next w:val="Normal"/>
    <w:rsid w:val="00AA7246"/>
    <w:pPr>
      <w:numPr>
        <w:numId w:val="72"/>
      </w:numPr>
      <w:tabs>
        <w:tab w:val="left" w:pos="500"/>
        <w:tab w:val="left" w:pos="720"/>
      </w:tabs>
      <w:suppressAutoHyphens/>
      <w:spacing w:before="270" w:after="240" w:line="270" w:lineRule="exact"/>
      <w:ind w:left="576" w:hanging="576"/>
    </w:pPr>
    <w:rPr>
      <w:rFonts w:ascii="Arial" w:eastAsia="MS Mincho" w:hAnsi="Arial"/>
      <w:iCs w:val="0"/>
      <w:sz w:val="24"/>
      <w:szCs w:val="24"/>
      <w:lang w:eastAsia="ja-JP"/>
    </w:rPr>
  </w:style>
  <w:style w:type="paragraph" w:customStyle="1" w:styleId="a3">
    <w:name w:val="a3"/>
    <w:basedOn w:val="Heading3"/>
    <w:next w:val="Normal"/>
    <w:rsid w:val="00AA7246"/>
    <w:pPr>
      <w:numPr>
        <w:numId w:val="72"/>
      </w:numPr>
      <w:tabs>
        <w:tab w:val="clear" w:pos="720"/>
        <w:tab w:val="num" w:pos="360"/>
        <w:tab w:val="left" w:pos="640"/>
        <w:tab w:val="left" w:pos="880"/>
      </w:tabs>
      <w:suppressAutoHyphens/>
      <w:spacing w:before="60" w:after="240" w:line="250" w:lineRule="exact"/>
      <w:ind w:left="720" w:hanging="720"/>
    </w:pPr>
    <w:rPr>
      <w:rFonts w:ascii="Arial" w:eastAsia="MS Mincho" w:hAnsi="Arial"/>
      <w:szCs w:val="22"/>
      <w:lang w:eastAsia="ja-JP"/>
    </w:rPr>
  </w:style>
  <w:style w:type="paragraph" w:customStyle="1" w:styleId="a4">
    <w:name w:val="a4"/>
    <w:basedOn w:val="Heading4"/>
    <w:next w:val="Normal"/>
    <w:rsid w:val="00AA7246"/>
    <w:pPr>
      <w:numPr>
        <w:numId w:val="72"/>
      </w:numPr>
      <w:tabs>
        <w:tab w:val="left" w:pos="880"/>
      </w:tabs>
      <w:suppressAutoHyphens/>
      <w:spacing w:before="60" w:after="240" w:line="230" w:lineRule="exact"/>
    </w:pPr>
    <w:rPr>
      <w:rFonts w:ascii="Arial" w:eastAsia="MS Mincho" w:hAnsi="Arial" w:cs="Arial"/>
      <w:i w:val="0"/>
      <w:sz w:val="20"/>
      <w:szCs w:val="20"/>
      <w:lang w:eastAsia="ja-JP"/>
    </w:rPr>
  </w:style>
  <w:style w:type="paragraph" w:customStyle="1" w:styleId="a5">
    <w:name w:val="a5"/>
    <w:basedOn w:val="Heading5"/>
    <w:next w:val="Normal"/>
    <w:rsid w:val="004A471E"/>
    <w:pPr>
      <w:keepNext/>
      <w:numPr>
        <w:numId w:val="72"/>
      </w:numPr>
      <w:tabs>
        <w:tab w:val="clear" w:pos="1080"/>
        <w:tab w:val="num" w:pos="360"/>
        <w:tab w:val="left" w:pos="1140"/>
        <w:tab w:val="left" w:pos="1360"/>
      </w:tabs>
      <w:suppressAutoHyphens/>
      <w:spacing w:before="60" w:after="240" w:line="230" w:lineRule="exact"/>
      <w:ind w:left="1008" w:hanging="1008"/>
    </w:pPr>
    <w:rPr>
      <w:rFonts w:ascii="Arial" w:eastAsia="MS Mincho" w:hAnsi="Arial" w:cs="Arial"/>
      <w:i w:val="0"/>
      <w:iCs w:val="0"/>
      <w:sz w:val="20"/>
      <w:szCs w:val="20"/>
      <w:lang w:eastAsia="ja-JP"/>
    </w:rPr>
  </w:style>
  <w:style w:type="paragraph" w:customStyle="1" w:styleId="a6">
    <w:name w:val="a6"/>
    <w:basedOn w:val="Heading6"/>
    <w:next w:val="Normal"/>
    <w:rsid w:val="00AA7246"/>
    <w:pPr>
      <w:keepNext/>
      <w:numPr>
        <w:numId w:val="72"/>
      </w:numPr>
      <w:tabs>
        <w:tab w:val="left" w:pos="1140"/>
        <w:tab w:val="left" w:pos="1360"/>
      </w:tabs>
      <w:suppressAutoHyphens/>
      <w:spacing w:before="60" w:after="240" w:line="230" w:lineRule="exact"/>
    </w:pPr>
    <w:rPr>
      <w:rFonts w:ascii="Arial" w:eastAsia="MS Mincho" w:hAnsi="Arial" w:cs="Arial"/>
      <w:sz w:val="20"/>
      <w:szCs w:val="20"/>
      <w:lang w:eastAsia="ja-JP"/>
    </w:rPr>
  </w:style>
  <w:style w:type="paragraph" w:customStyle="1" w:styleId="ANNEX">
    <w:name w:val="ANNEX"/>
    <w:basedOn w:val="Normal"/>
    <w:next w:val="Normal"/>
    <w:rsid w:val="004A471E"/>
    <w:pPr>
      <w:keepNext/>
      <w:pageBreakBefore/>
      <w:numPr>
        <w:numId w:val="72"/>
      </w:numPr>
      <w:tabs>
        <w:tab w:val="num" w:pos="360"/>
      </w:tabs>
      <w:spacing w:after="760" w:line="310" w:lineRule="exact"/>
      <w:jc w:val="center"/>
      <w:outlineLvl w:val="0"/>
    </w:pPr>
    <w:rPr>
      <w:rFonts w:ascii="Arial" w:eastAsia="MS Mincho" w:hAnsi="Arial" w:cs="Arial"/>
      <w:b/>
      <w:bCs/>
      <w:sz w:val="28"/>
      <w:szCs w:val="28"/>
      <w:lang w:eastAsia="ja-JP"/>
    </w:rPr>
  </w:style>
  <w:style w:type="paragraph" w:customStyle="1" w:styleId="StyleANNEXKernat18pt">
    <w:name w:val="Style ANNEX + Kern at 18 pt"/>
    <w:basedOn w:val="ANNEX"/>
    <w:rsid w:val="00AA7246"/>
    <w:pPr>
      <w:spacing w:after="240"/>
      <w:jc w:val="left"/>
    </w:pPr>
    <w:rPr>
      <w:kern w:val="36"/>
    </w:rPr>
  </w:style>
  <w:style w:type="paragraph" w:styleId="TOC1">
    <w:name w:val="toc 1"/>
    <w:basedOn w:val="Normal"/>
    <w:next w:val="Normal"/>
    <w:link w:val="TOC1Char"/>
    <w:autoRedefine/>
    <w:uiPriority w:val="39"/>
    <w:rsid w:val="00903750"/>
  </w:style>
  <w:style w:type="paragraph" w:styleId="TOC2">
    <w:name w:val="toc 2"/>
    <w:basedOn w:val="Normal"/>
    <w:next w:val="Normal"/>
    <w:link w:val="TOC2Char"/>
    <w:autoRedefine/>
    <w:uiPriority w:val="39"/>
    <w:rsid w:val="00903750"/>
    <w:pPr>
      <w:ind w:left="240"/>
    </w:pPr>
  </w:style>
  <w:style w:type="paragraph" w:styleId="TOC3">
    <w:name w:val="toc 3"/>
    <w:basedOn w:val="Normal"/>
    <w:next w:val="Normal"/>
    <w:autoRedefine/>
    <w:uiPriority w:val="39"/>
    <w:rsid w:val="00903750"/>
    <w:pPr>
      <w:ind w:left="480"/>
    </w:pPr>
  </w:style>
  <w:style w:type="character" w:styleId="Hyperlink">
    <w:name w:val="Hyperlink"/>
    <w:uiPriority w:val="99"/>
    <w:rsid w:val="00915EE0"/>
    <w:rPr>
      <w:color w:val="0000FF"/>
      <w:u w:val="single"/>
    </w:rPr>
  </w:style>
  <w:style w:type="paragraph" w:styleId="TOC4">
    <w:name w:val="toc 4"/>
    <w:basedOn w:val="Normal"/>
    <w:next w:val="Normal"/>
    <w:autoRedefine/>
    <w:uiPriority w:val="39"/>
    <w:rsid w:val="002B2FD2"/>
    <w:pPr>
      <w:ind w:left="720"/>
    </w:pPr>
  </w:style>
  <w:style w:type="paragraph" w:customStyle="1" w:styleId="TableContents">
    <w:name w:val="Table Contents"/>
    <w:basedOn w:val="Normal"/>
    <w:rsid w:val="00DB3208"/>
    <w:pPr>
      <w:suppressLineNumbers/>
      <w:suppressAutoHyphens/>
    </w:pPr>
    <w:rPr>
      <w:rFonts w:ascii="Nimbus Roman No9 L" w:eastAsia="Nimbus Sans L" w:hAnsi="Nimbus Roman No9 L" w:cs="Tunga"/>
      <w:lang w:bidi="kn-IN"/>
    </w:rPr>
  </w:style>
  <w:style w:type="paragraph" w:customStyle="1" w:styleId="TableHeading">
    <w:name w:val="Table Heading"/>
    <w:basedOn w:val="TableContents"/>
    <w:rsid w:val="00DB3208"/>
    <w:pPr>
      <w:jc w:val="center"/>
    </w:pPr>
    <w:rPr>
      <w:b/>
      <w:bCs/>
      <w:i/>
      <w:iCs/>
    </w:rPr>
  </w:style>
  <w:style w:type="paragraph" w:styleId="BalloonText">
    <w:name w:val="Balloon Text"/>
    <w:basedOn w:val="Normal"/>
    <w:link w:val="BalloonTextChar"/>
    <w:uiPriority w:val="99"/>
    <w:rsid w:val="00CC1CE8"/>
    <w:rPr>
      <w:rFonts w:ascii="Lucida Grande" w:hAnsi="Lucida Grande"/>
      <w:sz w:val="18"/>
      <w:szCs w:val="18"/>
    </w:rPr>
  </w:style>
  <w:style w:type="character" w:customStyle="1" w:styleId="BalloonTextChar">
    <w:name w:val="Balloon Text Char"/>
    <w:link w:val="BalloonText"/>
    <w:uiPriority w:val="99"/>
    <w:rsid w:val="00CC1CE8"/>
    <w:rPr>
      <w:rFonts w:ascii="Lucida Grande" w:eastAsia="SimSun" w:hAnsi="Lucida Grande"/>
      <w:sz w:val="18"/>
      <w:szCs w:val="18"/>
      <w:lang w:eastAsia="zh-CN"/>
    </w:rPr>
  </w:style>
  <w:style w:type="paragraph" w:styleId="DocumentMap">
    <w:name w:val="Document Map"/>
    <w:basedOn w:val="Normal"/>
    <w:link w:val="DocumentMapChar"/>
    <w:uiPriority w:val="99"/>
    <w:rsid w:val="00CC1CE8"/>
    <w:rPr>
      <w:rFonts w:ascii="Lucida Grande" w:hAnsi="Lucida Grande"/>
    </w:rPr>
  </w:style>
  <w:style w:type="character" w:customStyle="1" w:styleId="DocumentMapChar">
    <w:name w:val="Document Map Char"/>
    <w:link w:val="DocumentMap"/>
    <w:uiPriority w:val="99"/>
    <w:rsid w:val="00CC1CE8"/>
    <w:rPr>
      <w:rFonts w:ascii="Lucida Grande" w:eastAsia="SimSun" w:hAnsi="Lucida Grande"/>
      <w:sz w:val="24"/>
      <w:szCs w:val="24"/>
      <w:lang w:eastAsia="zh-CN"/>
    </w:rPr>
  </w:style>
  <w:style w:type="character" w:customStyle="1" w:styleId="Heading3Char">
    <w:name w:val="Heading 3 Char"/>
    <w:aliases w:val="h3 Char,H3 Char,H31 Char,Titre 3 Char,Org Heading 1 Char,mobil-heading3 Char,Übers3 Char,3 Char,Heading 3 Char1 Char Char,Heading 3 Char Char Char Char,h31 Char,h32 Char,THeading 3 Char,Alt+3 Char,Alt+31 Char,Alt+32 Char,Alt+33 Char"/>
    <w:link w:val="Heading3"/>
    <w:uiPriority w:val="3"/>
    <w:rsid w:val="00CC1CE8"/>
    <w:rPr>
      <w:rFonts w:eastAsia="Calibri"/>
      <w:b/>
      <w:bCs/>
      <w:sz w:val="24"/>
      <w:szCs w:val="26"/>
      <w:lang w:val="x-none" w:eastAsia="en-US"/>
    </w:rPr>
  </w:style>
  <w:style w:type="paragraph" w:customStyle="1" w:styleId="TOCHeading1">
    <w:name w:val="TOC Heading1"/>
    <w:basedOn w:val="Heading1"/>
    <w:next w:val="Normal"/>
    <w:uiPriority w:val="39"/>
    <w:qFormat/>
    <w:rsid w:val="00CC1CE8"/>
    <w:pPr>
      <w:keepLines/>
      <w:numPr>
        <w:numId w:val="0"/>
      </w:numPr>
      <w:spacing w:before="480" w:after="0"/>
      <w:outlineLvl w:val="9"/>
    </w:pPr>
    <w:rPr>
      <w:rFonts w:ascii="Cambria" w:eastAsia="PMingLiU" w:hAnsi="Cambria" w:cs="Times New Roman"/>
      <w:color w:val="365F91"/>
      <w:kern w:val="0"/>
      <w:szCs w:val="28"/>
    </w:rPr>
  </w:style>
  <w:style w:type="character" w:styleId="CommentReference">
    <w:name w:val="annotation reference"/>
    <w:uiPriority w:val="99"/>
    <w:rsid w:val="00CC1CE8"/>
    <w:rPr>
      <w:sz w:val="16"/>
      <w:szCs w:val="16"/>
    </w:rPr>
  </w:style>
  <w:style w:type="paragraph" w:styleId="CommentText">
    <w:name w:val="annotation text"/>
    <w:basedOn w:val="Normal"/>
    <w:link w:val="CommentTextChar"/>
    <w:uiPriority w:val="99"/>
    <w:rsid w:val="00CC1CE8"/>
    <w:rPr>
      <w:sz w:val="20"/>
      <w:szCs w:val="20"/>
    </w:rPr>
  </w:style>
  <w:style w:type="character" w:customStyle="1" w:styleId="CommentTextChar">
    <w:name w:val="Comment Text Char"/>
    <w:link w:val="CommentText"/>
    <w:uiPriority w:val="99"/>
    <w:rsid w:val="00CC1CE8"/>
    <w:rPr>
      <w:rFonts w:eastAsia="SimSun"/>
      <w:lang w:eastAsia="zh-CN"/>
    </w:rPr>
  </w:style>
  <w:style w:type="paragraph" w:styleId="CommentSubject">
    <w:name w:val="annotation subject"/>
    <w:basedOn w:val="CommentText"/>
    <w:next w:val="CommentText"/>
    <w:link w:val="CommentSubjectChar"/>
    <w:uiPriority w:val="99"/>
    <w:rsid w:val="00CC1CE8"/>
    <w:rPr>
      <w:b/>
      <w:bCs/>
    </w:rPr>
  </w:style>
  <w:style w:type="character" w:customStyle="1" w:styleId="CommentSubjectChar">
    <w:name w:val="Comment Subject Char"/>
    <w:link w:val="CommentSubject"/>
    <w:uiPriority w:val="99"/>
    <w:rsid w:val="00CC1CE8"/>
    <w:rPr>
      <w:rFonts w:eastAsia="SimSun"/>
      <w:b/>
      <w:bCs/>
      <w:lang w:eastAsia="zh-CN"/>
    </w:rPr>
  </w:style>
  <w:style w:type="paragraph" w:customStyle="1" w:styleId="western">
    <w:name w:val="western"/>
    <w:basedOn w:val="Normal"/>
    <w:rsid w:val="00CC1CE8"/>
    <w:rPr>
      <w:rFonts w:eastAsia="Times New Roman"/>
      <w:lang w:val="it-IT" w:eastAsia="it-IT"/>
    </w:rPr>
  </w:style>
  <w:style w:type="character" w:customStyle="1" w:styleId="Heading2Char">
    <w:name w:val="Heading 2 Char"/>
    <w:aliases w:val="H2 Char,Head2A Char,2 Char,Break before Char,UNDERRUBRIK 1-2 Char,level 2 Char,h2 Char,Heading Two Char,Prophead 2 Char,headi Char,heading2 Char,h21 Char,h22 Char,21 Char,Titolo Sottosezione Char,Head 2 Char,l2 Char,TitreProp Char,R2 Char"/>
    <w:link w:val="Heading2"/>
    <w:uiPriority w:val="2"/>
    <w:rsid w:val="00CC1CE8"/>
    <w:rPr>
      <w:rFonts w:eastAsia="Calibri"/>
      <w:b/>
      <w:bCs/>
      <w:iCs/>
      <w:sz w:val="26"/>
      <w:szCs w:val="28"/>
      <w:lang w:val="x-none" w:eastAsia="en-US"/>
    </w:rPr>
  </w:style>
  <w:style w:type="paragraph" w:styleId="NormalWeb">
    <w:name w:val="Normal (Web)"/>
    <w:basedOn w:val="Normal"/>
    <w:uiPriority w:val="99"/>
    <w:unhideWhenUsed/>
    <w:rsid w:val="001C2B74"/>
    <w:pPr>
      <w:spacing w:before="100" w:beforeAutospacing="1" w:after="100" w:afterAutospacing="1"/>
    </w:pPr>
    <w:rPr>
      <w:rFonts w:eastAsia="Times New Roman"/>
      <w:lang w:eastAsia="zh-TW"/>
    </w:rPr>
  </w:style>
  <w:style w:type="paragraph" w:styleId="TOCHeading">
    <w:name w:val="TOC Heading"/>
    <w:basedOn w:val="Heading1"/>
    <w:next w:val="Normal"/>
    <w:uiPriority w:val="39"/>
    <w:unhideWhenUsed/>
    <w:qFormat/>
    <w:rsid w:val="005565BE"/>
    <w:pPr>
      <w:keepLines/>
      <w:numPr>
        <w:numId w:val="0"/>
      </w:numPr>
      <w:spacing w:before="480" w:after="0"/>
      <w:outlineLvl w:val="9"/>
    </w:pPr>
    <w:rPr>
      <w:rFonts w:ascii="Cambria" w:eastAsia="Times New Roman" w:hAnsi="Cambria" w:cs="Times New Roman"/>
      <w:color w:val="365F91"/>
      <w:kern w:val="0"/>
      <w:szCs w:val="28"/>
    </w:rPr>
  </w:style>
  <w:style w:type="paragraph" w:styleId="ListParagraph">
    <w:name w:val="List Paragraph"/>
    <w:basedOn w:val="Normal"/>
    <w:link w:val="ListParagraphChar"/>
    <w:uiPriority w:val="34"/>
    <w:qFormat/>
    <w:rsid w:val="00865788"/>
    <w:pPr>
      <w:autoSpaceDN w:val="0"/>
      <w:ind w:left="720"/>
      <w:contextualSpacing/>
      <w:textAlignment w:val="baseline"/>
    </w:pPr>
  </w:style>
  <w:style w:type="paragraph" w:styleId="Subtitle">
    <w:name w:val="Subtitle"/>
    <w:basedOn w:val="Normal"/>
    <w:next w:val="Normal"/>
    <w:link w:val="SubtitleChar"/>
    <w:uiPriority w:val="11"/>
    <w:qFormat/>
    <w:rsid w:val="00865788"/>
    <w:pPr>
      <w:numPr>
        <w:ilvl w:val="1"/>
      </w:numPr>
      <w:autoSpaceDN w:val="0"/>
      <w:textAlignment w:val="baseline"/>
    </w:pPr>
    <w:rPr>
      <w:rFonts w:ascii="Cambria" w:eastAsia="Times New Roman" w:hAnsi="Cambria"/>
      <w:i/>
      <w:iCs/>
      <w:color w:val="4F81BD"/>
      <w:spacing w:val="15"/>
    </w:rPr>
  </w:style>
  <w:style w:type="character" w:customStyle="1" w:styleId="SubtitleChar">
    <w:name w:val="Subtitle Char"/>
    <w:link w:val="Subtitle"/>
    <w:uiPriority w:val="11"/>
    <w:rsid w:val="00865788"/>
    <w:rPr>
      <w:rFonts w:ascii="Cambria" w:eastAsia="Times New Roman" w:hAnsi="Cambria" w:cs="Times New Roman"/>
      <w:i/>
      <w:iCs/>
      <w:color w:val="4F81BD"/>
      <w:spacing w:val="15"/>
      <w:sz w:val="24"/>
      <w:szCs w:val="24"/>
      <w:lang w:val="en-GB"/>
    </w:rPr>
  </w:style>
  <w:style w:type="paragraph" w:customStyle="1" w:styleId="box">
    <w:name w:val="box"/>
    <w:basedOn w:val="Normal"/>
    <w:rsid w:val="00951E3B"/>
    <w:pPr>
      <w:spacing w:before="120" w:after="120"/>
    </w:pPr>
    <w:rPr>
      <w:rFonts w:eastAsia="MS Mincho"/>
      <w:sz w:val="32"/>
      <w:szCs w:val="20"/>
      <w:lang w:eastAsia="en-GB"/>
    </w:rPr>
  </w:style>
  <w:style w:type="paragraph" w:styleId="Header">
    <w:name w:val="header"/>
    <w:basedOn w:val="Normal"/>
    <w:link w:val="HeaderChar"/>
    <w:uiPriority w:val="99"/>
    <w:rsid w:val="00717E1B"/>
    <w:pPr>
      <w:tabs>
        <w:tab w:val="center" w:pos="4513"/>
        <w:tab w:val="right" w:pos="9026"/>
      </w:tabs>
    </w:pPr>
  </w:style>
  <w:style w:type="character" w:customStyle="1" w:styleId="HeaderChar">
    <w:name w:val="Header Char"/>
    <w:basedOn w:val="DefaultParagraphFont"/>
    <w:link w:val="Header"/>
    <w:uiPriority w:val="99"/>
    <w:rsid w:val="00717E1B"/>
    <w:rPr>
      <w:rFonts w:ascii="Calibri" w:eastAsia="Calibri" w:hAnsi="Calibri"/>
      <w:sz w:val="22"/>
      <w:szCs w:val="22"/>
      <w:lang w:val="en-US" w:eastAsia="en-US"/>
    </w:rPr>
  </w:style>
  <w:style w:type="paragraph" w:styleId="Footer">
    <w:name w:val="footer"/>
    <w:basedOn w:val="Normal"/>
    <w:link w:val="FooterChar"/>
    <w:uiPriority w:val="99"/>
    <w:rsid w:val="00717E1B"/>
    <w:pPr>
      <w:tabs>
        <w:tab w:val="center" w:pos="4513"/>
        <w:tab w:val="right" w:pos="9026"/>
      </w:tabs>
    </w:pPr>
  </w:style>
  <w:style w:type="character" w:customStyle="1" w:styleId="FooterChar">
    <w:name w:val="Footer Char"/>
    <w:basedOn w:val="DefaultParagraphFont"/>
    <w:link w:val="Footer"/>
    <w:uiPriority w:val="99"/>
    <w:rsid w:val="00717E1B"/>
    <w:rPr>
      <w:rFonts w:ascii="Calibri" w:eastAsia="Calibri" w:hAnsi="Calibri"/>
      <w:sz w:val="22"/>
      <w:szCs w:val="22"/>
      <w:lang w:val="en-US" w:eastAsia="en-US"/>
    </w:rPr>
  </w:style>
  <w:style w:type="paragraph" w:customStyle="1" w:styleId="ISOMB">
    <w:name w:val="ISO_MB"/>
    <w:basedOn w:val="Normal"/>
    <w:rsid w:val="00646396"/>
    <w:pPr>
      <w:widowControl/>
      <w:spacing w:before="210" w:after="0" w:line="210" w:lineRule="exact"/>
    </w:pPr>
    <w:rPr>
      <w:rFonts w:ascii="Arial" w:eastAsia="Times New Roman" w:hAnsi="Arial"/>
      <w:sz w:val="18"/>
      <w:szCs w:val="20"/>
      <w:lang w:val="en-GB"/>
    </w:rPr>
  </w:style>
  <w:style w:type="paragraph" w:customStyle="1" w:styleId="ISOClause">
    <w:name w:val="ISO_Clause"/>
    <w:basedOn w:val="Normal"/>
    <w:rsid w:val="00646396"/>
    <w:pPr>
      <w:widowControl/>
      <w:spacing w:before="210" w:after="0" w:line="210" w:lineRule="exact"/>
    </w:pPr>
    <w:rPr>
      <w:rFonts w:ascii="Arial" w:eastAsia="Times New Roman" w:hAnsi="Arial"/>
      <w:sz w:val="18"/>
      <w:szCs w:val="20"/>
      <w:lang w:val="en-GB"/>
    </w:rPr>
  </w:style>
  <w:style w:type="paragraph" w:customStyle="1" w:styleId="ISOParagraph">
    <w:name w:val="ISO_Paragraph"/>
    <w:basedOn w:val="Normal"/>
    <w:rsid w:val="00646396"/>
    <w:pPr>
      <w:widowControl/>
      <w:spacing w:before="210" w:after="0" w:line="210" w:lineRule="exact"/>
    </w:pPr>
    <w:rPr>
      <w:rFonts w:ascii="Arial" w:eastAsia="Times New Roman" w:hAnsi="Arial"/>
      <w:sz w:val="18"/>
      <w:szCs w:val="20"/>
      <w:lang w:val="en-GB"/>
    </w:rPr>
  </w:style>
  <w:style w:type="paragraph" w:customStyle="1" w:styleId="ISOCommType">
    <w:name w:val="ISO_Comm_Type"/>
    <w:basedOn w:val="Normal"/>
    <w:rsid w:val="00646396"/>
    <w:pPr>
      <w:widowControl/>
      <w:spacing w:before="210" w:after="0" w:line="210" w:lineRule="exact"/>
    </w:pPr>
    <w:rPr>
      <w:rFonts w:ascii="Arial" w:eastAsia="Times New Roman" w:hAnsi="Arial"/>
      <w:sz w:val="18"/>
      <w:szCs w:val="20"/>
      <w:lang w:val="en-GB"/>
    </w:rPr>
  </w:style>
  <w:style w:type="paragraph" w:customStyle="1" w:styleId="ISOComments">
    <w:name w:val="ISO_Comments"/>
    <w:basedOn w:val="Normal"/>
    <w:rsid w:val="00646396"/>
    <w:pPr>
      <w:widowControl/>
      <w:spacing w:before="210" w:after="0" w:line="210" w:lineRule="exact"/>
    </w:pPr>
    <w:rPr>
      <w:rFonts w:ascii="Arial" w:eastAsia="Times New Roman" w:hAnsi="Arial"/>
      <w:sz w:val="18"/>
      <w:szCs w:val="20"/>
      <w:lang w:val="en-GB"/>
    </w:rPr>
  </w:style>
  <w:style w:type="paragraph" w:customStyle="1" w:styleId="ISOChange">
    <w:name w:val="ISO_Change"/>
    <w:basedOn w:val="Normal"/>
    <w:rsid w:val="00646396"/>
    <w:pPr>
      <w:widowControl/>
      <w:spacing w:before="210" w:after="0" w:line="210" w:lineRule="exact"/>
    </w:pPr>
    <w:rPr>
      <w:rFonts w:ascii="Arial" w:eastAsia="Times New Roman" w:hAnsi="Arial"/>
      <w:sz w:val="18"/>
      <w:szCs w:val="20"/>
      <w:lang w:val="en-GB"/>
    </w:rPr>
  </w:style>
  <w:style w:type="paragraph" w:customStyle="1" w:styleId="ISOSecretObservations">
    <w:name w:val="ISO_Secret_Observations"/>
    <w:basedOn w:val="Normal"/>
    <w:rsid w:val="00646396"/>
    <w:pPr>
      <w:widowControl/>
      <w:spacing w:before="210" w:after="0" w:line="210" w:lineRule="exact"/>
    </w:pPr>
    <w:rPr>
      <w:rFonts w:ascii="Arial" w:eastAsia="Times New Roman" w:hAnsi="Arial"/>
      <w:sz w:val="18"/>
      <w:szCs w:val="20"/>
      <w:lang w:val="en-GB"/>
    </w:rPr>
  </w:style>
  <w:style w:type="character" w:styleId="Strong">
    <w:name w:val="Strong"/>
    <w:uiPriority w:val="22"/>
    <w:qFormat/>
    <w:rsid w:val="00215468"/>
    <w:rPr>
      <w:b/>
      <w:noProof w:val="0"/>
      <w:lang w:val="fr-FR"/>
    </w:rPr>
  </w:style>
  <w:style w:type="paragraph" w:customStyle="1" w:styleId="definition">
    <w:name w:val="definition"/>
    <w:basedOn w:val="Normal"/>
    <w:link w:val="definitionChar1"/>
    <w:uiPriority w:val="99"/>
    <w:rsid w:val="00215468"/>
    <w:pPr>
      <w:widowControl/>
      <w:spacing w:after="220" w:line="240" w:lineRule="auto"/>
      <w:ind w:left="2835" w:hanging="2835"/>
      <w:jc w:val="left"/>
    </w:pPr>
    <w:rPr>
      <w:rFonts w:ascii="Helvetica" w:eastAsia="BatangChe" w:hAnsi="Helvetica"/>
      <w:color w:val="000000"/>
      <w:sz w:val="20"/>
      <w:szCs w:val="20"/>
      <w:lang w:val="en-GB"/>
    </w:rPr>
  </w:style>
  <w:style w:type="character" w:customStyle="1" w:styleId="definitionChar1">
    <w:name w:val="definition Char1"/>
    <w:link w:val="definition"/>
    <w:uiPriority w:val="99"/>
    <w:rsid w:val="00215468"/>
    <w:rPr>
      <w:rFonts w:ascii="Helvetica" w:eastAsia="BatangChe" w:hAnsi="Helvetica"/>
      <w:color w:val="000000"/>
      <w:lang w:eastAsia="en-US"/>
    </w:rPr>
  </w:style>
  <w:style w:type="paragraph" w:customStyle="1" w:styleId="Default">
    <w:name w:val="Default"/>
    <w:rsid w:val="00215468"/>
    <w:pPr>
      <w:autoSpaceDE w:val="0"/>
      <w:autoSpaceDN w:val="0"/>
      <w:adjustRightInd w:val="0"/>
    </w:pPr>
    <w:rPr>
      <w:color w:val="000000"/>
      <w:sz w:val="24"/>
      <w:szCs w:val="24"/>
      <w:lang w:val="de-DE" w:eastAsia="en-US"/>
    </w:rPr>
  </w:style>
  <w:style w:type="character" w:customStyle="1" w:styleId="expand-control-text">
    <w:name w:val="expand-control-text"/>
    <w:basedOn w:val="DefaultParagraphFont"/>
    <w:rsid w:val="00215468"/>
  </w:style>
  <w:style w:type="character" w:customStyle="1" w:styleId="Heading1Char">
    <w:name w:val="Heading 1 Char"/>
    <w:aliases w:val="h1 Char,H1 Char,app heading 1 Char,l1 Char,Huvudrubrik Char,h11 Char,h12 Char,h13 Char,h14 Char,h15 Char,h16 Char,Heading 1_a Char,Heading 1 (NN) Char,Titolo Sezione Char,Head 1 (Chapter heading) Char,Titre§ Char,1 Char,Section Head Char"/>
    <w:basedOn w:val="DefaultParagraphFont"/>
    <w:link w:val="Heading1"/>
    <w:uiPriority w:val="1"/>
    <w:rsid w:val="00504259"/>
    <w:rPr>
      <w:rFonts w:eastAsia="Calibri" w:cs="Arial"/>
      <w:b/>
      <w:bCs/>
      <w:kern w:val="32"/>
      <w:sz w:val="28"/>
      <w:szCs w:val="32"/>
      <w:lang w:val="en-US" w:eastAsia="en-US"/>
    </w:rPr>
  </w:style>
  <w:style w:type="paragraph" w:styleId="Bibliography">
    <w:name w:val="Bibliography"/>
    <w:basedOn w:val="Normal"/>
    <w:next w:val="Normal"/>
    <w:uiPriority w:val="70"/>
    <w:unhideWhenUsed/>
    <w:rsid w:val="00504259"/>
  </w:style>
  <w:style w:type="paragraph" w:styleId="PlainText">
    <w:name w:val="Plain Text"/>
    <w:basedOn w:val="Normal"/>
    <w:link w:val="PlainTextChar"/>
    <w:uiPriority w:val="99"/>
    <w:rsid w:val="00785DF1"/>
    <w:pPr>
      <w:widowControl/>
      <w:spacing w:after="0" w:line="240" w:lineRule="auto"/>
      <w:jc w:val="left"/>
    </w:pPr>
    <w:rPr>
      <w:rFonts w:ascii="Courier New" w:eastAsia="Times New Roman" w:hAnsi="Courier New"/>
      <w:szCs w:val="24"/>
      <w:lang w:val="en-GB"/>
    </w:rPr>
  </w:style>
  <w:style w:type="character" w:customStyle="1" w:styleId="PlainTextChar">
    <w:name w:val="Plain Text Char"/>
    <w:basedOn w:val="DefaultParagraphFont"/>
    <w:link w:val="PlainText"/>
    <w:uiPriority w:val="99"/>
    <w:rsid w:val="00785DF1"/>
    <w:rPr>
      <w:rFonts w:ascii="Courier New" w:eastAsia="Times New Roman" w:hAnsi="Courier New"/>
      <w:sz w:val="24"/>
      <w:szCs w:val="24"/>
      <w:lang w:eastAsia="en-US"/>
    </w:rPr>
  </w:style>
  <w:style w:type="paragraph" w:styleId="Caption">
    <w:name w:val="caption"/>
    <w:basedOn w:val="Normal"/>
    <w:next w:val="Normal"/>
    <w:link w:val="CaptionChar"/>
    <w:uiPriority w:val="35"/>
    <w:qFormat/>
    <w:rsid w:val="00FF37B9"/>
    <w:pPr>
      <w:widowControl/>
      <w:spacing w:before="120" w:after="120" w:line="230" w:lineRule="atLeast"/>
    </w:pPr>
    <w:rPr>
      <w:rFonts w:ascii="Cambria" w:eastAsia="MS Mincho" w:hAnsi="Cambria" w:cs="Cambria"/>
      <w:b/>
      <w:sz w:val="22"/>
      <w:szCs w:val="20"/>
      <w:lang w:val="en-GB" w:eastAsia="fr-FR"/>
    </w:rPr>
  </w:style>
  <w:style w:type="paragraph" w:customStyle="1" w:styleId="RefNorm">
    <w:name w:val="RefNorm"/>
    <w:basedOn w:val="Normal"/>
    <w:rsid w:val="008128CA"/>
    <w:pPr>
      <w:widowControl/>
      <w:spacing w:after="240" w:line="240" w:lineRule="atLeast"/>
    </w:pPr>
    <w:rPr>
      <w:rFonts w:ascii="Cambria" w:hAnsi="Cambria"/>
      <w:sz w:val="22"/>
      <w:lang w:val="en-GB"/>
    </w:rPr>
  </w:style>
  <w:style w:type="character" w:customStyle="1" w:styleId="stddocNumber">
    <w:name w:val="std_docNumber"/>
    <w:rsid w:val="008128CA"/>
    <w:rPr>
      <w:rFonts w:ascii="Cambria" w:hAnsi="Cambria"/>
      <w:bdr w:val="none" w:sz="0" w:space="0" w:color="auto"/>
      <w:shd w:val="clear" w:color="auto" w:fill="F2DBDB"/>
    </w:rPr>
  </w:style>
  <w:style w:type="character" w:customStyle="1" w:styleId="stddocPartNumber">
    <w:name w:val="std_docPartNumber"/>
    <w:rsid w:val="008128CA"/>
    <w:rPr>
      <w:rFonts w:ascii="Cambria" w:hAnsi="Cambria"/>
      <w:bdr w:val="none" w:sz="0" w:space="0" w:color="auto"/>
      <w:shd w:val="clear" w:color="auto" w:fill="EAF1DD"/>
    </w:rPr>
  </w:style>
  <w:style w:type="character" w:customStyle="1" w:styleId="stddocTitle">
    <w:name w:val="std_docTitle"/>
    <w:rsid w:val="008128CA"/>
    <w:rPr>
      <w:rFonts w:ascii="Cambria" w:hAnsi="Cambria"/>
      <w:i/>
      <w:bdr w:val="none" w:sz="0" w:space="0" w:color="auto"/>
      <w:shd w:val="clear" w:color="auto" w:fill="FDE9D9"/>
    </w:rPr>
  </w:style>
  <w:style w:type="character" w:customStyle="1" w:styleId="stdpublisher">
    <w:name w:val="std_publisher"/>
    <w:rsid w:val="008128CA"/>
    <w:rPr>
      <w:rFonts w:ascii="Cambria" w:hAnsi="Cambria"/>
      <w:bdr w:val="none" w:sz="0" w:space="0" w:color="auto"/>
      <w:shd w:val="clear" w:color="auto" w:fill="C6D9F1"/>
    </w:rPr>
  </w:style>
  <w:style w:type="character" w:customStyle="1" w:styleId="citesec">
    <w:name w:val="cite_sec"/>
    <w:rsid w:val="00852F73"/>
    <w:rPr>
      <w:rFonts w:ascii="Cambria" w:hAnsi="Cambria"/>
      <w:bdr w:val="none" w:sz="0" w:space="0" w:color="auto"/>
      <w:shd w:val="clear" w:color="auto" w:fill="FFCCCC"/>
    </w:rPr>
  </w:style>
  <w:style w:type="paragraph" w:customStyle="1" w:styleId="Tablebody">
    <w:name w:val="Table body"/>
    <w:basedOn w:val="Normal"/>
    <w:link w:val="TablebodyChar"/>
    <w:rsid w:val="00852F73"/>
    <w:pPr>
      <w:widowControl/>
      <w:spacing w:before="60" w:after="60" w:line="210" w:lineRule="atLeast"/>
      <w:jc w:val="left"/>
    </w:pPr>
    <w:rPr>
      <w:rFonts w:ascii="Cambria" w:hAnsi="Cambria"/>
      <w:sz w:val="20"/>
      <w:lang w:val="en-GB"/>
    </w:rPr>
  </w:style>
  <w:style w:type="character" w:customStyle="1" w:styleId="ISOCode">
    <w:name w:val="ISOCode"/>
    <w:basedOn w:val="DefaultParagraphFont"/>
    <w:rsid w:val="00852F73"/>
    <w:rPr>
      <w:rFonts w:ascii="Courier New" w:hAnsi="Courier New" w:cs="Courier New"/>
      <w:b w:val="0"/>
      <w:i w:val="0"/>
      <w:sz w:val="22"/>
      <w:lang w:val="en-US"/>
    </w:rPr>
  </w:style>
  <w:style w:type="character" w:customStyle="1" w:styleId="TablebodyChar">
    <w:name w:val="Table body Char"/>
    <w:basedOn w:val="DefaultParagraphFont"/>
    <w:link w:val="Tablebody"/>
    <w:rsid w:val="00852F73"/>
    <w:rPr>
      <w:rFonts w:ascii="Cambria" w:eastAsia="Calibri" w:hAnsi="Cambria"/>
      <w:szCs w:val="22"/>
      <w:lang w:eastAsia="en-US"/>
    </w:rPr>
  </w:style>
  <w:style w:type="character" w:styleId="HTMLDefinition">
    <w:name w:val="HTML Definition"/>
    <w:uiPriority w:val="99"/>
    <w:unhideWhenUsed/>
    <w:rsid w:val="00987E0C"/>
    <w:rPr>
      <w:b/>
      <w:bCs/>
      <w:i/>
      <w:iCs/>
    </w:rPr>
  </w:style>
  <w:style w:type="character" w:styleId="HTMLVariable">
    <w:name w:val="HTML Variable"/>
    <w:uiPriority w:val="99"/>
    <w:unhideWhenUsed/>
    <w:rsid w:val="00987E0C"/>
    <w:rPr>
      <w:i/>
      <w:iCs/>
    </w:rPr>
  </w:style>
  <w:style w:type="character" w:customStyle="1" w:styleId="content">
    <w:name w:val="content"/>
    <w:rsid w:val="00987E0C"/>
  </w:style>
  <w:style w:type="character" w:customStyle="1" w:styleId="secno3">
    <w:name w:val="secno3"/>
    <w:rsid w:val="00987E0C"/>
  </w:style>
  <w:style w:type="character" w:styleId="Emphasis">
    <w:name w:val="Emphasis"/>
    <w:basedOn w:val="DefaultParagraphFont"/>
    <w:uiPriority w:val="20"/>
    <w:qFormat/>
    <w:rsid w:val="00987E0C"/>
    <w:rPr>
      <w:i/>
      <w:iCs/>
    </w:rPr>
  </w:style>
  <w:style w:type="paragraph" w:customStyle="1" w:styleId="zzCopyright">
    <w:name w:val="zzCopyright"/>
    <w:basedOn w:val="Normal"/>
    <w:next w:val="Normal"/>
    <w:rsid w:val="004642FA"/>
    <w:pPr>
      <w:widowControl/>
      <w:pBdr>
        <w:top w:val="single" w:sz="4" w:space="1" w:color="0000FF"/>
        <w:left w:val="single" w:sz="4" w:space="4" w:color="0000FF"/>
        <w:bottom w:val="single" w:sz="4" w:space="1" w:color="0000FF"/>
        <w:right w:val="single" w:sz="4" w:space="4" w:color="0000FF"/>
      </w:pBdr>
      <w:tabs>
        <w:tab w:val="left" w:pos="514"/>
        <w:tab w:val="left" w:pos="9623"/>
      </w:tabs>
      <w:spacing w:after="240" w:line="240" w:lineRule="atLeast"/>
      <w:ind w:left="284" w:right="284"/>
    </w:pPr>
    <w:rPr>
      <w:rFonts w:ascii="Cambria" w:eastAsia="MS Mincho" w:hAnsi="Cambria"/>
      <w:color w:val="0000FF"/>
      <w:sz w:val="22"/>
      <w:szCs w:val="20"/>
      <w:lang w:val="en-GB" w:eastAsia="ja-JP"/>
    </w:rPr>
  </w:style>
  <w:style w:type="paragraph" w:customStyle="1" w:styleId="ForewordText">
    <w:name w:val="Foreword Text"/>
    <w:basedOn w:val="Normal"/>
    <w:link w:val="ForewordTextChar"/>
    <w:rsid w:val="004642FA"/>
    <w:pPr>
      <w:widowControl/>
      <w:spacing w:after="240" w:line="240" w:lineRule="atLeast"/>
    </w:pPr>
    <w:rPr>
      <w:rFonts w:ascii="Cambria" w:hAnsi="Cambria"/>
      <w:sz w:val="22"/>
      <w:lang w:val="fr-FR"/>
    </w:rPr>
  </w:style>
  <w:style w:type="character" w:customStyle="1" w:styleId="ForewordTextChar">
    <w:name w:val="Foreword Text Char"/>
    <w:link w:val="ForewordText"/>
    <w:locked/>
    <w:rsid w:val="004642FA"/>
    <w:rPr>
      <w:rFonts w:ascii="Cambria" w:eastAsia="Calibri" w:hAnsi="Cambria"/>
      <w:sz w:val="22"/>
      <w:szCs w:val="22"/>
      <w:lang w:val="fr-FR" w:eastAsia="en-US"/>
    </w:rPr>
  </w:style>
  <w:style w:type="character" w:customStyle="1" w:styleId="ISOCodebold">
    <w:name w:val="ISOCode_bold"/>
    <w:basedOn w:val="DefaultParagraphFont"/>
    <w:rsid w:val="00D64FCF"/>
    <w:rPr>
      <w:rFonts w:ascii="Courier New" w:hAnsi="Courier New" w:cs="Courier New"/>
      <w:b/>
      <w:i w:val="0"/>
      <w:sz w:val="22"/>
      <w:lang w:val="en-US"/>
    </w:rPr>
  </w:style>
  <w:style w:type="paragraph" w:customStyle="1" w:styleId="Tabletitle">
    <w:name w:val="Table title"/>
    <w:basedOn w:val="Normal"/>
    <w:next w:val="Normal"/>
    <w:link w:val="TabletitleChar"/>
    <w:qFormat/>
    <w:rsid w:val="0006007F"/>
    <w:pPr>
      <w:keepNext/>
      <w:widowControl/>
      <w:suppressAutoHyphens/>
      <w:spacing w:before="120" w:after="120" w:line="230" w:lineRule="exact"/>
      <w:jc w:val="center"/>
    </w:pPr>
    <w:rPr>
      <w:rFonts w:ascii="Arial" w:eastAsia="MS Mincho" w:hAnsi="Arial"/>
      <w:b/>
      <w:sz w:val="20"/>
      <w:szCs w:val="20"/>
      <w:lang w:val="de-DE" w:eastAsia="ja-JP"/>
    </w:rPr>
  </w:style>
  <w:style w:type="paragraph" w:styleId="BodyText">
    <w:name w:val="Body Text"/>
    <w:basedOn w:val="Normal"/>
    <w:link w:val="BodyTextChar"/>
    <w:uiPriority w:val="1"/>
    <w:unhideWhenUsed/>
    <w:qFormat/>
    <w:rsid w:val="0006007F"/>
    <w:pPr>
      <w:widowControl/>
      <w:spacing w:after="120" w:line="240" w:lineRule="atLeast"/>
    </w:pPr>
    <w:rPr>
      <w:rFonts w:ascii="Cambria" w:hAnsi="Cambria"/>
      <w:sz w:val="22"/>
      <w:lang w:val="en-GB"/>
    </w:rPr>
  </w:style>
  <w:style w:type="character" w:customStyle="1" w:styleId="BodyTextChar">
    <w:name w:val="Body Text Char"/>
    <w:basedOn w:val="DefaultParagraphFont"/>
    <w:link w:val="BodyText"/>
    <w:uiPriority w:val="1"/>
    <w:rsid w:val="0006007F"/>
    <w:rPr>
      <w:rFonts w:ascii="Cambria" w:eastAsia="Calibri" w:hAnsi="Cambria"/>
      <w:sz w:val="22"/>
      <w:szCs w:val="22"/>
      <w:lang w:eastAsia="en-US"/>
    </w:rPr>
  </w:style>
  <w:style w:type="character" w:customStyle="1" w:styleId="citetbl">
    <w:name w:val="cite_tbl"/>
    <w:rsid w:val="0006007F"/>
    <w:rPr>
      <w:rFonts w:ascii="Cambria" w:hAnsi="Cambria"/>
      <w:color w:val="auto"/>
      <w:bdr w:val="none" w:sz="0" w:space="0" w:color="auto"/>
      <w:shd w:val="clear" w:color="auto" w:fill="FF9999"/>
    </w:rPr>
  </w:style>
  <w:style w:type="paragraph" w:customStyle="1" w:styleId="Tableheader">
    <w:name w:val="Table header"/>
    <w:basedOn w:val="Tablebody"/>
    <w:link w:val="TableheaderChar"/>
    <w:rsid w:val="0006007F"/>
    <w:rPr>
      <w:lang w:eastAsia="de-DE"/>
    </w:rPr>
  </w:style>
  <w:style w:type="character" w:customStyle="1" w:styleId="TableheaderChar">
    <w:name w:val="Table header Char"/>
    <w:basedOn w:val="TablebodyChar"/>
    <w:link w:val="Tableheader"/>
    <w:rsid w:val="0006007F"/>
    <w:rPr>
      <w:rFonts w:ascii="Cambria" w:eastAsia="Calibri" w:hAnsi="Cambria"/>
      <w:szCs w:val="22"/>
      <w:lang w:eastAsia="de-DE"/>
    </w:rPr>
  </w:style>
  <w:style w:type="character" w:customStyle="1" w:styleId="TabletitleChar">
    <w:name w:val="Table title Char"/>
    <w:link w:val="Tabletitle"/>
    <w:rsid w:val="0006007F"/>
    <w:rPr>
      <w:rFonts w:ascii="Arial" w:hAnsi="Arial"/>
      <w:b/>
      <w:lang w:val="de-DE" w:eastAsia="ja-JP"/>
    </w:rPr>
  </w:style>
  <w:style w:type="paragraph" w:customStyle="1" w:styleId="ListContinue1">
    <w:name w:val="List Continue 1"/>
    <w:basedOn w:val="Normal"/>
    <w:rsid w:val="00DA725F"/>
    <w:pPr>
      <w:widowControl/>
      <w:spacing w:after="240" w:line="240" w:lineRule="atLeast"/>
      <w:ind w:left="403" w:hanging="403"/>
    </w:pPr>
    <w:rPr>
      <w:rFonts w:ascii="Cambria" w:hAnsi="Cambria"/>
      <w:sz w:val="22"/>
      <w:lang w:val="en-GB"/>
    </w:rPr>
  </w:style>
  <w:style w:type="character" w:customStyle="1" w:styleId="Courier">
    <w:name w:val="Courier"/>
    <w:rsid w:val="00DA725F"/>
    <w:rPr>
      <w:rFonts w:ascii="Courier New" w:hAnsi="Courier New"/>
    </w:rPr>
  </w:style>
  <w:style w:type="paragraph" w:customStyle="1" w:styleId="Tablefooter">
    <w:name w:val="Table footer"/>
    <w:basedOn w:val="Normal"/>
    <w:rsid w:val="003C42CA"/>
    <w:pPr>
      <w:widowControl/>
      <w:tabs>
        <w:tab w:val="left" w:pos="346"/>
      </w:tabs>
      <w:spacing w:before="60" w:after="60" w:line="200" w:lineRule="atLeast"/>
    </w:pPr>
    <w:rPr>
      <w:rFonts w:ascii="Cambria" w:hAnsi="Cambria"/>
      <w:sz w:val="18"/>
      <w:lang w:val="en-GB"/>
    </w:rPr>
  </w:style>
  <w:style w:type="paragraph" w:styleId="ListContinue">
    <w:name w:val="List Continue"/>
    <w:aliases w:val="list 1,list-1"/>
    <w:basedOn w:val="Normal"/>
    <w:link w:val="ListContinueChar"/>
    <w:rsid w:val="003C42CA"/>
    <w:pPr>
      <w:widowControl/>
      <w:numPr>
        <w:numId w:val="35"/>
      </w:numPr>
      <w:tabs>
        <w:tab w:val="left" w:pos="400"/>
      </w:tabs>
      <w:spacing w:after="240" w:line="230" w:lineRule="atLeast"/>
    </w:pPr>
    <w:rPr>
      <w:rFonts w:ascii="Arial" w:eastAsia="MS Mincho" w:hAnsi="Arial"/>
      <w:sz w:val="20"/>
      <w:szCs w:val="20"/>
      <w:lang w:val="de-DE" w:eastAsia="ja-JP"/>
    </w:rPr>
  </w:style>
  <w:style w:type="paragraph" w:styleId="ListContinue2">
    <w:name w:val="List Continue 2"/>
    <w:aliases w:val="list-2"/>
    <w:basedOn w:val="ListContinue"/>
    <w:rsid w:val="003C42CA"/>
    <w:pPr>
      <w:numPr>
        <w:ilvl w:val="1"/>
      </w:numPr>
      <w:tabs>
        <w:tab w:val="clear" w:pos="400"/>
        <w:tab w:val="left" w:pos="800"/>
      </w:tabs>
    </w:pPr>
  </w:style>
  <w:style w:type="paragraph" w:styleId="ListContinue3">
    <w:name w:val="List Continue 3"/>
    <w:basedOn w:val="ListContinue"/>
    <w:rsid w:val="003C42CA"/>
    <w:pPr>
      <w:numPr>
        <w:ilvl w:val="2"/>
      </w:numPr>
      <w:tabs>
        <w:tab w:val="clear" w:pos="400"/>
        <w:tab w:val="left" w:pos="1200"/>
      </w:tabs>
    </w:pPr>
  </w:style>
  <w:style w:type="paragraph" w:styleId="ListContinue4">
    <w:name w:val="List Continue 4"/>
    <w:basedOn w:val="ListContinue"/>
    <w:rsid w:val="003C42CA"/>
    <w:pPr>
      <w:numPr>
        <w:ilvl w:val="3"/>
      </w:numPr>
      <w:tabs>
        <w:tab w:val="clear" w:pos="400"/>
        <w:tab w:val="left" w:pos="1600"/>
      </w:tabs>
    </w:pPr>
  </w:style>
  <w:style w:type="character" w:customStyle="1" w:styleId="stdyear">
    <w:name w:val="std_year"/>
    <w:rsid w:val="00A94B21"/>
    <w:rPr>
      <w:rFonts w:ascii="Cambria" w:hAnsi="Cambria"/>
      <w:bdr w:val="none" w:sz="0" w:space="0" w:color="auto"/>
      <w:shd w:val="clear" w:color="auto" w:fill="DAEEF3"/>
    </w:rPr>
  </w:style>
  <w:style w:type="character" w:customStyle="1" w:styleId="stdsuppl">
    <w:name w:val="std_suppl"/>
    <w:rsid w:val="00A94B21"/>
    <w:rPr>
      <w:rFonts w:ascii="Cambria" w:hAnsi="Cambria"/>
      <w:bdr w:val="none" w:sz="0" w:space="0" w:color="auto"/>
      <w:shd w:val="clear" w:color="auto" w:fill="F6FBB5"/>
    </w:rPr>
  </w:style>
  <w:style w:type="paragraph" w:customStyle="1" w:styleId="Tablebody0">
    <w:name w:val="Table body (+)"/>
    <w:basedOn w:val="Tablebody"/>
    <w:rsid w:val="00097D7C"/>
    <w:pPr>
      <w:spacing w:line="230" w:lineRule="atLeast"/>
    </w:pPr>
    <w:rPr>
      <w:sz w:val="22"/>
    </w:rPr>
  </w:style>
  <w:style w:type="character" w:customStyle="1" w:styleId="citeapp">
    <w:name w:val="cite_app"/>
    <w:rsid w:val="003B6E0F"/>
    <w:rPr>
      <w:rFonts w:ascii="Cambria" w:hAnsi="Cambria"/>
      <w:bdr w:val="none" w:sz="0" w:space="0" w:color="auto"/>
      <w:shd w:val="clear" w:color="auto" w:fill="CCFF33"/>
    </w:rPr>
  </w:style>
  <w:style w:type="character" w:styleId="UnresolvedMention">
    <w:name w:val="Unresolved Mention"/>
    <w:basedOn w:val="DefaultParagraphFont"/>
    <w:uiPriority w:val="99"/>
    <w:semiHidden/>
    <w:unhideWhenUsed/>
    <w:rsid w:val="00102211"/>
    <w:rPr>
      <w:color w:val="605E5C"/>
      <w:shd w:val="clear" w:color="auto" w:fill="E1DFDD"/>
    </w:rPr>
  </w:style>
  <w:style w:type="paragraph" w:customStyle="1" w:styleId="Normal-1">
    <w:name w:val="Normal-1"/>
    <w:basedOn w:val="Normal"/>
    <w:uiPriority w:val="14"/>
    <w:qFormat/>
    <w:rsid w:val="006271BE"/>
    <w:pPr>
      <w:widowControl/>
      <w:tabs>
        <w:tab w:val="left" w:pos="1134"/>
        <w:tab w:val="left" w:pos="2268"/>
        <w:tab w:val="left" w:pos="3402"/>
        <w:tab w:val="left" w:pos="4536"/>
        <w:tab w:val="left" w:pos="5670"/>
        <w:tab w:val="left" w:pos="6804"/>
        <w:tab w:val="left" w:pos="7938"/>
        <w:tab w:val="left" w:pos="9072"/>
      </w:tabs>
      <w:spacing w:before="120" w:after="120" w:line="240" w:lineRule="auto"/>
      <w:ind w:left="1134"/>
      <w:jc w:val="left"/>
    </w:pPr>
    <w:rPr>
      <w:rFonts w:ascii="Cambria" w:hAnsi="Cambria"/>
      <w:sz w:val="22"/>
      <w:szCs w:val="20"/>
    </w:rPr>
  </w:style>
  <w:style w:type="character" w:customStyle="1" w:styleId="ListParagraphChar">
    <w:name w:val="List Paragraph Char"/>
    <w:basedOn w:val="DefaultParagraphFont"/>
    <w:link w:val="ListParagraph"/>
    <w:uiPriority w:val="34"/>
    <w:qFormat/>
    <w:locked/>
    <w:rsid w:val="00DD3E9D"/>
    <w:rPr>
      <w:rFonts w:eastAsia="Calibri"/>
      <w:sz w:val="24"/>
      <w:szCs w:val="22"/>
      <w:lang w:val="en-US" w:eastAsia="en-US"/>
    </w:rPr>
  </w:style>
  <w:style w:type="paragraph" w:customStyle="1" w:styleId="TableCell">
    <w:name w:val="Table Cell"/>
    <w:basedOn w:val="Normal"/>
    <w:rsid w:val="005D14A1"/>
    <w:pPr>
      <w:widowControl/>
      <w:tabs>
        <w:tab w:val="left" w:pos="720"/>
        <w:tab w:val="left" w:pos="1080"/>
        <w:tab w:val="left" w:pos="1440"/>
        <w:tab w:val="left" w:pos="1800"/>
        <w:tab w:val="left" w:pos="2160"/>
      </w:tabs>
      <w:suppressAutoHyphens/>
      <w:spacing w:after="240" w:line="240" w:lineRule="auto"/>
      <w:jc w:val="left"/>
    </w:pPr>
    <w:rPr>
      <w:rFonts w:ascii="Cambria" w:eastAsia="MS Mincho" w:hAnsi="Cambria"/>
      <w:sz w:val="18"/>
    </w:rPr>
  </w:style>
  <w:style w:type="character" w:customStyle="1" w:styleId="Heading5Char">
    <w:name w:val="Heading 5 Char"/>
    <w:aliases w:val="H5 Char,Appendix A to X Char,Heading 5   Appendix A to X Char,5 sub-bullet Char,sb Char,4 Char,h5 Char,Indent Char,Heading5 Char,h51 Char,heading 51 Char,Heading51 Char,h52 Char,h53 Char,H51 Char,DO NOT USE_h5 Char,Alt+5 Char,Alt+51 Char"/>
    <w:basedOn w:val="DefaultParagraphFont"/>
    <w:link w:val="Heading5"/>
    <w:uiPriority w:val="5"/>
    <w:rsid w:val="00BE3C53"/>
    <w:rPr>
      <w:rFonts w:eastAsia="Calibri"/>
      <w:b/>
      <w:bCs/>
      <w:i/>
      <w:iCs/>
      <w:sz w:val="26"/>
      <w:szCs w:val="26"/>
      <w:lang w:val="en-US" w:eastAsia="en-US"/>
    </w:rPr>
  </w:style>
  <w:style w:type="paragraph" w:customStyle="1" w:styleId="Noteindentcontinued">
    <w:name w:val="Note indent continued"/>
    <w:basedOn w:val="Normal"/>
    <w:qFormat/>
    <w:rsid w:val="00730AC6"/>
    <w:pPr>
      <w:widowControl/>
      <w:tabs>
        <w:tab w:val="left" w:pos="1368"/>
      </w:tabs>
      <w:spacing w:after="240" w:line="220" w:lineRule="atLeast"/>
      <w:ind w:left="403"/>
    </w:pPr>
    <w:rPr>
      <w:rFonts w:ascii="Cambria" w:hAnsi="Cambria"/>
      <w:sz w:val="20"/>
      <w:lang w:val="en-GB"/>
    </w:rPr>
  </w:style>
  <w:style w:type="paragraph" w:customStyle="1" w:styleId="Note">
    <w:name w:val="Note"/>
    <w:basedOn w:val="Normal"/>
    <w:link w:val="NoteChar"/>
    <w:qFormat/>
    <w:rsid w:val="0052341E"/>
    <w:pPr>
      <w:widowControl/>
      <w:tabs>
        <w:tab w:val="left" w:pos="965"/>
      </w:tabs>
      <w:spacing w:after="240" w:line="220" w:lineRule="atLeast"/>
    </w:pPr>
    <w:rPr>
      <w:rFonts w:ascii="Cambria" w:hAnsi="Cambria"/>
      <w:sz w:val="20"/>
      <w:lang w:val="en-GB"/>
    </w:rPr>
  </w:style>
  <w:style w:type="character" w:customStyle="1" w:styleId="NoteChar">
    <w:name w:val="Note Char"/>
    <w:link w:val="Note"/>
    <w:locked/>
    <w:rsid w:val="0052341E"/>
    <w:rPr>
      <w:rFonts w:ascii="Cambria" w:eastAsia="Calibri" w:hAnsi="Cambria"/>
      <w:szCs w:val="22"/>
      <w:lang w:eastAsia="en-US"/>
    </w:rPr>
  </w:style>
  <w:style w:type="character" w:customStyle="1" w:styleId="fieldsZchn">
    <w:name w:val="fields Zchn"/>
    <w:link w:val="fields"/>
    <w:locked/>
    <w:rsid w:val="00244D1F"/>
    <w:rPr>
      <w:rFonts w:ascii="Cambria" w:eastAsia="Times New Roman" w:hAnsi="Cambria"/>
      <w:sz w:val="22"/>
      <w:szCs w:val="22"/>
    </w:rPr>
  </w:style>
  <w:style w:type="paragraph" w:customStyle="1" w:styleId="fields">
    <w:name w:val="fields"/>
    <w:basedOn w:val="Normal"/>
    <w:link w:val="fieldsZchn"/>
    <w:qFormat/>
    <w:rsid w:val="00244D1F"/>
    <w:pPr>
      <w:widowControl/>
      <w:tabs>
        <w:tab w:val="left" w:pos="1440"/>
        <w:tab w:val="left" w:pos="8010"/>
      </w:tabs>
      <w:spacing w:after="0" w:line="240" w:lineRule="auto"/>
      <w:ind w:left="720" w:hanging="360"/>
      <w:jc w:val="left"/>
    </w:pPr>
    <w:rPr>
      <w:rFonts w:ascii="Cambria" w:eastAsia="Times New Roman" w:hAnsi="Cambria"/>
      <w:sz w:val="22"/>
      <w:lang w:val="en-GB" w:eastAsia="en-GB"/>
    </w:rPr>
  </w:style>
  <w:style w:type="paragraph" w:customStyle="1" w:styleId="Atom">
    <w:name w:val="Atom"/>
    <w:basedOn w:val="Normal"/>
    <w:rsid w:val="00244D1F"/>
    <w:pPr>
      <w:keepNext/>
      <w:keepLines/>
      <w:widowControl/>
      <w:spacing w:after="220" w:line="240" w:lineRule="auto"/>
      <w:jc w:val="left"/>
    </w:pPr>
    <w:rPr>
      <w:rFonts w:ascii="Cambria" w:eastAsia="Times New Roman" w:hAnsi="Cambria"/>
      <w:sz w:val="22"/>
      <w:lang w:val="en-GB"/>
    </w:rPr>
  </w:style>
  <w:style w:type="paragraph" w:styleId="ListNumber">
    <w:name w:val="List Number"/>
    <w:basedOn w:val="Normal"/>
    <w:uiPriority w:val="99"/>
    <w:rsid w:val="007C0C9C"/>
    <w:pPr>
      <w:contextualSpacing/>
    </w:pPr>
  </w:style>
  <w:style w:type="paragraph" w:customStyle="1" w:styleId="Tabledescription">
    <w:name w:val="Table description"/>
    <w:basedOn w:val="Normal"/>
    <w:rsid w:val="0071557E"/>
    <w:pPr>
      <w:widowControl/>
      <w:shd w:val="pct10" w:color="auto" w:fill="auto"/>
      <w:suppressAutoHyphens/>
      <w:spacing w:before="120" w:after="120" w:line="240" w:lineRule="atLeast"/>
      <w:jc w:val="center"/>
    </w:pPr>
    <w:rPr>
      <w:rFonts w:ascii="Cambria" w:hAnsi="Cambria"/>
      <w:b/>
      <w:sz w:val="22"/>
      <w:szCs w:val="24"/>
      <w:lang w:val="en-GB"/>
    </w:rPr>
  </w:style>
  <w:style w:type="paragraph" w:customStyle="1" w:styleId="ListNumber1-">
    <w:name w:val="List Number 1 (-)"/>
    <w:basedOn w:val="Normal"/>
    <w:rsid w:val="0076149D"/>
    <w:pPr>
      <w:widowControl/>
      <w:tabs>
        <w:tab w:val="left" w:pos="403"/>
      </w:tabs>
      <w:spacing w:after="240" w:line="210" w:lineRule="atLeast"/>
      <w:ind w:left="403" w:hanging="403"/>
    </w:pPr>
    <w:rPr>
      <w:rFonts w:ascii="Cambria" w:hAnsi="Cambria"/>
      <w:sz w:val="20"/>
      <w:lang w:val="en-GB"/>
    </w:rPr>
  </w:style>
  <w:style w:type="character" w:customStyle="1" w:styleId="stdsection">
    <w:name w:val="std_section"/>
    <w:rsid w:val="0076149D"/>
    <w:rPr>
      <w:rFonts w:ascii="Cambria" w:hAnsi="Cambria" w:hint="default"/>
      <w:bdr w:val="none" w:sz="0" w:space="0" w:color="auto" w:frame="1"/>
      <w:shd w:val="clear" w:color="auto" w:fill="E5DFEC"/>
    </w:rPr>
  </w:style>
  <w:style w:type="paragraph" w:customStyle="1" w:styleId="NO">
    <w:name w:val="NO"/>
    <w:basedOn w:val="Normal"/>
    <w:link w:val="NOChar"/>
    <w:qFormat/>
    <w:rsid w:val="00B87D71"/>
    <w:pPr>
      <w:keepLines/>
      <w:widowControl/>
      <w:overflowPunct w:val="0"/>
      <w:autoSpaceDE w:val="0"/>
      <w:autoSpaceDN w:val="0"/>
      <w:adjustRightInd w:val="0"/>
      <w:spacing w:after="180" w:line="240" w:lineRule="auto"/>
      <w:ind w:left="1135" w:hanging="851"/>
      <w:jc w:val="left"/>
      <w:textAlignment w:val="baseline"/>
    </w:pPr>
    <w:rPr>
      <w:rFonts w:eastAsia="Times New Roman"/>
      <w:sz w:val="20"/>
      <w:szCs w:val="20"/>
      <w:lang w:val="en-GB"/>
    </w:rPr>
  </w:style>
  <w:style w:type="character" w:customStyle="1" w:styleId="NOChar">
    <w:name w:val="NO Char"/>
    <w:link w:val="NO"/>
    <w:rsid w:val="00B87D71"/>
    <w:rPr>
      <w:rFonts w:eastAsia="Times New Roman"/>
      <w:lang w:eastAsia="en-US"/>
    </w:rPr>
  </w:style>
  <w:style w:type="character" w:customStyle="1" w:styleId="AnnexTableTitleChar">
    <w:name w:val="Annex Table Title Char"/>
    <w:basedOn w:val="ListParagraphChar"/>
    <w:link w:val="AnnexTableTitle"/>
    <w:locked/>
    <w:rsid w:val="003A47D1"/>
    <w:rPr>
      <w:rFonts w:ascii="Cambria" w:eastAsia="Arial" w:hAnsi="Cambria" w:cs="Arial"/>
      <w:b/>
      <w:sz w:val="24"/>
      <w:szCs w:val="22"/>
      <w:lang w:val="en-US" w:eastAsia="en-US"/>
    </w:rPr>
  </w:style>
  <w:style w:type="paragraph" w:customStyle="1" w:styleId="AnnexTableTitle">
    <w:name w:val="Annex Table Title"/>
    <w:basedOn w:val="ListParagraph"/>
    <w:link w:val="AnnexTableTitleChar"/>
    <w:qFormat/>
    <w:rsid w:val="003A47D1"/>
    <w:pPr>
      <w:keepNext/>
      <w:pageBreakBefore/>
      <w:widowControl/>
      <w:numPr>
        <w:numId w:val="101"/>
      </w:numPr>
      <w:tabs>
        <w:tab w:val="left" w:pos="403"/>
      </w:tabs>
      <w:autoSpaceDN/>
      <w:spacing w:after="120" w:line="240" w:lineRule="atLeast"/>
      <w:ind w:left="360"/>
      <w:jc w:val="center"/>
      <w:textAlignment w:val="auto"/>
    </w:pPr>
    <w:rPr>
      <w:rFonts w:ascii="Cambria" w:eastAsia="Arial" w:hAnsi="Cambria" w:cs="Arial"/>
      <w:b/>
      <w:sz w:val="20"/>
      <w:szCs w:val="20"/>
      <w:lang w:val="en-GB" w:eastAsia="en-GB"/>
    </w:rPr>
  </w:style>
  <w:style w:type="paragraph" w:styleId="Revision">
    <w:name w:val="Revision"/>
    <w:hidden/>
    <w:uiPriority w:val="71"/>
    <w:rsid w:val="00A93CDF"/>
    <w:rPr>
      <w:rFonts w:eastAsia="Calibri"/>
      <w:sz w:val="24"/>
      <w:szCs w:val="22"/>
      <w:lang w:val="en-US" w:eastAsia="en-US"/>
    </w:rPr>
  </w:style>
  <w:style w:type="paragraph" w:customStyle="1" w:styleId="AnnexFigureTitle">
    <w:name w:val="Annex Figure Title"/>
    <w:basedOn w:val="Normal"/>
    <w:link w:val="AnnexFigureTitleChar"/>
    <w:qFormat/>
    <w:rsid w:val="004A471E"/>
    <w:pPr>
      <w:widowControl/>
      <w:numPr>
        <w:numId w:val="107"/>
      </w:numPr>
      <w:tabs>
        <w:tab w:val="left" w:pos="403"/>
      </w:tabs>
      <w:spacing w:after="120" w:line="240" w:lineRule="atLeast"/>
      <w:jc w:val="center"/>
    </w:pPr>
    <w:rPr>
      <w:rFonts w:ascii="Cambria" w:eastAsiaTheme="minorEastAsia" w:hAnsi="Cambria"/>
      <w:b/>
      <w:bCs/>
      <w:sz w:val="22"/>
      <w:lang w:val="en-GB"/>
    </w:rPr>
  </w:style>
  <w:style w:type="character" w:customStyle="1" w:styleId="AnnexFigureTitleChar">
    <w:name w:val="Annex Figure Title Char"/>
    <w:basedOn w:val="DefaultParagraphFont"/>
    <w:link w:val="AnnexFigureTitle"/>
    <w:rsid w:val="004A471E"/>
    <w:rPr>
      <w:rFonts w:ascii="Cambria" w:eastAsiaTheme="minorEastAsia" w:hAnsi="Cambria"/>
      <w:b/>
      <w:bCs/>
      <w:sz w:val="22"/>
      <w:szCs w:val="22"/>
      <w:lang w:eastAsia="en-US"/>
    </w:rPr>
  </w:style>
  <w:style w:type="paragraph" w:customStyle="1" w:styleId="TabellenInhalt">
    <w:name w:val="Tabellen Inhalt"/>
    <w:basedOn w:val="BodyText"/>
    <w:rsid w:val="004A471E"/>
    <w:pPr>
      <w:suppressAutoHyphens/>
      <w:spacing w:line="240" w:lineRule="auto"/>
      <w:jc w:val="left"/>
    </w:pPr>
    <w:rPr>
      <w:rFonts w:ascii="Times New Roman" w:eastAsiaTheme="minorEastAsia" w:hAnsi="Times New Roman"/>
      <w:sz w:val="24"/>
      <w:lang w:eastAsia="de-DE"/>
    </w:rPr>
  </w:style>
  <w:style w:type="paragraph" w:customStyle="1" w:styleId="Noteindent">
    <w:name w:val="Note indent"/>
    <w:basedOn w:val="Note"/>
    <w:rsid w:val="005443DA"/>
    <w:pPr>
      <w:tabs>
        <w:tab w:val="clear" w:pos="965"/>
        <w:tab w:val="left" w:pos="1368"/>
      </w:tabs>
      <w:ind w:left="403"/>
    </w:pPr>
    <w:rPr>
      <w:rFonts w:eastAsiaTheme="minorEastAsia"/>
    </w:rPr>
  </w:style>
  <w:style w:type="character" w:customStyle="1" w:styleId="ISOCodeitalic">
    <w:name w:val="ISOCode_italic"/>
    <w:basedOn w:val="DefaultParagraphFont"/>
    <w:rsid w:val="005443DA"/>
    <w:rPr>
      <w:rFonts w:ascii="Courier New" w:hAnsi="Courier New" w:cs="Courier New"/>
      <w:b w:val="0"/>
      <w:i/>
      <w:sz w:val="22"/>
      <w:lang w:val="en-US"/>
    </w:rPr>
  </w:style>
  <w:style w:type="numbering" w:customStyle="1" w:styleId="CurrentList1">
    <w:name w:val="Current List1"/>
    <w:uiPriority w:val="99"/>
    <w:rsid w:val="00C90320"/>
    <w:pPr>
      <w:numPr>
        <w:numId w:val="115"/>
      </w:numPr>
    </w:pPr>
  </w:style>
  <w:style w:type="numbering" w:customStyle="1" w:styleId="CurrentList2">
    <w:name w:val="Current List2"/>
    <w:uiPriority w:val="99"/>
    <w:rsid w:val="00FE3D8A"/>
    <w:pPr>
      <w:numPr>
        <w:numId w:val="117"/>
      </w:numPr>
    </w:pPr>
  </w:style>
  <w:style w:type="character" w:customStyle="1" w:styleId="Heading4Char">
    <w:name w:val="Heading 4 Char"/>
    <w:aliases w:val="h4 Char,H4 Char,h41 Char,heading 41 Char,h42 Char,heading 42 Char,h43 Char,H41 Char,H42 Char,H43 Char,H411 Char,h411 Char,H421 Char,h421 Char,H44 Char,h44 Char,H412 Char,h412 Char,H422 Char,h422 Char,H431 Char,h431 Char,H45 Char,h45 Char"/>
    <w:basedOn w:val="DefaultParagraphFont"/>
    <w:link w:val="Heading4"/>
    <w:uiPriority w:val="4"/>
    <w:rsid w:val="00216C15"/>
    <w:rPr>
      <w:rFonts w:eastAsia="Calibri"/>
      <w:b/>
      <w:bCs/>
      <w:i/>
      <w:sz w:val="24"/>
      <w:szCs w:val="28"/>
      <w:lang w:val="en-US" w:eastAsia="en-US"/>
    </w:rPr>
  </w:style>
  <w:style w:type="character" w:customStyle="1" w:styleId="Heading6Char">
    <w:name w:val="Heading 6 Char"/>
    <w:aliases w:val="TOC header Char,Bullet list Char,sub-dash Char,sd Char,5 Char,Appendix Char,T1 Char,h6 Char,Heading6 Char,h61 Char,h62 Char,H61 Char,Alt+6 Char,Titre 6 Char,H6 Char"/>
    <w:basedOn w:val="DefaultParagraphFont"/>
    <w:link w:val="Heading6"/>
    <w:uiPriority w:val="6"/>
    <w:rsid w:val="00216C15"/>
    <w:rPr>
      <w:rFonts w:eastAsia="Calibri"/>
      <w:b/>
      <w:bCs/>
      <w:sz w:val="24"/>
      <w:szCs w:val="22"/>
      <w:lang w:val="en-US" w:eastAsia="en-US"/>
    </w:rPr>
  </w:style>
  <w:style w:type="character" w:customStyle="1" w:styleId="Heading7Char">
    <w:name w:val="Heading 7 Char"/>
    <w:aliases w:val="Bulleted list Char,L7 Char,st Char1,SDL title Char,h7 Char,Annex level 1 Char,Alt+7 Char,Alt+71 Char,Alt+72 Char,Alt+73 Char,Alt+74 Char,Alt+75 Char,Alt+76 Char,Alt+77 Char,Alt+78 Char,Alt+79 Char,Alt+710 Char,Alt+711 Char,Alt+712 Char"/>
    <w:basedOn w:val="DefaultParagraphFont"/>
    <w:link w:val="Heading7"/>
    <w:rsid w:val="00216C15"/>
    <w:rPr>
      <w:rFonts w:eastAsia="Calibri"/>
      <w:sz w:val="24"/>
      <w:szCs w:val="22"/>
      <w:lang w:val="en-US" w:eastAsia="en-US"/>
    </w:rPr>
  </w:style>
  <w:style w:type="character" w:customStyle="1" w:styleId="Heading8Char">
    <w:name w:val="Heading 8 Char"/>
    <w:aliases w:val="Legal Level 1.1.1. Char,Center Bold Char,Tables Char,Annex level 2 Char,Table Char,Alt+8 Char,Alt+81 Char,Alt+82 Char,Alt+83 Char,Alt+84 Char,Alt+85 Char,Alt+86 Char,Alt+87 Char,Alt+88 Char,Alt+89 Char,Alt+810 Char,Alt+811 Char"/>
    <w:basedOn w:val="DefaultParagraphFont"/>
    <w:link w:val="Heading8"/>
    <w:uiPriority w:val="9"/>
    <w:rsid w:val="00216C15"/>
    <w:rPr>
      <w:rFonts w:eastAsia="Calibri"/>
      <w:i/>
      <w:iCs/>
      <w:sz w:val="24"/>
      <w:szCs w:val="22"/>
      <w:lang w:val="en-US" w:eastAsia="en-US"/>
    </w:rPr>
  </w:style>
  <w:style w:type="character" w:customStyle="1" w:styleId="Heading9Char">
    <w:name w:val="Heading 9 Char"/>
    <w:aliases w:val="Figure Heading Char,FH Char,Titre 10 Char,tt Char,ft Char,HF Char,Figures Char,Annex Level 3 Char,Alt+9 Char"/>
    <w:basedOn w:val="DefaultParagraphFont"/>
    <w:link w:val="Heading9"/>
    <w:uiPriority w:val="9"/>
    <w:rsid w:val="00216C15"/>
    <w:rPr>
      <w:rFonts w:ascii="Arial" w:eastAsia="Calibri" w:hAnsi="Arial" w:cs="Arial"/>
      <w:sz w:val="24"/>
      <w:szCs w:val="22"/>
      <w:lang w:val="en-US" w:eastAsia="en-US"/>
    </w:rPr>
  </w:style>
  <w:style w:type="paragraph" w:customStyle="1" w:styleId="BiblioTitle">
    <w:name w:val="Biblio Title"/>
    <w:basedOn w:val="Normal"/>
    <w:link w:val="BiblioTitleChar"/>
    <w:rsid w:val="00216C15"/>
    <w:pPr>
      <w:widowControl/>
      <w:tabs>
        <w:tab w:val="left" w:pos="403"/>
      </w:tabs>
      <w:spacing w:after="310" w:line="310" w:lineRule="atLeast"/>
      <w:jc w:val="center"/>
      <w:outlineLvl w:val="0"/>
    </w:pPr>
    <w:rPr>
      <w:rFonts w:ascii="Cambria" w:eastAsiaTheme="minorEastAsia" w:hAnsi="Cambria"/>
      <w:b/>
      <w:sz w:val="28"/>
      <w:lang w:val="en-GB"/>
    </w:rPr>
  </w:style>
  <w:style w:type="paragraph" w:customStyle="1" w:styleId="Definition0">
    <w:name w:val="Definition"/>
    <w:basedOn w:val="Normal"/>
    <w:link w:val="DefinitionChar"/>
    <w:uiPriority w:val="9"/>
    <w:rsid w:val="00216C15"/>
    <w:pPr>
      <w:widowControl/>
      <w:tabs>
        <w:tab w:val="left" w:pos="403"/>
      </w:tabs>
      <w:spacing w:after="120" w:line="240" w:lineRule="atLeast"/>
    </w:pPr>
    <w:rPr>
      <w:rFonts w:ascii="Cambria" w:eastAsiaTheme="minorEastAsia" w:hAnsi="Cambria"/>
      <w:sz w:val="22"/>
      <w:lang w:val="en-GB"/>
    </w:rPr>
  </w:style>
  <w:style w:type="paragraph" w:customStyle="1" w:styleId="ForewordTitle">
    <w:name w:val="Foreword Title"/>
    <w:basedOn w:val="Normal"/>
    <w:rsid w:val="00216C15"/>
    <w:pPr>
      <w:keepNext/>
      <w:pageBreakBefore/>
      <w:widowControl/>
      <w:tabs>
        <w:tab w:val="left" w:pos="403"/>
      </w:tabs>
      <w:suppressAutoHyphens/>
      <w:spacing w:after="310" w:line="310" w:lineRule="atLeast"/>
      <w:outlineLvl w:val="0"/>
    </w:pPr>
    <w:rPr>
      <w:rFonts w:ascii="Cambria" w:eastAsiaTheme="minorEastAsia" w:hAnsi="Cambria"/>
      <w:b/>
      <w:sz w:val="28"/>
      <w:lang w:val="en-GB"/>
    </w:rPr>
  </w:style>
  <w:style w:type="paragraph" w:customStyle="1" w:styleId="IntroTitle">
    <w:name w:val="Intro Title"/>
    <w:basedOn w:val="ForewordTitle"/>
    <w:rsid w:val="00216C15"/>
    <w:pPr>
      <w:pageBreakBefore w:val="0"/>
    </w:pPr>
  </w:style>
  <w:style w:type="paragraph" w:customStyle="1" w:styleId="Terms">
    <w:name w:val="Term(s)"/>
    <w:basedOn w:val="Normal"/>
    <w:next w:val="Definition0"/>
    <w:uiPriority w:val="8"/>
    <w:rsid w:val="00216C15"/>
    <w:pPr>
      <w:keepNext/>
      <w:widowControl/>
      <w:tabs>
        <w:tab w:val="left" w:pos="403"/>
      </w:tabs>
      <w:suppressAutoHyphens/>
      <w:spacing w:after="0" w:line="240" w:lineRule="atLeast"/>
      <w:jc w:val="left"/>
    </w:pPr>
    <w:rPr>
      <w:rFonts w:ascii="Cambria" w:eastAsiaTheme="minorEastAsia" w:hAnsi="Cambria"/>
      <w:b/>
      <w:sz w:val="22"/>
      <w:lang w:val="en-GB"/>
    </w:rPr>
  </w:style>
  <w:style w:type="paragraph" w:customStyle="1" w:styleId="TermNum">
    <w:name w:val="TermNum"/>
    <w:basedOn w:val="Normal"/>
    <w:next w:val="Terms"/>
    <w:uiPriority w:val="7"/>
    <w:rsid w:val="00216C15"/>
    <w:pPr>
      <w:keepNext/>
      <w:widowControl/>
      <w:tabs>
        <w:tab w:val="left" w:pos="403"/>
      </w:tabs>
      <w:spacing w:after="0" w:line="240" w:lineRule="atLeast"/>
      <w:jc w:val="left"/>
    </w:pPr>
    <w:rPr>
      <w:rFonts w:ascii="Cambria" w:eastAsiaTheme="minorEastAsia" w:hAnsi="Cambria"/>
      <w:b/>
      <w:sz w:val="22"/>
      <w:lang w:val="en-GB"/>
    </w:rPr>
  </w:style>
  <w:style w:type="paragraph" w:customStyle="1" w:styleId="zzContents">
    <w:name w:val="zzContents"/>
    <w:basedOn w:val="Normal"/>
    <w:next w:val="TOC1"/>
    <w:rsid w:val="00216C15"/>
    <w:pPr>
      <w:keepNext/>
      <w:pageBreakBefore/>
      <w:widowControl/>
      <w:tabs>
        <w:tab w:val="left" w:pos="403"/>
      </w:tabs>
      <w:suppressAutoHyphens/>
      <w:spacing w:before="960" w:after="310" w:line="310" w:lineRule="exact"/>
      <w:jc w:val="left"/>
    </w:pPr>
    <w:rPr>
      <w:rFonts w:ascii="Cambria" w:eastAsiaTheme="minorEastAsia" w:hAnsi="Cambria"/>
      <w:b/>
      <w:sz w:val="28"/>
      <w:lang w:val="en-GB"/>
    </w:rPr>
  </w:style>
  <w:style w:type="paragraph" w:customStyle="1" w:styleId="zzSTDTitle">
    <w:name w:val="zzSTDTitle"/>
    <w:basedOn w:val="Normal"/>
    <w:next w:val="Normal"/>
    <w:rsid w:val="00216C15"/>
    <w:pPr>
      <w:widowControl/>
      <w:tabs>
        <w:tab w:val="left" w:pos="403"/>
      </w:tabs>
      <w:suppressAutoHyphens/>
      <w:spacing w:before="400" w:after="760" w:line="350" w:lineRule="exact"/>
      <w:jc w:val="left"/>
    </w:pPr>
    <w:rPr>
      <w:rFonts w:ascii="Cambria" w:eastAsiaTheme="minorEastAsia" w:hAnsi="Cambria"/>
      <w:b/>
      <w:color w:val="0000FF"/>
      <w:sz w:val="32"/>
      <w:lang w:val="en-GB"/>
    </w:rPr>
  </w:style>
  <w:style w:type="paragraph" w:customStyle="1" w:styleId="Code">
    <w:name w:val="Code"/>
    <w:basedOn w:val="Normal"/>
    <w:qFormat/>
    <w:rsid w:val="00216C15"/>
    <w:pPr>
      <w:widowControl/>
      <w:tabs>
        <w:tab w:val="left" w:pos="403"/>
      </w:tabs>
      <w:spacing w:after="0" w:line="200" w:lineRule="atLeast"/>
      <w:jc w:val="left"/>
    </w:pPr>
    <w:rPr>
      <w:rFonts w:ascii="Courier New" w:eastAsiaTheme="minorEastAsia" w:hAnsi="Courier New"/>
      <w:sz w:val="18"/>
      <w:lang w:val="en-GB"/>
    </w:rPr>
  </w:style>
  <w:style w:type="paragraph" w:customStyle="1" w:styleId="Formula">
    <w:name w:val="Formula"/>
    <w:basedOn w:val="Normal"/>
    <w:rsid w:val="00216C15"/>
    <w:pPr>
      <w:widowControl/>
      <w:tabs>
        <w:tab w:val="right" w:pos="9749"/>
      </w:tabs>
      <w:spacing w:after="220" w:line="240" w:lineRule="atLeast"/>
      <w:ind w:left="403"/>
      <w:jc w:val="left"/>
    </w:pPr>
    <w:rPr>
      <w:rFonts w:ascii="Cambria" w:eastAsia="Times New Roman" w:hAnsi="Cambria"/>
      <w:sz w:val="22"/>
      <w:lang w:val="en-GB"/>
    </w:rPr>
  </w:style>
  <w:style w:type="character" w:styleId="PlaceholderText">
    <w:name w:val="Placeholder Text"/>
    <w:basedOn w:val="DefaultParagraphFont"/>
    <w:uiPriority w:val="99"/>
    <w:semiHidden/>
    <w:rsid w:val="00216C15"/>
    <w:rPr>
      <w:color w:val="808080"/>
    </w:rPr>
  </w:style>
  <w:style w:type="character" w:styleId="FollowedHyperlink">
    <w:name w:val="FollowedHyperlink"/>
    <w:basedOn w:val="DefaultParagraphFont"/>
    <w:uiPriority w:val="99"/>
    <w:unhideWhenUsed/>
    <w:rsid w:val="00216C15"/>
    <w:rPr>
      <w:color w:val="954F72" w:themeColor="followedHyperlink"/>
      <w:u w:val="single"/>
    </w:rPr>
  </w:style>
  <w:style w:type="paragraph" w:customStyle="1" w:styleId="Source">
    <w:name w:val="Source"/>
    <w:basedOn w:val="Definition0"/>
    <w:link w:val="SourceChar"/>
    <w:qFormat/>
    <w:rsid w:val="00216C15"/>
  </w:style>
  <w:style w:type="paragraph" w:styleId="List">
    <w:name w:val="List"/>
    <w:basedOn w:val="ListParagraph"/>
    <w:uiPriority w:val="99"/>
    <w:rsid w:val="00216C15"/>
    <w:pPr>
      <w:keepNext/>
      <w:widowControl/>
      <w:numPr>
        <w:numId w:val="120"/>
      </w:numPr>
      <w:tabs>
        <w:tab w:val="num" w:pos="360"/>
      </w:tabs>
      <w:autoSpaceDN/>
      <w:spacing w:after="120" w:line="240" w:lineRule="atLeast"/>
      <w:ind w:left="425" w:hanging="425"/>
      <w:textAlignment w:val="auto"/>
    </w:pPr>
    <w:rPr>
      <w:rFonts w:ascii="Cambria" w:eastAsiaTheme="minorEastAsia" w:hAnsi="Cambria"/>
      <w:sz w:val="22"/>
      <w:lang w:val="en-GB"/>
    </w:rPr>
  </w:style>
  <w:style w:type="character" w:customStyle="1" w:styleId="DefinitionChar">
    <w:name w:val="Definition Char"/>
    <w:basedOn w:val="DefaultParagraphFont"/>
    <w:link w:val="Definition0"/>
    <w:uiPriority w:val="9"/>
    <w:rsid w:val="00216C15"/>
    <w:rPr>
      <w:rFonts w:ascii="Cambria" w:eastAsiaTheme="minorEastAsia" w:hAnsi="Cambria"/>
      <w:sz w:val="22"/>
      <w:szCs w:val="22"/>
      <w:lang w:eastAsia="en-US"/>
    </w:rPr>
  </w:style>
  <w:style w:type="character" w:customStyle="1" w:styleId="SourceChar">
    <w:name w:val="Source Char"/>
    <w:basedOn w:val="DefinitionChar"/>
    <w:link w:val="Source"/>
    <w:rsid w:val="00216C15"/>
    <w:rPr>
      <w:rFonts w:ascii="Cambria" w:eastAsiaTheme="minorEastAsia" w:hAnsi="Cambria"/>
      <w:sz w:val="22"/>
      <w:szCs w:val="22"/>
      <w:lang w:eastAsia="en-US"/>
    </w:rPr>
  </w:style>
  <w:style w:type="paragraph" w:customStyle="1" w:styleId="Example">
    <w:name w:val="Example"/>
    <w:basedOn w:val="Normal"/>
    <w:link w:val="ExampleChar"/>
    <w:qFormat/>
    <w:rsid w:val="00216C15"/>
    <w:pPr>
      <w:widowControl/>
      <w:tabs>
        <w:tab w:val="left" w:pos="403"/>
      </w:tabs>
      <w:spacing w:after="120" w:line="240" w:lineRule="atLeast"/>
    </w:pPr>
    <w:rPr>
      <w:rFonts w:ascii="Cambria" w:eastAsiaTheme="minorEastAsia" w:hAnsi="Cambria"/>
      <w:sz w:val="20"/>
      <w:szCs w:val="20"/>
      <w:lang w:val="en-GB"/>
    </w:rPr>
  </w:style>
  <w:style w:type="character" w:customStyle="1" w:styleId="ExampleChar">
    <w:name w:val="Example Char"/>
    <w:basedOn w:val="DefaultParagraphFont"/>
    <w:link w:val="Example"/>
    <w:rsid w:val="00216C15"/>
    <w:rPr>
      <w:rFonts w:ascii="Cambria" w:eastAsiaTheme="minorEastAsia" w:hAnsi="Cambria"/>
      <w:lang w:eastAsia="en-US"/>
    </w:rPr>
  </w:style>
  <w:style w:type="paragraph" w:customStyle="1" w:styleId="FigureTitle">
    <w:name w:val="Figure Title"/>
    <w:basedOn w:val="ListParagraph"/>
    <w:link w:val="FigureTitleChar"/>
    <w:qFormat/>
    <w:rsid w:val="00216C15"/>
    <w:pPr>
      <w:widowControl/>
      <w:numPr>
        <w:numId w:val="119"/>
      </w:numPr>
      <w:tabs>
        <w:tab w:val="left" w:pos="403"/>
      </w:tabs>
      <w:autoSpaceDN/>
      <w:spacing w:after="120" w:line="240" w:lineRule="atLeast"/>
      <w:jc w:val="center"/>
      <w:textAlignment w:val="auto"/>
    </w:pPr>
    <w:rPr>
      <w:rFonts w:ascii="Cambria" w:eastAsiaTheme="minorEastAsia" w:hAnsi="Cambria"/>
      <w:b/>
      <w:bCs/>
      <w:sz w:val="22"/>
    </w:rPr>
  </w:style>
  <w:style w:type="character" w:customStyle="1" w:styleId="FigureTitleChar">
    <w:name w:val="Figure Title Char"/>
    <w:basedOn w:val="ListParagraphChar"/>
    <w:link w:val="FigureTitle"/>
    <w:rsid w:val="00216C15"/>
    <w:rPr>
      <w:rFonts w:ascii="Cambria" w:eastAsiaTheme="minorEastAsia" w:hAnsi="Cambria"/>
      <w:b/>
      <w:bCs/>
      <w:sz w:val="22"/>
      <w:szCs w:val="22"/>
      <w:lang w:val="en-US" w:eastAsia="en-US"/>
    </w:rPr>
  </w:style>
  <w:style w:type="paragraph" w:customStyle="1" w:styleId="ANNEXN">
    <w:name w:val="ANNEXN"/>
    <w:basedOn w:val="ANNEX"/>
    <w:next w:val="Normal"/>
    <w:rsid w:val="00216C15"/>
    <w:pPr>
      <w:widowControl/>
      <w:numPr>
        <w:numId w:val="123"/>
      </w:numPr>
    </w:pPr>
    <w:rPr>
      <w:rFonts w:ascii="Cambria" w:hAnsi="Cambria" w:cs="Times New Roman"/>
      <w:bCs w:val="0"/>
      <w:szCs w:val="20"/>
      <w:lang w:val="en-GB"/>
    </w:rPr>
  </w:style>
  <w:style w:type="paragraph" w:customStyle="1" w:styleId="ANNEXZ">
    <w:name w:val="ANNEXZ"/>
    <w:basedOn w:val="ANNEX"/>
    <w:next w:val="Normal"/>
    <w:rsid w:val="00216C15"/>
    <w:pPr>
      <w:widowControl/>
      <w:numPr>
        <w:numId w:val="122"/>
      </w:numPr>
    </w:pPr>
    <w:rPr>
      <w:rFonts w:ascii="Cambria" w:hAnsi="Cambria" w:cs="Times New Roman"/>
      <w:bCs w:val="0"/>
      <w:szCs w:val="20"/>
      <w:lang w:val="en-GB"/>
    </w:rPr>
  </w:style>
  <w:style w:type="paragraph" w:customStyle="1" w:styleId="Bibliography1">
    <w:name w:val="Bibliography1"/>
    <w:basedOn w:val="Normal"/>
    <w:rsid w:val="00216C15"/>
    <w:pPr>
      <w:widowControl/>
      <w:tabs>
        <w:tab w:val="left" w:pos="660"/>
      </w:tabs>
      <w:spacing w:after="240" w:line="240" w:lineRule="atLeast"/>
      <w:ind w:left="660" w:hanging="660"/>
    </w:pPr>
    <w:rPr>
      <w:rFonts w:ascii="Cambria" w:eastAsia="MS Mincho" w:hAnsi="Cambria" w:cs="Arial"/>
      <w:sz w:val="22"/>
      <w:szCs w:val="20"/>
      <w:lang w:eastAsia="ja-JP"/>
    </w:rPr>
  </w:style>
  <w:style w:type="paragraph" w:styleId="BlockText">
    <w:name w:val="Block Text"/>
    <w:basedOn w:val="Normal"/>
    <w:uiPriority w:val="99"/>
    <w:rsid w:val="00216C15"/>
    <w:pPr>
      <w:widowControl/>
      <w:spacing w:after="120" w:line="240" w:lineRule="atLeast"/>
      <w:ind w:left="1440" w:right="1440"/>
    </w:pPr>
    <w:rPr>
      <w:rFonts w:ascii="Cambria" w:eastAsia="MS Mincho" w:hAnsi="Cambria"/>
      <w:sz w:val="22"/>
      <w:szCs w:val="20"/>
      <w:lang w:val="en-GB" w:eastAsia="ja-JP"/>
    </w:rPr>
  </w:style>
  <w:style w:type="paragraph" w:styleId="BodyText2">
    <w:name w:val="Body Text 2"/>
    <w:basedOn w:val="Normal"/>
    <w:link w:val="BodyText2Char"/>
    <w:uiPriority w:val="99"/>
    <w:rsid w:val="00216C15"/>
    <w:pPr>
      <w:widowControl/>
      <w:spacing w:before="60" w:after="60" w:line="190" w:lineRule="atLeast"/>
    </w:pPr>
    <w:rPr>
      <w:rFonts w:ascii="Arial" w:eastAsia="MS Mincho" w:hAnsi="Arial"/>
      <w:sz w:val="16"/>
      <w:szCs w:val="20"/>
      <w:lang w:val="de-DE" w:eastAsia="ja-JP"/>
    </w:rPr>
  </w:style>
  <w:style w:type="character" w:customStyle="1" w:styleId="BodyText2Char">
    <w:name w:val="Body Text 2 Char"/>
    <w:basedOn w:val="DefaultParagraphFont"/>
    <w:link w:val="BodyText2"/>
    <w:uiPriority w:val="99"/>
    <w:rsid w:val="00216C15"/>
    <w:rPr>
      <w:rFonts w:ascii="Arial" w:hAnsi="Arial"/>
      <w:sz w:val="16"/>
      <w:lang w:val="de-DE" w:eastAsia="ja-JP"/>
    </w:rPr>
  </w:style>
  <w:style w:type="paragraph" w:styleId="BodyText3">
    <w:name w:val="Body Text 3"/>
    <w:basedOn w:val="Normal"/>
    <w:link w:val="BodyText3Char"/>
    <w:uiPriority w:val="99"/>
    <w:rsid w:val="00216C15"/>
    <w:pPr>
      <w:widowControl/>
      <w:spacing w:before="60" w:after="60" w:line="170" w:lineRule="atLeast"/>
    </w:pPr>
    <w:rPr>
      <w:rFonts w:ascii="Arial" w:eastAsia="MS Mincho" w:hAnsi="Arial"/>
      <w:sz w:val="14"/>
      <w:szCs w:val="20"/>
      <w:lang w:val="de-DE" w:eastAsia="ja-JP"/>
    </w:rPr>
  </w:style>
  <w:style w:type="character" w:customStyle="1" w:styleId="BodyText3Char">
    <w:name w:val="Body Text 3 Char"/>
    <w:basedOn w:val="DefaultParagraphFont"/>
    <w:link w:val="BodyText3"/>
    <w:uiPriority w:val="99"/>
    <w:rsid w:val="00216C15"/>
    <w:rPr>
      <w:rFonts w:ascii="Arial" w:hAnsi="Arial"/>
      <w:sz w:val="14"/>
      <w:lang w:val="de-DE" w:eastAsia="ja-JP"/>
    </w:rPr>
  </w:style>
  <w:style w:type="paragraph" w:styleId="BodyTextFirstIndent">
    <w:name w:val="Body Text First Indent"/>
    <w:basedOn w:val="BodyText"/>
    <w:link w:val="BodyTextFirstIndentChar"/>
    <w:uiPriority w:val="99"/>
    <w:rsid w:val="00216C15"/>
    <w:pPr>
      <w:ind w:firstLine="210"/>
    </w:pPr>
    <w:rPr>
      <w:rFonts w:ascii="Arial" w:eastAsia="MS Mincho" w:hAnsi="Arial"/>
      <w:sz w:val="18"/>
      <w:szCs w:val="20"/>
      <w:lang w:val="de-DE" w:eastAsia="ja-JP"/>
    </w:rPr>
  </w:style>
  <w:style w:type="character" w:customStyle="1" w:styleId="BodyTextFirstIndentChar">
    <w:name w:val="Body Text First Indent Char"/>
    <w:basedOn w:val="BodyTextChar"/>
    <w:link w:val="BodyTextFirstIndent"/>
    <w:uiPriority w:val="99"/>
    <w:rsid w:val="00216C15"/>
    <w:rPr>
      <w:rFonts w:ascii="Arial" w:eastAsia="Calibri" w:hAnsi="Arial"/>
      <w:sz w:val="18"/>
      <w:szCs w:val="22"/>
      <w:lang w:val="de-DE" w:eastAsia="ja-JP"/>
    </w:rPr>
  </w:style>
  <w:style w:type="paragraph" w:styleId="BodyTextIndent">
    <w:name w:val="Body Text Indent"/>
    <w:basedOn w:val="Normal"/>
    <w:link w:val="BodyTextIndentChar"/>
    <w:uiPriority w:val="99"/>
    <w:rsid w:val="00216C15"/>
    <w:pPr>
      <w:widowControl/>
      <w:spacing w:after="120" w:line="240" w:lineRule="atLeast"/>
      <w:ind w:left="283"/>
    </w:pPr>
    <w:rPr>
      <w:rFonts w:ascii="Arial" w:eastAsia="MS Mincho" w:hAnsi="Arial"/>
      <w:sz w:val="20"/>
      <w:szCs w:val="20"/>
      <w:lang w:val="de-DE" w:eastAsia="ja-JP"/>
    </w:rPr>
  </w:style>
  <w:style w:type="character" w:customStyle="1" w:styleId="BodyTextIndentChar">
    <w:name w:val="Body Text Indent Char"/>
    <w:basedOn w:val="DefaultParagraphFont"/>
    <w:link w:val="BodyTextIndent"/>
    <w:uiPriority w:val="99"/>
    <w:rsid w:val="00216C15"/>
    <w:rPr>
      <w:rFonts w:ascii="Arial" w:hAnsi="Arial"/>
      <w:lang w:val="de-DE" w:eastAsia="ja-JP"/>
    </w:rPr>
  </w:style>
  <w:style w:type="paragraph" w:styleId="BodyTextFirstIndent2">
    <w:name w:val="Body Text First Indent 2"/>
    <w:basedOn w:val="Normal"/>
    <w:link w:val="BodyTextFirstIndent2Char"/>
    <w:uiPriority w:val="99"/>
    <w:rsid w:val="00216C15"/>
    <w:pPr>
      <w:widowControl/>
      <w:spacing w:after="240" w:line="240" w:lineRule="atLeast"/>
      <w:ind w:firstLine="210"/>
    </w:pPr>
    <w:rPr>
      <w:rFonts w:ascii="Arial" w:eastAsia="MS Mincho" w:hAnsi="Arial"/>
      <w:sz w:val="20"/>
      <w:szCs w:val="20"/>
      <w:lang w:val="de-DE" w:eastAsia="ja-JP"/>
    </w:rPr>
  </w:style>
  <w:style w:type="character" w:customStyle="1" w:styleId="BodyTextFirstIndent2Char">
    <w:name w:val="Body Text First Indent 2 Char"/>
    <w:basedOn w:val="BodyTextIndentChar"/>
    <w:link w:val="BodyTextFirstIndent2"/>
    <w:uiPriority w:val="99"/>
    <w:rsid w:val="00216C15"/>
    <w:rPr>
      <w:rFonts w:ascii="Arial" w:hAnsi="Arial"/>
      <w:lang w:val="de-DE" w:eastAsia="ja-JP"/>
    </w:rPr>
  </w:style>
  <w:style w:type="paragraph" w:styleId="BodyTextIndent2">
    <w:name w:val="Body Text Indent 2"/>
    <w:basedOn w:val="Normal"/>
    <w:link w:val="BodyTextIndent2Char"/>
    <w:uiPriority w:val="99"/>
    <w:rsid w:val="00216C15"/>
    <w:pPr>
      <w:widowControl/>
      <w:spacing w:after="120" w:line="480" w:lineRule="auto"/>
      <w:ind w:left="283"/>
    </w:pPr>
    <w:rPr>
      <w:rFonts w:ascii="Arial" w:eastAsia="MS Mincho" w:hAnsi="Arial"/>
      <w:sz w:val="20"/>
      <w:szCs w:val="20"/>
      <w:lang w:val="de-DE" w:eastAsia="ja-JP"/>
    </w:rPr>
  </w:style>
  <w:style w:type="character" w:customStyle="1" w:styleId="BodyTextIndent2Char">
    <w:name w:val="Body Text Indent 2 Char"/>
    <w:basedOn w:val="DefaultParagraphFont"/>
    <w:link w:val="BodyTextIndent2"/>
    <w:uiPriority w:val="99"/>
    <w:rsid w:val="00216C15"/>
    <w:rPr>
      <w:rFonts w:ascii="Arial" w:hAnsi="Arial"/>
      <w:lang w:val="de-DE" w:eastAsia="ja-JP"/>
    </w:rPr>
  </w:style>
  <w:style w:type="paragraph" w:styleId="BodyTextIndent3">
    <w:name w:val="Body Text Indent 3"/>
    <w:basedOn w:val="Normal"/>
    <w:link w:val="BodyTextIndent3Char"/>
    <w:uiPriority w:val="99"/>
    <w:rsid w:val="00216C15"/>
    <w:pPr>
      <w:widowControl/>
      <w:spacing w:after="120" w:line="240" w:lineRule="atLeast"/>
      <w:ind w:left="283"/>
    </w:pPr>
    <w:rPr>
      <w:rFonts w:ascii="Arial" w:eastAsia="MS Mincho" w:hAnsi="Arial"/>
      <w:sz w:val="16"/>
      <w:szCs w:val="20"/>
      <w:lang w:val="de-DE" w:eastAsia="ja-JP"/>
    </w:rPr>
  </w:style>
  <w:style w:type="character" w:customStyle="1" w:styleId="BodyTextIndent3Char">
    <w:name w:val="Body Text Indent 3 Char"/>
    <w:basedOn w:val="DefaultParagraphFont"/>
    <w:link w:val="BodyTextIndent3"/>
    <w:uiPriority w:val="99"/>
    <w:rsid w:val="00216C15"/>
    <w:rPr>
      <w:rFonts w:ascii="Arial" w:hAnsi="Arial"/>
      <w:sz w:val="16"/>
      <w:lang w:val="de-DE" w:eastAsia="ja-JP"/>
    </w:rPr>
  </w:style>
  <w:style w:type="paragraph" w:styleId="Closing">
    <w:name w:val="Closing"/>
    <w:basedOn w:val="Normal"/>
    <w:link w:val="ClosingChar"/>
    <w:uiPriority w:val="99"/>
    <w:rsid w:val="00216C15"/>
    <w:pPr>
      <w:widowControl/>
      <w:spacing w:after="240" w:line="240" w:lineRule="atLeast"/>
      <w:ind w:left="4252"/>
    </w:pPr>
    <w:rPr>
      <w:rFonts w:ascii="Arial" w:eastAsia="MS Mincho" w:hAnsi="Arial"/>
      <w:sz w:val="20"/>
      <w:szCs w:val="20"/>
      <w:lang w:val="de-DE" w:eastAsia="ja-JP"/>
    </w:rPr>
  </w:style>
  <w:style w:type="character" w:customStyle="1" w:styleId="ClosingChar">
    <w:name w:val="Closing Char"/>
    <w:basedOn w:val="DefaultParagraphFont"/>
    <w:link w:val="Closing"/>
    <w:uiPriority w:val="99"/>
    <w:rsid w:val="00216C15"/>
    <w:rPr>
      <w:rFonts w:ascii="Arial" w:hAnsi="Arial"/>
      <w:lang w:val="de-DE" w:eastAsia="ja-JP"/>
    </w:rPr>
  </w:style>
  <w:style w:type="paragraph" w:styleId="Date">
    <w:name w:val="Date"/>
    <w:basedOn w:val="Normal"/>
    <w:next w:val="Normal"/>
    <w:link w:val="DateChar"/>
    <w:uiPriority w:val="99"/>
    <w:rsid w:val="00216C15"/>
    <w:pPr>
      <w:widowControl/>
      <w:spacing w:after="240" w:line="240" w:lineRule="atLeast"/>
    </w:pPr>
    <w:rPr>
      <w:rFonts w:ascii="Arial" w:eastAsia="MS Mincho" w:hAnsi="Arial"/>
      <w:sz w:val="20"/>
      <w:szCs w:val="20"/>
      <w:lang w:val="de-DE" w:eastAsia="ja-JP"/>
    </w:rPr>
  </w:style>
  <w:style w:type="character" w:customStyle="1" w:styleId="DateChar">
    <w:name w:val="Date Char"/>
    <w:basedOn w:val="DefaultParagraphFont"/>
    <w:link w:val="Date"/>
    <w:uiPriority w:val="99"/>
    <w:rsid w:val="00216C15"/>
    <w:rPr>
      <w:rFonts w:ascii="Arial" w:hAnsi="Arial"/>
      <w:lang w:val="de-DE" w:eastAsia="ja-JP"/>
    </w:rPr>
  </w:style>
  <w:style w:type="character" w:customStyle="1" w:styleId="Defterms">
    <w:name w:val="Defterms"/>
    <w:rsid w:val="00216C15"/>
    <w:rPr>
      <w:noProof w:val="0"/>
      <w:color w:val="auto"/>
      <w:lang w:val="fr-FR"/>
    </w:rPr>
  </w:style>
  <w:style w:type="paragraph" w:customStyle="1" w:styleId="dl">
    <w:name w:val="dl"/>
    <w:basedOn w:val="BaseText"/>
    <w:rsid w:val="00216C15"/>
    <w:pPr>
      <w:ind w:left="806" w:hanging="403"/>
    </w:pPr>
  </w:style>
  <w:style w:type="character" w:styleId="EndnoteReference">
    <w:name w:val="endnote reference"/>
    <w:uiPriority w:val="99"/>
    <w:rsid w:val="00216C15"/>
    <w:rPr>
      <w:noProof w:val="0"/>
      <w:vertAlign w:val="superscript"/>
      <w:lang w:val="fr-FR"/>
    </w:rPr>
  </w:style>
  <w:style w:type="paragraph" w:styleId="EndnoteText">
    <w:name w:val="endnote text"/>
    <w:basedOn w:val="Normal"/>
    <w:link w:val="EndnoteTextChar"/>
    <w:uiPriority w:val="99"/>
    <w:rsid w:val="00216C15"/>
    <w:pPr>
      <w:widowControl/>
      <w:spacing w:after="240" w:line="240" w:lineRule="atLeast"/>
    </w:pPr>
    <w:rPr>
      <w:rFonts w:ascii="Arial" w:eastAsia="MS Mincho" w:hAnsi="Arial"/>
      <w:sz w:val="20"/>
      <w:szCs w:val="20"/>
      <w:lang w:val="de-DE" w:eastAsia="ja-JP"/>
    </w:rPr>
  </w:style>
  <w:style w:type="character" w:customStyle="1" w:styleId="EndnoteTextChar">
    <w:name w:val="Endnote Text Char"/>
    <w:basedOn w:val="DefaultParagraphFont"/>
    <w:link w:val="EndnoteText"/>
    <w:uiPriority w:val="99"/>
    <w:rsid w:val="00216C15"/>
    <w:rPr>
      <w:rFonts w:ascii="Arial" w:hAnsi="Arial"/>
      <w:lang w:val="de-DE" w:eastAsia="ja-JP"/>
    </w:rPr>
  </w:style>
  <w:style w:type="paragraph" w:styleId="EnvelopeAddress">
    <w:name w:val="envelope address"/>
    <w:basedOn w:val="Normal"/>
    <w:uiPriority w:val="99"/>
    <w:rsid w:val="00216C15"/>
    <w:pPr>
      <w:framePr w:w="7938" w:h="1985" w:hRule="exact" w:hSpace="141" w:wrap="auto" w:hAnchor="page" w:xAlign="center" w:yAlign="bottom"/>
      <w:widowControl/>
      <w:spacing w:after="240" w:line="240" w:lineRule="atLeast"/>
      <w:ind w:left="2835"/>
    </w:pPr>
    <w:rPr>
      <w:rFonts w:ascii="Cambria" w:eastAsia="MS Mincho" w:hAnsi="Cambria"/>
      <w:szCs w:val="20"/>
      <w:lang w:val="en-GB" w:eastAsia="ja-JP"/>
    </w:rPr>
  </w:style>
  <w:style w:type="paragraph" w:styleId="EnvelopeReturn">
    <w:name w:val="envelope return"/>
    <w:basedOn w:val="Normal"/>
    <w:uiPriority w:val="99"/>
    <w:rsid w:val="00216C15"/>
    <w:pPr>
      <w:widowControl/>
      <w:spacing w:after="240" w:line="240" w:lineRule="atLeast"/>
    </w:pPr>
    <w:rPr>
      <w:rFonts w:ascii="Cambria" w:eastAsia="MS Mincho" w:hAnsi="Cambria"/>
      <w:sz w:val="22"/>
      <w:szCs w:val="20"/>
      <w:lang w:val="en-GB" w:eastAsia="ja-JP"/>
    </w:rPr>
  </w:style>
  <w:style w:type="character" w:customStyle="1" w:styleId="ExtXref">
    <w:name w:val="ExtXref"/>
    <w:rsid w:val="00216C15"/>
    <w:rPr>
      <w:noProof w:val="0"/>
      <w:color w:val="auto"/>
      <w:lang w:val="fr-FR"/>
    </w:rPr>
  </w:style>
  <w:style w:type="paragraph" w:customStyle="1" w:styleId="Figurefootnote">
    <w:name w:val="Figure footnote"/>
    <w:basedOn w:val="Normal"/>
    <w:rsid w:val="00216C15"/>
    <w:pPr>
      <w:keepNext/>
      <w:widowControl/>
      <w:tabs>
        <w:tab w:val="left" w:pos="340"/>
      </w:tabs>
      <w:spacing w:after="60" w:line="210" w:lineRule="atLeast"/>
    </w:pPr>
    <w:rPr>
      <w:rFonts w:ascii="Cambria" w:eastAsia="MS Mincho" w:hAnsi="Cambria"/>
      <w:sz w:val="18"/>
      <w:szCs w:val="20"/>
      <w:lang w:val="en-GB" w:eastAsia="ja-JP"/>
    </w:rPr>
  </w:style>
  <w:style w:type="paragraph" w:customStyle="1" w:styleId="Figuretitle0">
    <w:name w:val="Figure title"/>
    <w:basedOn w:val="BaseHeading"/>
    <w:rsid w:val="00216C15"/>
    <w:pPr>
      <w:suppressAutoHyphens/>
      <w:spacing w:before="240" w:after="360"/>
      <w:jc w:val="center"/>
      <w:outlineLvl w:val="9"/>
    </w:pPr>
    <w:rPr>
      <w:b/>
    </w:rPr>
  </w:style>
  <w:style w:type="character" w:styleId="FootnoteReference">
    <w:name w:val="footnote reference"/>
    <w:uiPriority w:val="99"/>
    <w:rsid w:val="00216C15"/>
    <w:rPr>
      <w:noProof/>
      <w:position w:val="6"/>
      <w:sz w:val="16"/>
      <w:vertAlign w:val="baseline"/>
      <w:lang w:val="fr-FR"/>
    </w:rPr>
  </w:style>
  <w:style w:type="paragraph" w:styleId="FootnoteText">
    <w:name w:val="footnote text"/>
    <w:basedOn w:val="Normal"/>
    <w:link w:val="FootnoteTextChar"/>
    <w:uiPriority w:val="99"/>
    <w:rsid w:val="00216C15"/>
    <w:pPr>
      <w:widowControl/>
      <w:tabs>
        <w:tab w:val="left" w:pos="340"/>
      </w:tabs>
      <w:spacing w:after="120" w:line="210" w:lineRule="atLeast"/>
    </w:pPr>
    <w:rPr>
      <w:rFonts w:ascii="Arial" w:eastAsia="MS Mincho" w:hAnsi="Arial"/>
      <w:sz w:val="18"/>
      <w:szCs w:val="20"/>
      <w:lang w:val="de-DE" w:eastAsia="ja-JP"/>
    </w:rPr>
  </w:style>
  <w:style w:type="character" w:customStyle="1" w:styleId="FootnoteTextChar">
    <w:name w:val="Footnote Text Char"/>
    <w:basedOn w:val="DefaultParagraphFont"/>
    <w:link w:val="FootnoteText"/>
    <w:uiPriority w:val="99"/>
    <w:rsid w:val="00216C15"/>
    <w:rPr>
      <w:rFonts w:ascii="Arial" w:hAnsi="Arial"/>
      <w:sz w:val="18"/>
      <w:lang w:val="de-DE" w:eastAsia="ja-JP"/>
    </w:rPr>
  </w:style>
  <w:style w:type="paragraph" w:customStyle="1" w:styleId="Foreword">
    <w:name w:val="Foreword"/>
    <w:basedOn w:val="Normal"/>
    <w:next w:val="Normal"/>
    <w:rsid w:val="00216C15"/>
    <w:pPr>
      <w:widowControl/>
      <w:spacing w:after="240" w:line="240" w:lineRule="atLeast"/>
    </w:pPr>
    <w:rPr>
      <w:rFonts w:ascii="Cambria" w:eastAsia="MS Mincho" w:hAnsi="Cambria"/>
      <w:color w:val="0000FF"/>
      <w:sz w:val="22"/>
      <w:szCs w:val="20"/>
      <w:lang w:val="en-GB" w:eastAsia="ja-JP"/>
    </w:rPr>
  </w:style>
  <w:style w:type="paragraph" w:styleId="Index1">
    <w:name w:val="index 1"/>
    <w:basedOn w:val="Normal"/>
    <w:uiPriority w:val="99"/>
    <w:rsid w:val="00216C15"/>
    <w:pPr>
      <w:widowControl/>
      <w:spacing w:after="0" w:line="210" w:lineRule="atLeast"/>
      <w:ind w:left="142" w:hanging="142"/>
      <w:jc w:val="left"/>
    </w:pPr>
    <w:rPr>
      <w:rFonts w:ascii="Cambria" w:eastAsia="MS Mincho" w:hAnsi="Cambria"/>
      <w:b/>
      <w:sz w:val="18"/>
      <w:szCs w:val="20"/>
      <w:lang w:val="en-GB" w:eastAsia="ja-JP"/>
    </w:rPr>
  </w:style>
  <w:style w:type="paragraph" w:styleId="Index2">
    <w:name w:val="index 2"/>
    <w:basedOn w:val="Normal"/>
    <w:next w:val="Normal"/>
    <w:autoRedefine/>
    <w:uiPriority w:val="99"/>
    <w:rsid w:val="00216C15"/>
    <w:pPr>
      <w:widowControl/>
      <w:spacing w:after="240" w:line="210" w:lineRule="atLeast"/>
      <w:ind w:left="600" w:hanging="200"/>
    </w:pPr>
    <w:rPr>
      <w:rFonts w:ascii="Cambria" w:eastAsia="MS Mincho" w:hAnsi="Cambria"/>
      <w:b/>
      <w:sz w:val="18"/>
      <w:szCs w:val="20"/>
      <w:lang w:val="en-GB" w:eastAsia="ja-JP"/>
    </w:rPr>
  </w:style>
  <w:style w:type="paragraph" w:styleId="Index3">
    <w:name w:val="index 3"/>
    <w:basedOn w:val="Normal"/>
    <w:next w:val="Normal"/>
    <w:autoRedefine/>
    <w:uiPriority w:val="99"/>
    <w:rsid w:val="00216C15"/>
    <w:pPr>
      <w:widowControl/>
      <w:spacing w:after="240" w:line="220" w:lineRule="atLeast"/>
      <w:ind w:left="600" w:hanging="200"/>
    </w:pPr>
    <w:rPr>
      <w:rFonts w:ascii="Cambria" w:eastAsia="MS Mincho" w:hAnsi="Cambria"/>
      <w:b/>
      <w:sz w:val="22"/>
      <w:szCs w:val="20"/>
      <w:lang w:val="en-GB" w:eastAsia="ja-JP"/>
    </w:rPr>
  </w:style>
  <w:style w:type="paragraph" w:styleId="Index4">
    <w:name w:val="index 4"/>
    <w:basedOn w:val="Normal"/>
    <w:next w:val="Normal"/>
    <w:autoRedefine/>
    <w:uiPriority w:val="99"/>
    <w:rsid w:val="00216C15"/>
    <w:pPr>
      <w:widowControl/>
      <w:spacing w:after="240" w:line="220" w:lineRule="atLeast"/>
      <w:ind w:left="800" w:hanging="200"/>
    </w:pPr>
    <w:rPr>
      <w:rFonts w:ascii="Cambria" w:eastAsia="MS Mincho" w:hAnsi="Cambria"/>
      <w:b/>
      <w:sz w:val="22"/>
      <w:szCs w:val="20"/>
      <w:lang w:val="en-GB" w:eastAsia="ja-JP"/>
    </w:rPr>
  </w:style>
  <w:style w:type="paragraph" w:styleId="Index5">
    <w:name w:val="index 5"/>
    <w:basedOn w:val="Normal"/>
    <w:next w:val="Normal"/>
    <w:autoRedefine/>
    <w:uiPriority w:val="99"/>
    <w:rsid w:val="00216C15"/>
    <w:pPr>
      <w:widowControl/>
      <w:spacing w:after="240" w:line="220" w:lineRule="atLeast"/>
      <w:ind w:left="1000" w:hanging="200"/>
    </w:pPr>
    <w:rPr>
      <w:rFonts w:ascii="Cambria" w:eastAsia="MS Mincho" w:hAnsi="Cambria"/>
      <w:b/>
      <w:sz w:val="22"/>
      <w:szCs w:val="20"/>
      <w:lang w:val="en-GB" w:eastAsia="ja-JP"/>
    </w:rPr>
  </w:style>
  <w:style w:type="paragraph" w:styleId="Index6">
    <w:name w:val="index 6"/>
    <w:basedOn w:val="Normal"/>
    <w:next w:val="Normal"/>
    <w:autoRedefine/>
    <w:uiPriority w:val="99"/>
    <w:rsid w:val="00216C15"/>
    <w:pPr>
      <w:widowControl/>
      <w:spacing w:after="240" w:line="220" w:lineRule="atLeast"/>
      <w:ind w:left="1200" w:hanging="200"/>
    </w:pPr>
    <w:rPr>
      <w:rFonts w:ascii="Cambria" w:eastAsia="MS Mincho" w:hAnsi="Cambria"/>
      <w:b/>
      <w:sz w:val="22"/>
      <w:szCs w:val="20"/>
      <w:lang w:val="en-GB" w:eastAsia="ja-JP"/>
    </w:rPr>
  </w:style>
  <w:style w:type="paragraph" w:styleId="Index7">
    <w:name w:val="index 7"/>
    <w:basedOn w:val="Normal"/>
    <w:next w:val="Normal"/>
    <w:autoRedefine/>
    <w:uiPriority w:val="99"/>
    <w:rsid w:val="00216C15"/>
    <w:pPr>
      <w:widowControl/>
      <w:spacing w:after="240" w:line="220" w:lineRule="atLeast"/>
      <w:ind w:left="1400" w:hanging="200"/>
    </w:pPr>
    <w:rPr>
      <w:rFonts w:ascii="Cambria" w:eastAsia="MS Mincho" w:hAnsi="Cambria"/>
      <w:b/>
      <w:sz w:val="22"/>
      <w:szCs w:val="20"/>
      <w:lang w:val="en-GB" w:eastAsia="ja-JP"/>
    </w:rPr>
  </w:style>
  <w:style w:type="paragraph" w:styleId="Index8">
    <w:name w:val="index 8"/>
    <w:basedOn w:val="Normal"/>
    <w:next w:val="Normal"/>
    <w:autoRedefine/>
    <w:uiPriority w:val="99"/>
    <w:rsid w:val="00216C15"/>
    <w:pPr>
      <w:widowControl/>
      <w:spacing w:after="240" w:line="220" w:lineRule="atLeast"/>
      <w:ind w:left="1600" w:hanging="200"/>
    </w:pPr>
    <w:rPr>
      <w:rFonts w:ascii="Cambria" w:eastAsia="MS Mincho" w:hAnsi="Cambria"/>
      <w:b/>
      <w:sz w:val="22"/>
      <w:szCs w:val="20"/>
      <w:lang w:val="en-GB" w:eastAsia="ja-JP"/>
    </w:rPr>
  </w:style>
  <w:style w:type="paragraph" w:styleId="Index9">
    <w:name w:val="index 9"/>
    <w:basedOn w:val="Normal"/>
    <w:next w:val="Normal"/>
    <w:autoRedefine/>
    <w:uiPriority w:val="99"/>
    <w:rsid w:val="00216C15"/>
    <w:pPr>
      <w:widowControl/>
      <w:spacing w:after="240" w:line="220" w:lineRule="atLeast"/>
      <w:ind w:left="1800" w:hanging="200"/>
    </w:pPr>
    <w:rPr>
      <w:rFonts w:ascii="Cambria" w:eastAsia="MS Mincho" w:hAnsi="Cambria"/>
      <w:b/>
      <w:sz w:val="22"/>
      <w:szCs w:val="20"/>
      <w:lang w:val="en-GB" w:eastAsia="ja-JP"/>
    </w:rPr>
  </w:style>
  <w:style w:type="paragraph" w:styleId="IndexHeading">
    <w:name w:val="index heading"/>
    <w:basedOn w:val="Normal"/>
    <w:next w:val="Index1"/>
    <w:uiPriority w:val="99"/>
    <w:rsid w:val="00216C15"/>
    <w:pPr>
      <w:keepNext/>
      <w:widowControl/>
      <w:spacing w:before="400" w:after="210" w:line="240" w:lineRule="atLeast"/>
      <w:jc w:val="center"/>
    </w:pPr>
    <w:rPr>
      <w:rFonts w:ascii="Cambria" w:eastAsia="MS Mincho" w:hAnsi="Cambria"/>
      <w:sz w:val="22"/>
      <w:szCs w:val="20"/>
      <w:lang w:val="en-GB" w:eastAsia="ja-JP"/>
    </w:rPr>
  </w:style>
  <w:style w:type="paragraph" w:customStyle="1" w:styleId="Introduction">
    <w:name w:val="Introduction"/>
    <w:basedOn w:val="Normal"/>
    <w:next w:val="Normal"/>
    <w:rsid w:val="00216C15"/>
    <w:pPr>
      <w:keepNext/>
      <w:pageBreakBefore/>
      <w:widowControl/>
      <w:tabs>
        <w:tab w:val="left" w:pos="400"/>
      </w:tabs>
      <w:suppressAutoHyphens/>
      <w:spacing w:before="960" w:after="310" w:line="310" w:lineRule="exact"/>
      <w:jc w:val="left"/>
    </w:pPr>
    <w:rPr>
      <w:rFonts w:ascii="Cambria" w:eastAsia="MS Mincho" w:hAnsi="Cambria"/>
      <w:b/>
      <w:sz w:val="28"/>
      <w:szCs w:val="20"/>
      <w:lang w:val="en-GB" w:eastAsia="ja-JP"/>
    </w:rPr>
  </w:style>
  <w:style w:type="character" w:styleId="LineNumber">
    <w:name w:val="line number"/>
    <w:uiPriority w:val="99"/>
    <w:rsid w:val="00216C15"/>
    <w:rPr>
      <w:noProof w:val="0"/>
      <w:lang w:val="fr-FR"/>
    </w:rPr>
  </w:style>
  <w:style w:type="paragraph" w:styleId="List2">
    <w:name w:val="List 2"/>
    <w:basedOn w:val="Normal"/>
    <w:uiPriority w:val="99"/>
    <w:rsid w:val="00216C15"/>
    <w:pPr>
      <w:widowControl/>
      <w:spacing w:after="240" w:line="240" w:lineRule="atLeast"/>
      <w:ind w:left="566" w:hanging="283"/>
    </w:pPr>
    <w:rPr>
      <w:rFonts w:ascii="Cambria" w:eastAsia="MS Mincho" w:hAnsi="Cambria"/>
      <w:sz w:val="22"/>
      <w:szCs w:val="20"/>
      <w:lang w:val="en-GB" w:eastAsia="ja-JP"/>
    </w:rPr>
  </w:style>
  <w:style w:type="paragraph" w:styleId="List3">
    <w:name w:val="List 3"/>
    <w:basedOn w:val="Normal"/>
    <w:uiPriority w:val="99"/>
    <w:rsid w:val="00216C15"/>
    <w:pPr>
      <w:widowControl/>
      <w:spacing w:after="240" w:line="240" w:lineRule="atLeast"/>
      <w:ind w:left="849" w:hanging="283"/>
    </w:pPr>
    <w:rPr>
      <w:rFonts w:ascii="Cambria" w:eastAsia="MS Mincho" w:hAnsi="Cambria"/>
      <w:sz w:val="22"/>
      <w:szCs w:val="20"/>
      <w:lang w:val="en-GB" w:eastAsia="ja-JP"/>
    </w:rPr>
  </w:style>
  <w:style w:type="paragraph" w:styleId="List4">
    <w:name w:val="List 4"/>
    <w:basedOn w:val="Normal"/>
    <w:uiPriority w:val="99"/>
    <w:rsid w:val="00216C15"/>
    <w:pPr>
      <w:widowControl/>
      <w:spacing w:after="240" w:line="240" w:lineRule="atLeast"/>
      <w:ind w:left="1132" w:hanging="283"/>
    </w:pPr>
    <w:rPr>
      <w:rFonts w:ascii="Cambria" w:eastAsia="MS Mincho" w:hAnsi="Cambria"/>
      <w:sz w:val="22"/>
      <w:szCs w:val="20"/>
      <w:lang w:val="en-GB" w:eastAsia="ja-JP"/>
    </w:rPr>
  </w:style>
  <w:style w:type="paragraph" w:styleId="List5">
    <w:name w:val="List 5"/>
    <w:basedOn w:val="Normal"/>
    <w:uiPriority w:val="99"/>
    <w:rsid w:val="00216C15"/>
    <w:pPr>
      <w:widowControl/>
      <w:spacing w:after="240" w:line="240" w:lineRule="atLeast"/>
      <w:ind w:left="1415" w:hanging="283"/>
    </w:pPr>
    <w:rPr>
      <w:rFonts w:ascii="Cambria" w:eastAsia="MS Mincho" w:hAnsi="Cambria"/>
      <w:sz w:val="22"/>
      <w:szCs w:val="20"/>
      <w:lang w:val="en-GB" w:eastAsia="ja-JP"/>
    </w:rPr>
  </w:style>
  <w:style w:type="paragraph" w:styleId="ListBullet">
    <w:name w:val="List Bullet"/>
    <w:basedOn w:val="Normal"/>
    <w:autoRedefine/>
    <w:uiPriority w:val="99"/>
    <w:rsid w:val="00216C15"/>
    <w:pPr>
      <w:widowControl/>
      <w:tabs>
        <w:tab w:val="num" w:pos="360"/>
      </w:tabs>
      <w:spacing w:after="240" w:line="240" w:lineRule="atLeast"/>
      <w:ind w:left="360" w:hanging="360"/>
    </w:pPr>
    <w:rPr>
      <w:rFonts w:ascii="Cambria" w:eastAsia="MS Mincho" w:hAnsi="Cambria"/>
      <w:sz w:val="22"/>
      <w:szCs w:val="20"/>
      <w:lang w:val="en-GB" w:eastAsia="ja-JP"/>
    </w:rPr>
  </w:style>
  <w:style w:type="paragraph" w:styleId="ListBullet2">
    <w:name w:val="List Bullet 2"/>
    <w:basedOn w:val="Normal"/>
    <w:rsid w:val="00216C15"/>
    <w:pPr>
      <w:widowControl/>
      <w:numPr>
        <w:numId w:val="165"/>
      </w:numPr>
      <w:spacing w:after="240" w:line="240" w:lineRule="atLeast"/>
    </w:pPr>
    <w:rPr>
      <w:rFonts w:ascii="Cambria" w:eastAsia="MS Mincho" w:hAnsi="Cambria"/>
      <w:sz w:val="22"/>
      <w:szCs w:val="20"/>
      <w:lang w:val="en-GB" w:eastAsia="ja-JP"/>
    </w:rPr>
  </w:style>
  <w:style w:type="paragraph" w:styleId="ListBullet3">
    <w:name w:val="List Bullet 3"/>
    <w:basedOn w:val="Normal"/>
    <w:autoRedefine/>
    <w:uiPriority w:val="99"/>
    <w:rsid w:val="00216C15"/>
    <w:pPr>
      <w:widowControl/>
      <w:tabs>
        <w:tab w:val="num" w:pos="926"/>
      </w:tabs>
      <w:spacing w:after="240" w:line="240" w:lineRule="atLeast"/>
      <w:ind w:left="926" w:hanging="360"/>
    </w:pPr>
    <w:rPr>
      <w:rFonts w:ascii="Cambria" w:eastAsia="MS Mincho" w:hAnsi="Cambria"/>
      <w:sz w:val="22"/>
      <w:szCs w:val="20"/>
      <w:lang w:val="en-GB" w:eastAsia="ja-JP"/>
    </w:rPr>
  </w:style>
  <w:style w:type="paragraph" w:styleId="ListBullet4">
    <w:name w:val="List Bullet 4"/>
    <w:basedOn w:val="Normal"/>
    <w:autoRedefine/>
    <w:uiPriority w:val="99"/>
    <w:rsid w:val="00216C15"/>
    <w:pPr>
      <w:widowControl/>
      <w:tabs>
        <w:tab w:val="num" w:pos="1209"/>
      </w:tabs>
      <w:spacing w:after="240" w:line="240" w:lineRule="atLeast"/>
      <w:ind w:left="1209" w:hanging="360"/>
    </w:pPr>
    <w:rPr>
      <w:rFonts w:ascii="Cambria" w:eastAsia="MS Mincho" w:hAnsi="Cambria"/>
      <w:sz w:val="22"/>
      <w:szCs w:val="20"/>
      <w:lang w:val="en-GB" w:eastAsia="ja-JP"/>
    </w:rPr>
  </w:style>
  <w:style w:type="paragraph" w:styleId="ListBullet5">
    <w:name w:val="List Bullet 5"/>
    <w:basedOn w:val="Normal"/>
    <w:autoRedefine/>
    <w:uiPriority w:val="99"/>
    <w:rsid w:val="00216C15"/>
    <w:pPr>
      <w:widowControl/>
      <w:tabs>
        <w:tab w:val="num" w:pos="1492"/>
      </w:tabs>
      <w:spacing w:after="240" w:line="240" w:lineRule="atLeast"/>
      <w:ind w:left="1492" w:hanging="360"/>
    </w:pPr>
    <w:rPr>
      <w:rFonts w:ascii="Cambria" w:eastAsia="MS Mincho" w:hAnsi="Cambria"/>
      <w:sz w:val="22"/>
      <w:szCs w:val="20"/>
      <w:lang w:val="en-GB" w:eastAsia="ja-JP"/>
    </w:rPr>
  </w:style>
  <w:style w:type="paragraph" w:styleId="ListContinue5">
    <w:name w:val="List Continue 5"/>
    <w:basedOn w:val="Normal"/>
    <w:uiPriority w:val="99"/>
    <w:rsid w:val="00216C15"/>
    <w:pPr>
      <w:widowControl/>
      <w:spacing w:after="120" w:line="240" w:lineRule="atLeast"/>
      <w:ind w:left="1415"/>
    </w:pPr>
    <w:rPr>
      <w:rFonts w:ascii="Cambria" w:eastAsia="MS Mincho" w:hAnsi="Cambria"/>
      <w:sz w:val="22"/>
      <w:szCs w:val="20"/>
      <w:lang w:val="en-GB" w:eastAsia="ja-JP"/>
    </w:rPr>
  </w:style>
  <w:style w:type="paragraph" w:styleId="ListNumber2">
    <w:name w:val="List Number 2"/>
    <w:basedOn w:val="ListNumber1"/>
    <w:rsid w:val="00216C15"/>
    <w:pPr>
      <w:tabs>
        <w:tab w:val="left" w:pos="800"/>
      </w:tabs>
      <w:ind w:left="806"/>
    </w:pPr>
  </w:style>
  <w:style w:type="paragraph" w:styleId="ListNumber3">
    <w:name w:val="List Number 3"/>
    <w:basedOn w:val="ListNumber1"/>
    <w:rsid w:val="00216C15"/>
    <w:pPr>
      <w:tabs>
        <w:tab w:val="left" w:pos="1200"/>
      </w:tabs>
      <w:ind w:left="1209"/>
    </w:pPr>
  </w:style>
  <w:style w:type="paragraph" w:styleId="ListNumber4">
    <w:name w:val="List Number 4"/>
    <w:basedOn w:val="ListNumber1"/>
    <w:rsid w:val="00216C15"/>
    <w:pPr>
      <w:tabs>
        <w:tab w:val="left" w:pos="1600"/>
      </w:tabs>
      <w:ind w:left="1598"/>
    </w:pPr>
  </w:style>
  <w:style w:type="paragraph" w:styleId="ListNumber5">
    <w:name w:val="List Number 5"/>
    <w:basedOn w:val="Normal"/>
    <w:uiPriority w:val="99"/>
    <w:rsid w:val="00216C15"/>
    <w:pPr>
      <w:widowControl/>
      <w:tabs>
        <w:tab w:val="num" w:pos="1492"/>
      </w:tabs>
      <w:spacing w:after="240" w:line="240" w:lineRule="atLeast"/>
      <w:ind w:left="1492" w:hanging="360"/>
    </w:pPr>
    <w:rPr>
      <w:rFonts w:ascii="Cambria" w:eastAsia="MS Mincho" w:hAnsi="Cambria"/>
      <w:sz w:val="22"/>
      <w:szCs w:val="20"/>
      <w:lang w:val="en-GB" w:eastAsia="ja-JP"/>
    </w:rPr>
  </w:style>
  <w:style w:type="paragraph" w:styleId="MacroText">
    <w:name w:val="macro"/>
    <w:link w:val="MacroTextChar"/>
    <w:uiPriority w:val="99"/>
    <w:rsid w:val="00216C15"/>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eastAsia="ja-JP"/>
    </w:rPr>
  </w:style>
  <w:style w:type="character" w:customStyle="1" w:styleId="MacroTextChar">
    <w:name w:val="Macro Text Char"/>
    <w:basedOn w:val="DefaultParagraphFont"/>
    <w:link w:val="MacroText"/>
    <w:uiPriority w:val="99"/>
    <w:rsid w:val="00216C15"/>
    <w:rPr>
      <w:rFonts w:ascii="Courier New" w:hAnsi="Courier New"/>
      <w:lang w:eastAsia="ja-JP"/>
    </w:rPr>
  </w:style>
  <w:style w:type="paragraph" w:styleId="MessageHeader">
    <w:name w:val="Message Header"/>
    <w:basedOn w:val="Normal"/>
    <w:link w:val="MessageHeaderChar"/>
    <w:uiPriority w:val="99"/>
    <w:rsid w:val="00216C15"/>
    <w:pPr>
      <w:widowControl/>
      <w:pBdr>
        <w:top w:val="single" w:sz="6" w:space="1" w:color="auto"/>
        <w:left w:val="single" w:sz="6" w:space="1" w:color="auto"/>
        <w:bottom w:val="single" w:sz="6" w:space="1" w:color="auto"/>
        <w:right w:val="single" w:sz="6" w:space="1" w:color="auto"/>
      </w:pBdr>
      <w:shd w:val="pct20" w:color="auto" w:fill="auto"/>
      <w:spacing w:after="240" w:line="240" w:lineRule="atLeast"/>
      <w:ind w:left="1134" w:hanging="1134"/>
    </w:pPr>
    <w:rPr>
      <w:rFonts w:ascii="Arial" w:eastAsia="MS Mincho" w:hAnsi="Arial"/>
      <w:szCs w:val="20"/>
      <w:lang w:val="de-DE" w:eastAsia="ja-JP"/>
    </w:rPr>
  </w:style>
  <w:style w:type="character" w:customStyle="1" w:styleId="MessageHeaderChar">
    <w:name w:val="Message Header Char"/>
    <w:basedOn w:val="DefaultParagraphFont"/>
    <w:link w:val="MessageHeader"/>
    <w:uiPriority w:val="99"/>
    <w:rsid w:val="00216C15"/>
    <w:rPr>
      <w:rFonts w:ascii="Arial" w:hAnsi="Arial"/>
      <w:sz w:val="24"/>
      <w:shd w:val="pct20" w:color="auto" w:fill="auto"/>
      <w:lang w:val="de-DE" w:eastAsia="ja-JP"/>
    </w:rPr>
  </w:style>
  <w:style w:type="paragraph" w:customStyle="1" w:styleId="MSDNFR">
    <w:name w:val="MSDNFR"/>
    <w:basedOn w:val="Normal"/>
    <w:next w:val="Normal"/>
    <w:rsid w:val="00216C15"/>
    <w:pPr>
      <w:widowControl/>
      <w:spacing w:after="240" w:line="220" w:lineRule="atLeast"/>
    </w:pPr>
    <w:rPr>
      <w:rFonts w:ascii="Cambria" w:eastAsia="MS Mincho" w:hAnsi="Cambria"/>
      <w:color w:val="0000FF"/>
      <w:sz w:val="22"/>
      <w:szCs w:val="20"/>
      <w:lang w:val="en-GB" w:eastAsia="ja-JP"/>
    </w:rPr>
  </w:style>
  <w:style w:type="paragraph" w:customStyle="1" w:styleId="na2">
    <w:name w:val="na2"/>
    <w:basedOn w:val="a2"/>
    <w:next w:val="Normal"/>
    <w:rsid w:val="00216C15"/>
    <w:pPr>
      <w:keepNext w:val="0"/>
      <w:widowControl/>
      <w:numPr>
        <w:numId w:val="123"/>
      </w:numPr>
      <w:suppressAutoHyphens w:val="0"/>
      <w:jc w:val="left"/>
      <w:outlineLvl w:val="0"/>
    </w:pPr>
    <w:rPr>
      <w:rFonts w:ascii="Cambria" w:eastAsia="Calibri" w:hAnsi="Cambria"/>
      <w:bCs w:val="0"/>
      <w:sz w:val="28"/>
      <w:szCs w:val="22"/>
      <w:lang w:val="en-GB" w:eastAsia="en-US"/>
    </w:rPr>
  </w:style>
  <w:style w:type="paragraph" w:customStyle="1" w:styleId="na3">
    <w:name w:val="na3"/>
    <w:basedOn w:val="a3"/>
    <w:next w:val="Normal"/>
    <w:rsid w:val="00216C15"/>
    <w:pPr>
      <w:keepNext w:val="0"/>
      <w:widowControl/>
      <w:numPr>
        <w:numId w:val="123"/>
      </w:numPr>
      <w:tabs>
        <w:tab w:val="clear" w:pos="880"/>
      </w:tabs>
      <w:suppressAutoHyphens w:val="0"/>
      <w:spacing w:before="0"/>
      <w:jc w:val="left"/>
      <w:outlineLvl w:val="0"/>
    </w:pPr>
    <w:rPr>
      <w:rFonts w:ascii="Cambria" w:eastAsia="Calibri" w:hAnsi="Cambria"/>
      <w:bCs w:val="0"/>
      <w:sz w:val="22"/>
      <w:lang w:val="en-GB" w:eastAsia="en-US"/>
    </w:rPr>
  </w:style>
  <w:style w:type="paragraph" w:customStyle="1" w:styleId="na4">
    <w:name w:val="na4"/>
    <w:basedOn w:val="a4"/>
    <w:next w:val="Normal"/>
    <w:rsid w:val="00216C15"/>
    <w:pPr>
      <w:keepNext w:val="0"/>
      <w:widowControl/>
      <w:numPr>
        <w:numId w:val="123"/>
      </w:numPr>
      <w:tabs>
        <w:tab w:val="left" w:pos="1060"/>
      </w:tabs>
      <w:suppressAutoHyphens w:val="0"/>
      <w:spacing w:before="0" w:line="240" w:lineRule="atLeast"/>
      <w:jc w:val="left"/>
      <w:outlineLvl w:val="0"/>
    </w:pPr>
    <w:rPr>
      <w:rFonts w:ascii="Cambria" w:eastAsia="Calibri" w:hAnsi="Cambria" w:cs="Times New Roman"/>
      <w:iCs/>
      <w:sz w:val="22"/>
      <w:szCs w:val="22"/>
      <w:lang w:val="en-GB" w:eastAsia="en-US"/>
    </w:rPr>
  </w:style>
  <w:style w:type="paragraph" w:customStyle="1" w:styleId="na5">
    <w:name w:val="na5"/>
    <w:basedOn w:val="a5"/>
    <w:next w:val="Normal"/>
    <w:rsid w:val="00216C15"/>
    <w:pPr>
      <w:keepNext w:val="0"/>
      <w:widowControl/>
      <w:numPr>
        <w:numId w:val="123"/>
      </w:numPr>
      <w:suppressAutoHyphens w:val="0"/>
      <w:spacing w:before="0" w:line="240" w:lineRule="atLeast"/>
      <w:jc w:val="left"/>
      <w:outlineLvl w:val="0"/>
    </w:pPr>
    <w:rPr>
      <w:rFonts w:ascii="Cambria" w:eastAsia="Calibri" w:hAnsi="Cambria" w:cs="Times New Roman"/>
      <w:iCs/>
      <w:sz w:val="22"/>
      <w:szCs w:val="22"/>
      <w:lang w:val="en-GB" w:eastAsia="en-US"/>
    </w:rPr>
  </w:style>
  <w:style w:type="paragraph" w:customStyle="1" w:styleId="na6">
    <w:name w:val="na6"/>
    <w:basedOn w:val="a6"/>
    <w:next w:val="Normal"/>
    <w:rsid w:val="00216C15"/>
    <w:pPr>
      <w:keepNext w:val="0"/>
      <w:widowControl/>
      <w:numPr>
        <w:numId w:val="123"/>
      </w:numPr>
      <w:suppressAutoHyphens w:val="0"/>
      <w:spacing w:before="0" w:line="240" w:lineRule="atLeast"/>
      <w:jc w:val="left"/>
      <w:outlineLvl w:val="0"/>
    </w:pPr>
    <w:rPr>
      <w:rFonts w:ascii="Cambria" w:eastAsia="Calibri" w:hAnsi="Cambria" w:cs="Times New Roman"/>
      <w:sz w:val="22"/>
      <w:szCs w:val="22"/>
      <w:lang w:val="en-GB" w:eastAsia="en-US"/>
    </w:rPr>
  </w:style>
  <w:style w:type="paragraph" w:styleId="NormalIndent">
    <w:name w:val="Normal Indent"/>
    <w:basedOn w:val="Normal"/>
    <w:uiPriority w:val="99"/>
    <w:rsid w:val="00216C15"/>
    <w:pPr>
      <w:widowControl/>
      <w:spacing w:after="240" w:line="240" w:lineRule="atLeast"/>
      <w:ind w:left="708"/>
    </w:pPr>
    <w:rPr>
      <w:rFonts w:ascii="Cambria" w:eastAsia="MS Mincho" w:hAnsi="Cambria"/>
      <w:sz w:val="22"/>
      <w:szCs w:val="20"/>
      <w:lang w:val="en-GB" w:eastAsia="ja-JP"/>
    </w:rPr>
  </w:style>
  <w:style w:type="paragraph" w:styleId="NoteHeading">
    <w:name w:val="Note Heading"/>
    <w:basedOn w:val="Normal"/>
    <w:next w:val="Normal"/>
    <w:link w:val="NoteHeadingChar"/>
    <w:uiPriority w:val="99"/>
    <w:rsid w:val="00216C15"/>
    <w:pPr>
      <w:widowControl/>
      <w:spacing w:after="240" w:line="240" w:lineRule="atLeast"/>
    </w:pPr>
    <w:rPr>
      <w:rFonts w:ascii="Arial" w:eastAsia="MS Mincho" w:hAnsi="Arial"/>
      <w:sz w:val="20"/>
      <w:szCs w:val="20"/>
      <w:lang w:val="de-DE" w:eastAsia="ja-JP"/>
    </w:rPr>
  </w:style>
  <w:style w:type="character" w:customStyle="1" w:styleId="NoteHeadingChar">
    <w:name w:val="Note Heading Char"/>
    <w:basedOn w:val="DefaultParagraphFont"/>
    <w:link w:val="NoteHeading"/>
    <w:uiPriority w:val="99"/>
    <w:rsid w:val="00216C15"/>
    <w:rPr>
      <w:rFonts w:ascii="Arial" w:hAnsi="Arial"/>
      <w:lang w:val="de-DE" w:eastAsia="ja-JP"/>
    </w:rPr>
  </w:style>
  <w:style w:type="paragraph" w:customStyle="1" w:styleId="p2">
    <w:name w:val="p2"/>
    <w:basedOn w:val="BaseText"/>
    <w:rsid w:val="00216C15"/>
    <w:pPr>
      <w:tabs>
        <w:tab w:val="left" w:pos="562"/>
      </w:tabs>
    </w:pPr>
  </w:style>
  <w:style w:type="paragraph" w:customStyle="1" w:styleId="p3">
    <w:name w:val="p3"/>
    <w:basedOn w:val="BaseText"/>
    <w:rsid w:val="00216C15"/>
    <w:pPr>
      <w:tabs>
        <w:tab w:val="left" w:pos="720"/>
      </w:tabs>
    </w:pPr>
  </w:style>
  <w:style w:type="paragraph" w:customStyle="1" w:styleId="p4">
    <w:name w:val="p4"/>
    <w:basedOn w:val="BaseText"/>
    <w:rsid w:val="00216C15"/>
    <w:pPr>
      <w:tabs>
        <w:tab w:val="left" w:pos="1094"/>
      </w:tabs>
    </w:pPr>
  </w:style>
  <w:style w:type="paragraph" w:customStyle="1" w:styleId="p5">
    <w:name w:val="p5"/>
    <w:basedOn w:val="BaseText"/>
    <w:rsid w:val="00216C15"/>
    <w:pPr>
      <w:tabs>
        <w:tab w:val="left" w:pos="1094"/>
      </w:tabs>
    </w:pPr>
  </w:style>
  <w:style w:type="paragraph" w:customStyle="1" w:styleId="p6">
    <w:name w:val="p6"/>
    <w:basedOn w:val="BaseText"/>
    <w:rsid w:val="00216C15"/>
    <w:pPr>
      <w:tabs>
        <w:tab w:val="left" w:pos="1440"/>
      </w:tabs>
    </w:pPr>
  </w:style>
  <w:style w:type="character" w:styleId="PageNumber">
    <w:name w:val="page number"/>
    <w:uiPriority w:val="99"/>
    <w:rsid w:val="00216C15"/>
    <w:rPr>
      <w:noProof w:val="0"/>
      <w:lang w:val="fr-FR"/>
    </w:rPr>
  </w:style>
  <w:style w:type="paragraph" w:styleId="Salutation">
    <w:name w:val="Salutation"/>
    <w:basedOn w:val="Normal"/>
    <w:next w:val="Normal"/>
    <w:link w:val="SalutationChar"/>
    <w:uiPriority w:val="99"/>
    <w:rsid w:val="00216C15"/>
    <w:pPr>
      <w:widowControl/>
      <w:spacing w:after="240" w:line="240" w:lineRule="atLeast"/>
    </w:pPr>
    <w:rPr>
      <w:rFonts w:ascii="Arial" w:eastAsia="MS Mincho" w:hAnsi="Arial"/>
      <w:sz w:val="20"/>
      <w:szCs w:val="20"/>
      <w:lang w:val="de-DE" w:eastAsia="ja-JP"/>
    </w:rPr>
  </w:style>
  <w:style w:type="character" w:customStyle="1" w:styleId="SalutationChar">
    <w:name w:val="Salutation Char"/>
    <w:basedOn w:val="DefaultParagraphFont"/>
    <w:link w:val="Salutation"/>
    <w:uiPriority w:val="99"/>
    <w:rsid w:val="00216C15"/>
    <w:rPr>
      <w:rFonts w:ascii="Arial" w:hAnsi="Arial"/>
      <w:lang w:val="de-DE" w:eastAsia="ja-JP"/>
    </w:rPr>
  </w:style>
  <w:style w:type="paragraph" w:styleId="Signature">
    <w:name w:val="Signature"/>
    <w:basedOn w:val="Normal"/>
    <w:link w:val="SignatureChar"/>
    <w:uiPriority w:val="99"/>
    <w:rsid w:val="00216C15"/>
    <w:pPr>
      <w:widowControl/>
      <w:spacing w:after="240" w:line="240" w:lineRule="atLeast"/>
      <w:ind w:left="4252"/>
    </w:pPr>
    <w:rPr>
      <w:rFonts w:ascii="Arial" w:eastAsia="MS Mincho" w:hAnsi="Arial"/>
      <w:sz w:val="20"/>
      <w:szCs w:val="20"/>
      <w:lang w:val="de-DE" w:eastAsia="ja-JP"/>
    </w:rPr>
  </w:style>
  <w:style w:type="character" w:customStyle="1" w:styleId="SignatureChar">
    <w:name w:val="Signature Char"/>
    <w:basedOn w:val="DefaultParagraphFont"/>
    <w:link w:val="Signature"/>
    <w:uiPriority w:val="99"/>
    <w:rsid w:val="00216C15"/>
    <w:rPr>
      <w:rFonts w:ascii="Arial" w:hAnsi="Arial"/>
      <w:lang w:val="de-DE" w:eastAsia="ja-JP"/>
    </w:rPr>
  </w:style>
  <w:style w:type="paragraph" w:customStyle="1" w:styleId="Special">
    <w:name w:val="Special"/>
    <w:basedOn w:val="Normal"/>
    <w:next w:val="Normal"/>
    <w:rsid w:val="00216C15"/>
    <w:pPr>
      <w:widowControl/>
      <w:spacing w:after="240" w:line="240" w:lineRule="atLeast"/>
    </w:pPr>
    <w:rPr>
      <w:rFonts w:ascii="Cambria" w:eastAsia="MS Mincho" w:hAnsi="Cambria"/>
      <w:sz w:val="22"/>
      <w:szCs w:val="20"/>
      <w:lang w:val="en-GB" w:eastAsia="ja-JP"/>
    </w:rPr>
  </w:style>
  <w:style w:type="paragraph" w:customStyle="1" w:styleId="Tablefootnote">
    <w:name w:val="Table footnote"/>
    <w:basedOn w:val="Normal"/>
    <w:rsid w:val="00216C15"/>
    <w:pPr>
      <w:widowControl/>
      <w:tabs>
        <w:tab w:val="left" w:pos="340"/>
      </w:tabs>
      <w:spacing w:before="60" w:after="60" w:line="190" w:lineRule="atLeast"/>
    </w:pPr>
    <w:rPr>
      <w:rFonts w:ascii="Cambria" w:eastAsia="MS Mincho" w:hAnsi="Cambria"/>
      <w:sz w:val="16"/>
      <w:szCs w:val="20"/>
      <w:lang w:val="en-GB" w:eastAsia="ja-JP"/>
    </w:rPr>
  </w:style>
  <w:style w:type="paragraph" w:styleId="TableofAuthorities">
    <w:name w:val="table of authorities"/>
    <w:basedOn w:val="Normal"/>
    <w:next w:val="Normal"/>
    <w:uiPriority w:val="99"/>
    <w:rsid w:val="00216C15"/>
    <w:pPr>
      <w:widowControl/>
      <w:spacing w:after="240" w:line="240" w:lineRule="atLeast"/>
      <w:ind w:left="200" w:hanging="200"/>
    </w:pPr>
    <w:rPr>
      <w:rFonts w:ascii="Cambria" w:eastAsia="MS Mincho" w:hAnsi="Cambria"/>
      <w:sz w:val="22"/>
      <w:szCs w:val="20"/>
      <w:lang w:val="en-GB" w:eastAsia="ja-JP"/>
    </w:rPr>
  </w:style>
  <w:style w:type="paragraph" w:styleId="TableofFigures">
    <w:name w:val="table of figures"/>
    <w:basedOn w:val="Normal"/>
    <w:next w:val="Normal"/>
    <w:uiPriority w:val="99"/>
    <w:rsid w:val="00216C15"/>
    <w:pPr>
      <w:widowControl/>
      <w:spacing w:after="240" w:line="240" w:lineRule="atLeast"/>
      <w:ind w:left="400" w:hanging="400"/>
    </w:pPr>
    <w:rPr>
      <w:rFonts w:ascii="Cambria" w:eastAsia="MS Mincho" w:hAnsi="Cambria"/>
      <w:sz w:val="22"/>
      <w:szCs w:val="20"/>
      <w:lang w:val="en-GB" w:eastAsia="ja-JP"/>
    </w:rPr>
  </w:style>
  <w:style w:type="character" w:customStyle="1" w:styleId="TableFootNoteXref">
    <w:name w:val="TableFootNoteXref"/>
    <w:rsid w:val="00216C15"/>
    <w:rPr>
      <w:noProof/>
      <w:position w:val="6"/>
      <w:sz w:val="14"/>
      <w:lang w:val="fr-FR"/>
    </w:rPr>
  </w:style>
  <w:style w:type="paragraph" w:styleId="Title">
    <w:name w:val="Title"/>
    <w:basedOn w:val="Normal"/>
    <w:link w:val="TitleChar"/>
    <w:uiPriority w:val="10"/>
    <w:qFormat/>
    <w:rsid w:val="00216C15"/>
    <w:pPr>
      <w:widowControl/>
      <w:spacing w:before="240" w:after="60" w:line="240" w:lineRule="atLeast"/>
      <w:jc w:val="center"/>
      <w:outlineLvl w:val="0"/>
    </w:pPr>
    <w:rPr>
      <w:rFonts w:ascii="Arial" w:eastAsia="MS Mincho" w:hAnsi="Arial"/>
      <w:b/>
      <w:kern w:val="28"/>
      <w:sz w:val="32"/>
      <w:szCs w:val="20"/>
      <w:lang w:val="de-DE" w:eastAsia="ja-JP"/>
    </w:rPr>
  </w:style>
  <w:style w:type="character" w:customStyle="1" w:styleId="TitleChar">
    <w:name w:val="Title Char"/>
    <w:basedOn w:val="DefaultParagraphFont"/>
    <w:link w:val="Title"/>
    <w:uiPriority w:val="10"/>
    <w:rsid w:val="00216C15"/>
    <w:rPr>
      <w:rFonts w:ascii="Arial" w:hAnsi="Arial"/>
      <w:b/>
      <w:kern w:val="28"/>
      <w:sz w:val="32"/>
      <w:lang w:val="de-DE" w:eastAsia="ja-JP"/>
    </w:rPr>
  </w:style>
  <w:style w:type="paragraph" w:styleId="TOAHeading">
    <w:name w:val="toa heading"/>
    <w:basedOn w:val="Normal"/>
    <w:next w:val="Normal"/>
    <w:uiPriority w:val="99"/>
    <w:rsid w:val="00216C15"/>
    <w:pPr>
      <w:widowControl/>
      <w:spacing w:before="120" w:after="240" w:line="240" w:lineRule="atLeast"/>
    </w:pPr>
    <w:rPr>
      <w:rFonts w:ascii="Cambria" w:eastAsia="MS Mincho" w:hAnsi="Cambria"/>
      <w:b/>
      <w:szCs w:val="20"/>
      <w:lang w:val="en-GB" w:eastAsia="ja-JP"/>
    </w:rPr>
  </w:style>
  <w:style w:type="paragraph" w:styleId="TOC5">
    <w:name w:val="toc 5"/>
    <w:basedOn w:val="TOC4"/>
    <w:next w:val="Normal"/>
    <w:uiPriority w:val="39"/>
    <w:rsid w:val="00216C15"/>
    <w:pPr>
      <w:widowControl/>
      <w:tabs>
        <w:tab w:val="left" w:pos="1140"/>
        <w:tab w:val="right" w:leader="dot" w:pos="9752"/>
      </w:tabs>
      <w:suppressAutoHyphens/>
      <w:spacing w:after="0" w:line="240" w:lineRule="atLeast"/>
      <w:ind w:left="1140" w:right="500" w:hanging="1140"/>
      <w:jc w:val="left"/>
    </w:pPr>
    <w:rPr>
      <w:rFonts w:ascii="Cambria" w:eastAsia="MS Mincho" w:hAnsi="Cambria"/>
      <w:b/>
      <w:sz w:val="22"/>
      <w:szCs w:val="20"/>
      <w:lang w:val="en-GB" w:eastAsia="ja-JP"/>
    </w:rPr>
  </w:style>
  <w:style w:type="paragraph" w:styleId="TOC6">
    <w:name w:val="toc 6"/>
    <w:basedOn w:val="TOC4"/>
    <w:next w:val="Normal"/>
    <w:uiPriority w:val="39"/>
    <w:rsid w:val="00216C15"/>
    <w:pPr>
      <w:widowControl/>
      <w:tabs>
        <w:tab w:val="left" w:pos="1440"/>
        <w:tab w:val="right" w:leader="dot" w:pos="9752"/>
      </w:tabs>
      <w:suppressAutoHyphens/>
      <w:spacing w:after="0" w:line="240" w:lineRule="atLeast"/>
      <w:ind w:left="1440" w:right="500" w:hanging="1440"/>
      <w:jc w:val="left"/>
    </w:pPr>
    <w:rPr>
      <w:rFonts w:ascii="Cambria" w:eastAsia="MS Mincho" w:hAnsi="Cambria"/>
      <w:b/>
      <w:sz w:val="22"/>
      <w:szCs w:val="20"/>
      <w:lang w:val="en-GB" w:eastAsia="ja-JP"/>
    </w:rPr>
  </w:style>
  <w:style w:type="paragraph" w:styleId="TOC7">
    <w:name w:val="toc 7"/>
    <w:basedOn w:val="TOC4"/>
    <w:next w:val="Normal"/>
    <w:uiPriority w:val="39"/>
    <w:rsid w:val="00216C15"/>
    <w:pPr>
      <w:widowControl/>
      <w:tabs>
        <w:tab w:val="left" w:pos="1440"/>
        <w:tab w:val="right" w:leader="dot" w:pos="9752"/>
      </w:tabs>
      <w:suppressAutoHyphens/>
      <w:spacing w:after="0" w:line="240" w:lineRule="atLeast"/>
      <w:ind w:left="1440" w:right="500" w:hanging="1440"/>
      <w:jc w:val="left"/>
    </w:pPr>
    <w:rPr>
      <w:rFonts w:ascii="Cambria" w:eastAsia="MS Mincho" w:hAnsi="Cambria"/>
      <w:b/>
      <w:sz w:val="22"/>
      <w:szCs w:val="20"/>
      <w:lang w:val="en-GB" w:eastAsia="ja-JP"/>
    </w:rPr>
  </w:style>
  <w:style w:type="paragraph" w:styleId="TOC8">
    <w:name w:val="toc 8"/>
    <w:basedOn w:val="TOC4"/>
    <w:next w:val="Normal"/>
    <w:uiPriority w:val="39"/>
    <w:rsid w:val="00216C15"/>
    <w:pPr>
      <w:widowControl/>
      <w:tabs>
        <w:tab w:val="left" w:pos="1440"/>
        <w:tab w:val="right" w:leader="dot" w:pos="9752"/>
      </w:tabs>
      <w:suppressAutoHyphens/>
      <w:spacing w:after="0" w:line="240" w:lineRule="atLeast"/>
      <w:ind w:left="1440" w:right="500" w:hanging="1440"/>
      <w:jc w:val="left"/>
    </w:pPr>
    <w:rPr>
      <w:rFonts w:ascii="Cambria" w:eastAsia="MS Mincho" w:hAnsi="Cambria"/>
      <w:b/>
      <w:sz w:val="22"/>
      <w:szCs w:val="20"/>
      <w:lang w:val="en-GB" w:eastAsia="ja-JP"/>
    </w:rPr>
  </w:style>
  <w:style w:type="paragraph" w:styleId="TOC9">
    <w:name w:val="toc 9"/>
    <w:basedOn w:val="TOC1"/>
    <w:next w:val="Normal"/>
    <w:uiPriority w:val="39"/>
    <w:rsid w:val="00216C15"/>
    <w:pPr>
      <w:widowControl/>
      <w:tabs>
        <w:tab w:val="right" w:leader="dot" w:pos="9752"/>
      </w:tabs>
      <w:suppressAutoHyphens/>
      <w:spacing w:before="120" w:after="0" w:line="240" w:lineRule="atLeast"/>
      <w:ind w:right="500"/>
      <w:jc w:val="left"/>
    </w:pPr>
    <w:rPr>
      <w:rFonts w:ascii="Cambria" w:eastAsia="MS Mincho" w:hAnsi="Cambria"/>
      <w:b/>
      <w:sz w:val="22"/>
      <w:szCs w:val="20"/>
      <w:lang w:val="en-GB" w:eastAsia="ja-JP"/>
    </w:rPr>
  </w:style>
  <w:style w:type="paragraph" w:customStyle="1" w:styleId="zzBiblio">
    <w:name w:val="zzBiblio"/>
    <w:basedOn w:val="Normal"/>
    <w:next w:val="Bibliography1"/>
    <w:rsid w:val="00216C15"/>
    <w:pPr>
      <w:pageBreakBefore/>
      <w:widowControl/>
      <w:spacing w:after="760" w:line="310" w:lineRule="exact"/>
      <w:jc w:val="center"/>
    </w:pPr>
    <w:rPr>
      <w:rFonts w:ascii="Cambria" w:eastAsia="MS Mincho" w:hAnsi="Cambria"/>
      <w:b/>
      <w:sz w:val="28"/>
      <w:szCs w:val="20"/>
      <w:lang w:val="en-GB" w:eastAsia="ja-JP"/>
    </w:rPr>
  </w:style>
  <w:style w:type="paragraph" w:customStyle="1" w:styleId="zzCover">
    <w:name w:val="zzCover"/>
    <w:basedOn w:val="Normal"/>
    <w:link w:val="zzCoverChar"/>
    <w:rsid w:val="00216C15"/>
    <w:pPr>
      <w:widowControl/>
      <w:spacing w:after="220" w:line="240" w:lineRule="atLeast"/>
      <w:jc w:val="right"/>
    </w:pPr>
    <w:rPr>
      <w:rFonts w:ascii="Cambria" w:eastAsia="MS Mincho" w:hAnsi="Cambria"/>
      <w:b/>
      <w:color w:val="000000"/>
      <w:szCs w:val="20"/>
      <w:lang w:val="en-GB" w:eastAsia="ja-JP"/>
    </w:rPr>
  </w:style>
  <w:style w:type="paragraph" w:customStyle="1" w:styleId="zzForeword">
    <w:name w:val="zzForeword"/>
    <w:basedOn w:val="Introduction"/>
    <w:next w:val="Normal"/>
    <w:rsid w:val="00216C15"/>
    <w:pPr>
      <w:tabs>
        <w:tab w:val="clear" w:pos="400"/>
      </w:tabs>
    </w:pPr>
    <w:rPr>
      <w:color w:val="0000FF"/>
    </w:rPr>
  </w:style>
  <w:style w:type="paragraph" w:customStyle="1" w:styleId="zzHelp">
    <w:name w:val="zzHelp"/>
    <w:basedOn w:val="Normal"/>
    <w:rsid w:val="00216C15"/>
    <w:pPr>
      <w:widowControl/>
      <w:spacing w:after="240" w:line="240" w:lineRule="atLeast"/>
    </w:pPr>
    <w:rPr>
      <w:rFonts w:ascii="Cambria" w:eastAsia="MS Mincho" w:hAnsi="Cambria"/>
      <w:color w:val="008000"/>
      <w:sz w:val="22"/>
      <w:szCs w:val="20"/>
      <w:lang w:val="en-GB" w:eastAsia="ja-JP"/>
    </w:rPr>
  </w:style>
  <w:style w:type="paragraph" w:customStyle="1" w:styleId="zzIndex">
    <w:name w:val="zzIndex"/>
    <w:basedOn w:val="zzBiblio"/>
    <w:next w:val="IndexHeading"/>
    <w:rsid w:val="00216C15"/>
  </w:style>
  <w:style w:type="paragraph" w:customStyle="1" w:styleId="zzLc5">
    <w:name w:val="zzLc5"/>
    <w:basedOn w:val="Normal"/>
    <w:next w:val="Normal"/>
    <w:rsid w:val="00216C15"/>
    <w:pPr>
      <w:widowControl/>
      <w:spacing w:after="240" w:line="240" w:lineRule="atLeast"/>
      <w:jc w:val="left"/>
    </w:pPr>
    <w:rPr>
      <w:rFonts w:ascii="Cambria" w:eastAsia="MS Mincho" w:hAnsi="Cambria"/>
      <w:sz w:val="22"/>
      <w:szCs w:val="20"/>
      <w:lang w:val="en-GB" w:eastAsia="ja-JP"/>
    </w:rPr>
  </w:style>
  <w:style w:type="paragraph" w:customStyle="1" w:styleId="zzLc6">
    <w:name w:val="zzLc6"/>
    <w:basedOn w:val="Normal"/>
    <w:next w:val="Normal"/>
    <w:rsid w:val="00216C15"/>
    <w:pPr>
      <w:widowControl/>
      <w:spacing w:after="240" w:line="240" w:lineRule="atLeast"/>
      <w:jc w:val="left"/>
    </w:pPr>
    <w:rPr>
      <w:rFonts w:ascii="Cambria" w:eastAsia="MS Mincho" w:hAnsi="Cambria"/>
      <w:sz w:val="22"/>
      <w:szCs w:val="20"/>
      <w:lang w:val="en-GB" w:eastAsia="ja-JP"/>
    </w:rPr>
  </w:style>
  <w:style w:type="paragraph" w:customStyle="1" w:styleId="zzLn5">
    <w:name w:val="zzLn5"/>
    <w:basedOn w:val="Normal"/>
    <w:next w:val="Normal"/>
    <w:rsid w:val="00216C15"/>
    <w:pPr>
      <w:widowControl/>
      <w:spacing w:after="240" w:line="240" w:lineRule="atLeast"/>
      <w:jc w:val="left"/>
    </w:pPr>
    <w:rPr>
      <w:rFonts w:ascii="Cambria" w:eastAsia="MS Mincho" w:hAnsi="Cambria"/>
      <w:sz w:val="22"/>
      <w:szCs w:val="20"/>
      <w:lang w:val="en-GB" w:eastAsia="ja-JP"/>
    </w:rPr>
  </w:style>
  <w:style w:type="paragraph" w:customStyle="1" w:styleId="zzLn6">
    <w:name w:val="zzLn6"/>
    <w:basedOn w:val="Normal"/>
    <w:next w:val="Normal"/>
    <w:rsid w:val="00216C15"/>
    <w:pPr>
      <w:widowControl/>
      <w:spacing w:after="240" w:line="240" w:lineRule="atLeast"/>
      <w:jc w:val="left"/>
    </w:pPr>
    <w:rPr>
      <w:rFonts w:ascii="Cambria" w:eastAsia="MS Mincho" w:hAnsi="Cambria"/>
      <w:sz w:val="22"/>
      <w:szCs w:val="20"/>
      <w:lang w:val="en-GB" w:eastAsia="ja-JP"/>
    </w:rPr>
  </w:style>
  <w:style w:type="paragraph" w:customStyle="1" w:styleId="Tabletext10">
    <w:name w:val="Table text (10)"/>
    <w:basedOn w:val="Normal"/>
    <w:rsid w:val="00216C15"/>
    <w:pPr>
      <w:widowControl/>
      <w:spacing w:before="60" w:after="60" w:line="240" w:lineRule="atLeast"/>
    </w:pPr>
    <w:rPr>
      <w:rFonts w:ascii="Cambria" w:eastAsia="MS Mincho" w:hAnsi="Cambria"/>
      <w:sz w:val="22"/>
      <w:szCs w:val="20"/>
      <w:lang w:val="en-GB" w:eastAsia="ja-JP"/>
    </w:rPr>
  </w:style>
  <w:style w:type="paragraph" w:customStyle="1" w:styleId="Tabletext9">
    <w:name w:val="Table text (9)"/>
    <w:basedOn w:val="Normal"/>
    <w:rsid w:val="00216C15"/>
    <w:pPr>
      <w:widowControl/>
      <w:spacing w:before="60" w:after="60" w:line="210" w:lineRule="atLeast"/>
    </w:pPr>
    <w:rPr>
      <w:rFonts w:ascii="Cambria" w:eastAsia="MS Mincho" w:hAnsi="Cambria"/>
      <w:sz w:val="18"/>
      <w:szCs w:val="20"/>
      <w:lang w:val="en-GB" w:eastAsia="ja-JP"/>
    </w:rPr>
  </w:style>
  <w:style w:type="paragraph" w:customStyle="1" w:styleId="Tabletext8">
    <w:name w:val="Table text (8)"/>
    <w:basedOn w:val="Normal"/>
    <w:rsid w:val="00216C15"/>
    <w:pPr>
      <w:widowControl/>
      <w:spacing w:before="60" w:after="60" w:line="190" w:lineRule="atLeast"/>
    </w:pPr>
    <w:rPr>
      <w:rFonts w:ascii="Cambria" w:eastAsia="MS Mincho" w:hAnsi="Cambria"/>
      <w:sz w:val="16"/>
      <w:szCs w:val="20"/>
      <w:lang w:val="en-GB" w:eastAsia="ja-JP"/>
    </w:rPr>
  </w:style>
  <w:style w:type="paragraph" w:customStyle="1" w:styleId="Tabletext7">
    <w:name w:val="Table text (7)"/>
    <w:basedOn w:val="Normal"/>
    <w:rsid w:val="00216C15"/>
    <w:pPr>
      <w:widowControl/>
      <w:spacing w:before="60" w:after="60" w:line="170" w:lineRule="atLeast"/>
    </w:pPr>
    <w:rPr>
      <w:rFonts w:ascii="Cambria" w:eastAsia="MS Mincho" w:hAnsi="Cambria"/>
      <w:sz w:val="14"/>
      <w:szCs w:val="20"/>
      <w:lang w:val="en-GB" w:eastAsia="ja-JP"/>
    </w:rPr>
  </w:style>
  <w:style w:type="paragraph" w:customStyle="1" w:styleId="tablesyntax">
    <w:name w:val="table syntax"/>
    <w:basedOn w:val="Normal"/>
    <w:rsid w:val="00216C15"/>
    <w:pPr>
      <w:keepNext/>
      <w:keepLines/>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line="240" w:lineRule="auto"/>
      <w:ind w:right="104"/>
    </w:pPr>
    <w:rPr>
      <w:rFonts w:eastAsia="Batang"/>
      <w:sz w:val="22"/>
      <w:szCs w:val="20"/>
      <w:lang w:eastAsia="ko-KR"/>
    </w:rPr>
  </w:style>
  <w:style w:type="paragraph" w:customStyle="1" w:styleId="XML">
    <w:name w:val="XML"/>
    <w:basedOn w:val="Normal"/>
    <w:next w:val="Normal"/>
    <w:rsid w:val="00216C15"/>
    <w:pPr>
      <w:widowControl/>
      <w:tabs>
        <w:tab w:val="left" w:pos="709"/>
      </w:tabs>
      <w:suppressAutoHyphens/>
      <w:autoSpaceDE w:val="0"/>
      <w:autoSpaceDN w:val="0"/>
      <w:adjustRightInd w:val="0"/>
      <w:spacing w:after="0" w:line="240" w:lineRule="auto"/>
      <w:jc w:val="left"/>
    </w:pPr>
    <w:rPr>
      <w:rFonts w:ascii="Consolas" w:eastAsia="MS Mincho" w:hAnsi="Consolas" w:cs="Consolas"/>
      <w:color w:val="0000FF"/>
      <w:sz w:val="14"/>
      <w:szCs w:val="14"/>
    </w:rPr>
  </w:style>
  <w:style w:type="paragraph" w:customStyle="1" w:styleId="DDLUED">
    <w:name w:val="DDL_UED"/>
    <w:basedOn w:val="PlainText"/>
    <w:rsid w:val="00216C15"/>
    <w:pPr>
      <w:pBdr>
        <w:top w:val="thinThickSmallGap" w:sz="12" w:space="1" w:color="auto"/>
        <w:left w:val="thinThickSmallGap" w:sz="12" w:space="4" w:color="auto"/>
        <w:bottom w:val="thickThinSmallGap" w:sz="12" w:space="1" w:color="auto"/>
        <w:right w:val="thickThinSmallGap" w:sz="12" w:space="4" w:color="auto"/>
      </w:pBdr>
      <w:shd w:val="clear" w:color="auto" w:fill="FFCC66"/>
      <w:spacing w:line="240" w:lineRule="atLeast"/>
    </w:pPr>
    <w:rPr>
      <w:rFonts w:eastAsia="MS ??"/>
      <w:lang w:eastAsia="ja-JP"/>
    </w:rPr>
  </w:style>
  <w:style w:type="paragraph" w:customStyle="1" w:styleId="TH">
    <w:name w:val="TH"/>
    <w:basedOn w:val="Normal"/>
    <w:link w:val="THChar"/>
    <w:rsid w:val="00216C15"/>
    <w:pPr>
      <w:keepNext/>
      <w:keepLines/>
      <w:widowControl/>
      <w:overflowPunct w:val="0"/>
      <w:autoSpaceDE w:val="0"/>
      <w:autoSpaceDN w:val="0"/>
      <w:adjustRightInd w:val="0"/>
      <w:spacing w:before="60" w:after="180" w:line="240" w:lineRule="auto"/>
      <w:jc w:val="center"/>
      <w:textAlignment w:val="baseline"/>
    </w:pPr>
    <w:rPr>
      <w:rFonts w:ascii="Cambria" w:eastAsia="MS Mincho" w:hAnsi="Cambria"/>
      <w:b/>
      <w:szCs w:val="24"/>
      <w:lang w:val="en-GB"/>
    </w:rPr>
  </w:style>
  <w:style w:type="character" w:customStyle="1" w:styleId="CharBold">
    <w:name w:val="Char Bold"/>
    <w:rsid w:val="00216C15"/>
    <w:rPr>
      <w:b/>
    </w:rPr>
  </w:style>
  <w:style w:type="paragraph" w:customStyle="1" w:styleId="Intro-2">
    <w:name w:val="Intro-2"/>
    <w:basedOn w:val="Normal"/>
    <w:rsid w:val="00216C15"/>
    <w:pPr>
      <w:keepNext/>
      <w:widowControl/>
      <w:tabs>
        <w:tab w:val="num" w:pos="432"/>
      </w:tabs>
      <w:spacing w:after="0" w:line="240" w:lineRule="auto"/>
      <w:ind w:left="432" w:hanging="432"/>
      <w:jc w:val="left"/>
    </w:pPr>
    <w:rPr>
      <w:rFonts w:ascii="Times" w:eastAsia="MS Mincho" w:hAnsi="Times"/>
      <w:b/>
      <w:szCs w:val="24"/>
      <w:lang w:eastAsia="ja-JP"/>
    </w:rPr>
  </w:style>
  <w:style w:type="paragraph" w:customStyle="1" w:styleId="Annex3">
    <w:name w:val="Annex 3"/>
    <w:basedOn w:val="Heading3"/>
    <w:rsid w:val="00216C15"/>
    <w:pPr>
      <w:widowControl/>
      <w:numPr>
        <w:ilvl w:val="0"/>
        <w:numId w:val="0"/>
      </w:numPr>
      <w:tabs>
        <w:tab w:val="num" w:pos="720"/>
        <w:tab w:val="num" w:pos="990"/>
        <w:tab w:val="num" w:pos="1492"/>
        <w:tab w:val="num" w:pos="1800"/>
      </w:tabs>
      <w:suppressAutoHyphens/>
      <w:spacing w:before="0" w:after="220" w:line="220" w:lineRule="exact"/>
      <w:ind w:left="720" w:hanging="720"/>
      <w:jc w:val="left"/>
    </w:pPr>
    <w:rPr>
      <w:rFonts w:ascii="Cambria" w:eastAsia="Times New Roman" w:hAnsi="Cambria"/>
      <w:bCs w:val="0"/>
      <w:color w:val="000000"/>
      <w:sz w:val="22"/>
      <w:szCs w:val="24"/>
      <w:lang w:val="fr-FR" w:eastAsia="ko-KR"/>
    </w:rPr>
  </w:style>
  <w:style w:type="paragraph" w:customStyle="1" w:styleId="Annex1">
    <w:name w:val="Annex 1"/>
    <w:basedOn w:val="Heading1"/>
    <w:rsid w:val="00216C15"/>
    <w:pPr>
      <w:pageBreakBefore/>
      <w:widowControl/>
      <w:numPr>
        <w:numId w:val="0"/>
      </w:numPr>
      <w:tabs>
        <w:tab w:val="num" w:pos="432"/>
        <w:tab w:val="left" w:pos="576"/>
        <w:tab w:val="num" w:pos="1440"/>
      </w:tabs>
      <w:spacing w:line="240" w:lineRule="auto"/>
      <w:jc w:val="left"/>
    </w:pPr>
    <w:rPr>
      <w:rFonts w:ascii="Helvetica" w:eastAsia="Times New Roman" w:hAnsi="Helvetica" w:cs="Times New Roman"/>
      <w:bCs w:val="0"/>
      <w:kern w:val="28"/>
      <w:szCs w:val="24"/>
      <w:lang w:eastAsia="ja-JP"/>
    </w:rPr>
  </w:style>
  <w:style w:type="character" w:customStyle="1" w:styleId="CharSDLcode">
    <w:name w:val="Char SDLcode"/>
    <w:rsid w:val="00216C15"/>
    <w:rPr>
      <w:rFonts w:ascii="Courier New" w:hAnsi="Courier New"/>
      <w:noProof/>
      <w:color w:val="auto"/>
    </w:rPr>
  </w:style>
  <w:style w:type="paragraph" w:customStyle="1" w:styleId="SDLCode">
    <w:name w:val="SDLCode"/>
    <w:basedOn w:val="Normal"/>
    <w:rsid w:val="00216C15"/>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 w:val="left" w:pos="10206"/>
        <w:tab w:val="left" w:pos="10490"/>
        <w:tab w:val="left" w:pos="10773"/>
        <w:tab w:val="left" w:pos="11057"/>
        <w:tab w:val="left" w:pos="11340"/>
      </w:tabs>
      <w:spacing w:after="0" w:line="240" w:lineRule="auto"/>
      <w:jc w:val="left"/>
    </w:pPr>
    <w:rPr>
      <w:rFonts w:ascii="Courier New" w:eastAsia="Batang" w:hAnsi="Courier New"/>
      <w:noProof/>
      <w:sz w:val="18"/>
      <w:szCs w:val="24"/>
      <w:lang w:val="en-GB" w:eastAsia="ja-JP"/>
    </w:rPr>
  </w:style>
  <w:style w:type="paragraph" w:customStyle="1" w:styleId="lastfield">
    <w:name w:val="lastfield"/>
    <w:basedOn w:val="fields"/>
    <w:link w:val="lastfieldChar"/>
    <w:rsid w:val="00216C15"/>
    <w:pPr>
      <w:tabs>
        <w:tab w:val="clear" w:pos="1440"/>
      </w:tabs>
      <w:spacing w:after="220"/>
      <w:jc w:val="both"/>
    </w:pPr>
    <w:rPr>
      <w:rFonts w:ascii="Times New Roman" w:eastAsia="Batang" w:hAnsi="Times New Roman"/>
      <w:sz w:val="24"/>
      <w:szCs w:val="24"/>
      <w:lang w:val="en-US" w:eastAsia="ko-KR"/>
    </w:rPr>
  </w:style>
  <w:style w:type="character" w:customStyle="1" w:styleId="CharProgram">
    <w:name w:val="Char Program"/>
    <w:rsid w:val="00216C15"/>
    <w:rPr>
      <w:rFonts w:ascii="Courier New" w:hAnsi="Courier New"/>
    </w:rPr>
  </w:style>
  <w:style w:type="paragraph" w:customStyle="1" w:styleId="BoxHeading3">
    <w:name w:val="BoxHeading 3"/>
    <w:basedOn w:val="Heading3"/>
    <w:rsid w:val="00216C15"/>
    <w:pPr>
      <w:widowControl/>
      <w:numPr>
        <w:ilvl w:val="0"/>
        <w:numId w:val="0"/>
      </w:numPr>
      <w:tabs>
        <w:tab w:val="num" w:pos="720"/>
        <w:tab w:val="left" w:pos="880"/>
        <w:tab w:val="num" w:pos="1492"/>
      </w:tabs>
      <w:suppressAutoHyphens/>
      <w:spacing w:before="60" w:after="240" w:line="230" w:lineRule="exact"/>
      <w:jc w:val="left"/>
    </w:pPr>
    <w:rPr>
      <w:rFonts w:ascii="Cambria" w:eastAsia="Times New Roman" w:hAnsi="Cambria"/>
      <w:bCs w:val="0"/>
      <w:sz w:val="22"/>
      <w:szCs w:val="24"/>
      <w:lang w:val="en-GB" w:eastAsia="ja-JP"/>
    </w:rPr>
  </w:style>
  <w:style w:type="paragraph" w:customStyle="1" w:styleId="EditorsNote">
    <w:name w:val="Editor's Note"/>
    <w:basedOn w:val="Normal"/>
    <w:rsid w:val="00216C15"/>
    <w:pPr>
      <w:widowControl/>
      <w:spacing w:after="240" w:line="240" w:lineRule="atLeast"/>
      <w:ind w:left="400"/>
    </w:pPr>
    <w:rPr>
      <w:rFonts w:ascii="Cambria" w:eastAsia="MS Mincho" w:hAnsi="Cambria"/>
      <w:color w:val="FF0000"/>
      <w:szCs w:val="24"/>
      <w:lang w:val="en-GB" w:eastAsia="ja-JP"/>
    </w:rPr>
  </w:style>
  <w:style w:type="paragraph" w:customStyle="1" w:styleId="DefaultParagraphFontParaCharCharChar">
    <w:name w:val="Default Paragraph Font Para Char Char Char"/>
    <w:basedOn w:val="Normal"/>
    <w:semiHidden/>
    <w:rsid w:val="00216C15"/>
    <w:pPr>
      <w:widowControl/>
      <w:tabs>
        <w:tab w:val="num" w:pos="1440"/>
      </w:tabs>
      <w:spacing w:after="160" w:line="240" w:lineRule="exact"/>
      <w:jc w:val="left"/>
    </w:pPr>
    <w:rPr>
      <w:rFonts w:ascii="Cambria" w:eastAsia="SimSun" w:hAnsi="Cambria"/>
    </w:rPr>
  </w:style>
  <w:style w:type="paragraph" w:customStyle="1" w:styleId="TF">
    <w:name w:val="TF"/>
    <w:basedOn w:val="TH"/>
    <w:rsid w:val="00216C15"/>
    <w:pPr>
      <w:keepNext w:val="0"/>
      <w:spacing w:before="0" w:after="240"/>
    </w:pPr>
  </w:style>
  <w:style w:type="paragraph" w:customStyle="1" w:styleId="B1">
    <w:name w:val="B1"/>
    <w:basedOn w:val="List"/>
    <w:rsid w:val="00216C15"/>
    <w:pPr>
      <w:keepNext w:val="0"/>
      <w:numPr>
        <w:numId w:val="0"/>
      </w:numPr>
      <w:overflowPunct w:val="0"/>
      <w:autoSpaceDE w:val="0"/>
      <w:autoSpaceDN w:val="0"/>
      <w:adjustRightInd w:val="0"/>
      <w:spacing w:after="180" w:line="240" w:lineRule="auto"/>
      <w:ind w:left="568" w:hanging="284"/>
      <w:contextualSpacing w:val="0"/>
      <w:jc w:val="left"/>
      <w:textAlignment w:val="baseline"/>
    </w:pPr>
    <w:rPr>
      <w:rFonts w:ascii="Times New Roman" w:eastAsia="MS Mincho" w:hAnsi="Times New Roman"/>
      <w:sz w:val="24"/>
      <w:szCs w:val="24"/>
    </w:rPr>
  </w:style>
  <w:style w:type="paragraph" w:customStyle="1" w:styleId="Texte">
    <w:name w:val="Texte"/>
    <w:rsid w:val="00216C15"/>
    <w:pPr>
      <w:jc w:val="both"/>
    </w:pPr>
    <w:rPr>
      <w:sz w:val="22"/>
      <w:szCs w:val="24"/>
      <w:lang w:val="fr-FR" w:eastAsia="fr-FR"/>
    </w:rPr>
  </w:style>
  <w:style w:type="paragraph" w:customStyle="1" w:styleId="Reference">
    <w:name w:val="Reference"/>
    <w:basedOn w:val="ListNumber"/>
    <w:rsid w:val="00216C15"/>
    <w:pPr>
      <w:widowControl/>
      <w:tabs>
        <w:tab w:val="num" w:pos="432"/>
        <w:tab w:val="left" w:pos="709"/>
      </w:tabs>
      <w:suppressAutoHyphens/>
      <w:spacing w:after="120" w:line="240" w:lineRule="auto"/>
      <w:ind w:left="432" w:hanging="432"/>
      <w:contextualSpacing w:val="0"/>
    </w:pPr>
    <w:rPr>
      <w:rFonts w:eastAsia="MS Mincho"/>
      <w:szCs w:val="24"/>
      <w:lang w:val="en-GB"/>
    </w:rPr>
  </w:style>
  <w:style w:type="paragraph" w:customStyle="1" w:styleId="FarbigeSchattierung-Akzent31">
    <w:name w:val="Farbige Schattierung - Akzent 31"/>
    <w:basedOn w:val="Normal"/>
    <w:rsid w:val="00216C15"/>
    <w:pPr>
      <w:widowControl/>
      <w:tabs>
        <w:tab w:val="left" w:pos="709"/>
      </w:tabs>
      <w:suppressAutoHyphens/>
      <w:spacing w:after="120" w:line="240" w:lineRule="auto"/>
      <w:ind w:leftChars="400" w:left="800"/>
    </w:pPr>
    <w:rPr>
      <w:rFonts w:eastAsia="MS Mincho"/>
      <w:szCs w:val="24"/>
    </w:rPr>
  </w:style>
  <w:style w:type="paragraph" w:customStyle="1" w:styleId="Inhaltsverzeichnisberschrift1">
    <w:name w:val="Inhaltsverzeichnisüberschrift1"/>
    <w:basedOn w:val="Heading1"/>
    <w:next w:val="Normal"/>
    <w:semiHidden/>
    <w:rsid w:val="00216C15"/>
    <w:pPr>
      <w:keepLines/>
      <w:widowControl/>
      <w:numPr>
        <w:numId w:val="0"/>
      </w:numPr>
      <w:tabs>
        <w:tab w:val="left" w:pos="709"/>
      </w:tabs>
      <w:suppressAutoHyphens/>
      <w:spacing w:before="480" w:after="0"/>
      <w:jc w:val="left"/>
      <w:outlineLvl w:val="9"/>
    </w:pPr>
    <w:rPr>
      <w:rFonts w:ascii="Malgun Gothic" w:eastAsia="Malgun Gothic" w:hAnsi="Malgun Gothic" w:cs="Times New Roman"/>
      <w:color w:val="365F91"/>
      <w:kern w:val="0"/>
      <w:szCs w:val="28"/>
      <w:lang w:eastAsia="ko-KR"/>
    </w:rPr>
  </w:style>
  <w:style w:type="paragraph" w:customStyle="1" w:styleId="CaptionEquation">
    <w:name w:val="Caption Equation"/>
    <w:basedOn w:val="BodyText"/>
    <w:rsid w:val="00216C15"/>
    <w:pPr>
      <w:tabs>
        <w:tab w:val="left" w:pos="709"/>
      </w:tabs>
      <w:suppressAutoHyphens/>
      <w:spacing w:before="120" w:line="240" w:lineRule="auto"/>
      <w:ind w:left="1080" w:right="1080"/>
      <w:jc w:val="center"/>
    </w:pPr>
    <w:rPr>
      <w:rFonts w:eastAsiaTheme="minorEastAsia"/>
      <w:sz w:val="20"/>
      <w:szCs w:val="24"/>
      <w:lang w:val="en-US"/>
    </w:rPr>
  </w:style>
  <w:style w:type="paragraph" w:customStyle="1" w:styleId="CodeEnd">
    <w:name w:val="Code End"/>
    <w:basedOn w:val="Code"/>
    <w:rsid w:val="00216C15"/>
    <w:pPr>
      <w:tabs>
        <w:tab w:val="clear" w:pos="403"/>
      </w:tabs>
      <w:spacing w:line="240" w:lineRule="auto"/>
      <w:jc w:val="both"/>
    </w:pPr>
    <w:rPr>
      <w:rFonts w:ascii="Tahoma" w:hAnsi="Tahoma" w:cs="Tahoma"/>
      <w:sz w:val="16"/>
      <w:szCs w:val="16"/>
    </w:rPr>
  </w:style>
  <w:style w:type="paragraph" w:customStyle="1" w:styleId="DiagramCallout">
    <w:name w:val="Diagram Callout"/>
    <w:basedOn w:val="TableCell"/>
    <w:rsid w:val="00216C15"/>
    <w:pPr>
      <w:tabs>
        <w:tab w:val="clear" w:pos="720"/>
        <w:tab w:val="clear" w:pos="1080"/>
        <w:tab w:val="clear" w:pos="1440"/>
        <w:tab w:val="clear" w:pos="1800"/>
        <w:tab w:val="clear" w:pos="2160"/>
      </w:tabs>
    </w:pPr>
  </w:style>
  <w:style w:type="paragraph" w:customStyle="1" w:styleId="TitlePage">
    <w:name w:val="Title Page"/>
    <w:basedOn w:val="Title"/>
    <w:next w:val="Normal"/>
    <w:rsid w:val="00216C15"/>
    <w:pPr>
      <w:tabs>
        <w:tab w:val="left" w:pos="709"/>
      </w:tabs>
      <w:suppressAutoHyphens/>
      <w:spacing w:before="0" w:after="240" w:line="240" w:lineRule="auto"/>
      <w:jc w:val="left"/>
      <w:outlineLvl w:val="9"/>
    </w:pPr>
    <w:rPr>
      <w:rFonts w:ascii="Cambria" w:hAnsi="Cambria"/>
      <w:i/>
      <w:iCs/>
      <w:spacing w:val="10"/>
      <w:kern w:val="0"/>
      <w:sz w:val="44"/>
      <w:szCs w:val="60"/>
      <w:lang w:val="en-US" w:eastAsia="en-US"/>
    </w:rPr>
  </w:style>
  <w:style w:type="paragraph" w:customStyle="1" w:styleId="CaptionFigure">
    <w:name w:val="Caption Figure"/>
    <w:basedOn w:val="BodyText"/>
    <w:next w:val="Normal"/>
    <w:rsid w:val="00216C15"/>
    <w:pPr>
      <w:tabs>
        <w:tab w:val="left" w:pos="709"/>
      </w:tabs>
      <w:suppressAutoHyphens/>
      <w:spacing w:before="120" w:after="240" w:line="240" w:lineRule="auto"/>
      <w:ind w:left="1080" w:right="1080"/>
      <w:jc w:val="center"/>
    </w:pPr>
    <w:rPr>
      <w:rFonts w:eastAsiaTheme="minorEastAsia"/>
      <w:sz w:val="20"/>
      <w:szCs w:val="24"/>
      <w:lang w:val="en-US"/>
    </w:rPr>
  </w:style>
  <w:style w:type="paragraph" w:customStyle="1" w:styleId="CaptionTable">
    <w:name w:val="Caption Table"/>
    <w:basedOn w:val="BodyText"/>
    <w:next w:val="Normal"/>
    <w:rsid w:val="00216C15"/>
    <w:pPr>
      <w:tabs>
        <w:tab w:val="left" w:pos="709"/>
      </w:tabs>
      <w:suppressAutoHyphens/>
      <w:spacing w:before="240" w:line="240" w:lineRule="auto"/>
      <w:ind w:left="1080" w:right="1080"/>
      <w:jc w:val="center"/>
    </w:pPr>
    <w:rPr>
      <w:rFonts w:eastAsiaTheme="minorEastAsia"/>
      <w:sz w:val="20"/>
      <w:szCs w:val="24"/>
      <w:lang w:val="en-US"/>
    </w:rPr>
  </w:style>
  <w:style w:type="paragraph" w:customStyle="1" w:styleId="BodyTextfirstgraph">
    <w:name w:val="Body Text (first graph)"/>
    <w:basedOn w:val="BodyText"/>
    <w:rsid w:val="00216C15"/>
    <w:pPr>
      <w:tabs>
        <w:tab w:val="left" w:pos="709"/>
      </w:tabs>
      <w:suppressAutoHyphens/>
      <w:spacing w:before="30" w:after="30" w:line="240" w:lineRule="auto"/>
      <w:jc w:val="left"/>
    </w:pPr>
    <w:rPr>
      <w:rFonts w:eastAsiaTheme="minorEastAsia"/>
      <w:sz w:val="20"/>
      <w:szCs w:val="24"/>
      <w:lang w:val="en-US"/>
    </w:rPr>
  </w:style>
  <w:style w:type="paragraph" w:styleId="HTMLAddress">
    <w:name w:val="HTML Address"/>
    <w:basedOn w:val="BodyText"/>
    <w:link w:val="HTMLAddressChar"/>
    <w:uiPriority w:val="99"/>
    <w:rsid w:val="00216C15"/>
    <w:pPr>
      <w:tabs>
        <w:tab w:val="left" w:pos="709"/>
      </w:tabs>
      <w:suppressAutoHyphens/>
      <w:spacing w:before="30" w:after="30" w:line="240" w:lineRule="auto"/>
      <w:jc w:val="left"/>
    </w:pPr>
    <w:rPr>
      <w:rFonts w:ascii="Arial" w:eastAsia="MS Mincho" w:hAnsi="Arial"/>
      <w:color w:val="0000FF"/>
      <w:sz w:val="24"/>
      <w:szCs w:val="20"/>
      <w:u w:val="single"/>
      <w:lang w:val="en-US"/>
    </w:rPr>
  </w:style>
  <w:style w:type="character" w:customStyle="1" w:styleId="HTMLAddressChar">
    <w:name w:val="HTML Address Char"/>
    <w:basedOn w:val="DefaultParagraphFont"/>
    <w:link w:val="HTMLAddress"/>
    <w:uiPriority w:val="99"/>
    <w:rsid w:val="00216C15"/>
    <w:rPr>
      <w:rFonts w:ascii="Arial" w:hAnsi="Arial"/>
      <w:color w:val="0000FF"/>
      <w:sz w:val="24"/>
      <w:u w:val="single"/>
      <w:lang w:val="en-US" w:eastAsia="en-US"/>
    </w:rPr>
  </w:style>
  <w:style w:type="paragraph" w:styleId="E-mailSignature">
    <w:name w:val="E-mail Signature"/>
    <w:basedOn w:val="Normal"/>
    <w:link w:val="E-mailSignatureChar"/>
    <w:uiPriority w:val="99"/>
    <w:rsid w:val="00216C15"/>
    <w:pPr>
      <w:widowControl/>
      <w:tabs>
        <w:tab w:val="left" w:pos="709"/>
      </w:tabs>
      <w:suppressAutoHyphens/>
      <w:spacing w:after="240" w:line="240" w:lineRule="auto"/>
      <w:jc w:val="left"/>
    </w:pPr>
    <w:rPr>
      <w:rFonts w:ascii="Arial" w:eastAsia="MS Mincho" w:hAnsi="Arial"/>
      <w:sz w:val="22"/>
      <w:szCs w:val="20"/>
    </w:rPr>
  </w:style>
  <w:style w:type="character" w:customStyle="1" w:styleId="E-mailSignatureChar">
    <w:name w:val="E-mail Signature Char"/>
    <w:basedOn w:val="DefaultParagraphFont"/>
    <w:link w:val="E-mailSignature"/>
    <w:uiPriority w:val="99"/>
    <w:rsid w:val="00216C15"/>
    <w:rPr>
      <w:rFonts w:ascii="Arial" w:hAnsi="Arial"/>
      <w:sz w:val="22"/>
      <w:lang w:val="en-US" w:eastAsia="en-US"/>
    </w:rPr>
  </w:style>
  <w:style w:type="character" w:styleId="HTMLAcronym">
    <w:name w:val="HTML Acronym"/>
    <w:uiPriority w:val="99"/>
    <w:rsid w:val="00216C15"/>
    <w:rPr>
      <w:rFonts w:cs="Times New Roman"/>
    </w:rPr>
  </w:style>
  <w:style w:type="character" w:styleId="HTMLCite">
    <w:name w:val="HTML Cite"/>
    <w:uiPriority w:val="99"/>
    <w:rsid w:val="00216C15"/>
    <w:rPr>
      <w:i/>
    </w:rPr>
  </w:style>
  <w:style w:type="character" w:styleId="HTMLCode">
    <w:name w:val="HTML Code"/>
    <w:uiPriority w:val="99"/>
    <w:rsid w:val="00216C15"/>
    <w:rPr>
      <w:rFonts w:ascii="Courier New" w:hAnsi="Courier New"/>
      <w:sz w:val="20"/>
    </w:rPr>
  </w:style>
  <w:style w:type="character" w:styleId="HTMLKeyboard">
    <w:name w:val="HTML Keyboard"/>
    <w:uiPriority w:val="99"/>
    <w:rsid w:val="00216C15"/>
    <w:rPr>
      <w:rFonts w:ascii="Courier New" w:hAnsi="Courier New"/>
      <w:sz w:val="20"/>
    </w:rPr>
  </w:style>
  <w:style w:type="paragraph" w:styleId="HTMLPreformatted">
    <w:name w:val="HTML Preformatted"/>
    <w:basedOn w:val="Normal"/>
    <w:link w:val="HTMLPreformattedChar"/>
    <w:uiPriority w:val="99"/>
    <w:rsid w:val="00216C15"/>
    <w:pPr>
      <w:widowControl/>
      <w:tabs>
        <w:tab w:val="left" w:pos="709"/>
      </w:tabs>
      <w:suppressAutoHyphens/>
      <w:spacing w:after="240" w:line="240" w:lineRule="auto"/>
      <w:jc w:val="left"/>
    </w:pPr>
    <w:rPr>
      <w:rFonts w:ascii="Courier New" w:eastAsia="MS Mincho" w:hAnsi="Courier New"/>
      <w:sz w:val="22"/>
      <w:szCs w:val="20"/>
    </w:rPr>
  </w:style>
  <w:style w:type="character" w:customStyle="1" w:styleId="HTMLPreformattedChar">
    <w:name w:val="HTML Preformatted Char"/>
    <w:basedOn w:val="DefaultParagraphFont"/>
    <w:link w:val="HTMLPreformatted"/>
    <w:uiPriority w:val="99"/>
    <w:rsid w:val="00216C15"/>
    <w:rPr>
      <w:rFonts w:ascii="Courier New" w:hAnsi="Courier New"/>
      <w:sz w:val="22"/>
      <w:lang w:val="en-US" w:eastAsia="en-US"/>
    </w:rPr>
  </w:style>
  <w:style w:type="character" w:styleId="HTMLSample">
    <w:name w:val="HTML Sample"/>
    <w:uiPriority w:val="99"/>
    <w:rsid w:val="00216C15"/>
    <w:rPr>
      <w:rFonts w:ascii="Courier New" w:hAnsi="Courier New"/>
    </w:rPr>
  </w:style>
  <w:style w:type="character" w:styleId="HTMLTypewriter">
    <w:name w:val="HTML Typewriter"/>
    <w:uiPriority w:val="99"/>
    <w:rsid w:val="00216C15"/>
    <w:rPr>
      <w:rFonts w:ascii="Courier New" w:hAnsi="Courier New"/>
      <w:sz w:val="20"/>
    </w:rPr>
  </w:style>
  <w:style w:type="table" w:styleId="Table3Deffects1">
    <w:name w:val="Table 3D effects 1"/>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216C15"/>
    <w:pPr>
      <w:tabs>
        <w:tab w:val="left" w:pos="360"/>
      </w:tabs>
      <w:overflowPunct w:val="0"/>
      <w:autoSpaceDE w:val="0"/>
      <w:autoSpaceDN w:val="0"/>
      <w:adjustRightInd w:val="0"/>
      <w:jc w:val="both"/>
      <w:textAlignment w:val="baseline"/>
    </w:pPr>
    <w:rPr>
      <w:rFonts w:ascii="Calibri" w:hAnsi="Calibri"/>
      <w:color w:val="00008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216C15"/>
    <w:pPr>
      <w:tabs>
        <w:tab w:val="left" w:pos="360"/>
      </w:tabs>
      <w:overflowPunct w:val="0"/>
      <w:autoSpaceDE w:val="0"/>
      <w:autoSpaceDN w:val="0"/>
      <w:adjustRightInd w:val="0"/>
      <w:jc w:val="both"/>
      <w:textAlignment w:val="baseline"/>
    </w:pPr>
    <w:rPr>
      <w:rFonts w:ascii="Calibri" w:hAnsi="Calibri"/>
      <w:color w:val="FFFFFF"/>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216C15"/>
    <w:pPr>
      <w:tabs>
        <w:tab w:val="left" w:pos="360"/>
      </w:tabs>
      <w:overflowPunct w:val="0"/>
      <w:autoSpaceDE w:val="0"/>
      <w:autoSpaceDN w:val="0"/>
      <w:adjustRightInd w:val="0"/>
      <w:jc w:val="both"/>
      <w:textAlignment w:val="baseline"/>
    </w:pPr>
    <w:rPr>
      <w:rFonts w:ascii="Calibri" w:hAnsi="Calibri"/>
      <w:b/>
      <w:bCs/>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216C15"/>
    <w:pPr>
      <w:tabs>
        <w:tab w:val="left" w:pos="360"/>
      </w:tabs>
      <w:overflowPunct w:val="0"/>
      <w:autoSpaceDE w:val="0"/>
      <w:autoSpaceDN w:val="0"/>
      <w:adjustRightInd w:val="0"/>
      <w:jc w:val="both"/>
      <w:textAlignment w:val="baseline"/>
    </w:pPr>
    <w:rPr>
      <w:rFonts w:ascii="Calibri" w:hAnsi="Calibri"/>
      <w:b/>
      <w:bCs/>
      <w:lang w:val="sv-SE" w:eastAsia="sv-SE"/>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216C15"/>
    <w:pPr>
      <w:tabs>
        <w:tab w:val="left" w:pos="360"/>
      </w:tabs>
      <w:overflowPunct w:val="0"/>
      <w:autoSpaceDE w:val="0"/>
      <w:autoSpaceDN w:val="0"/>
      <w:adjustRightInd w:val="0"/>
      <w:jc w:val="both"/>
      <w:textAlignment w:val="baseline"/>
    </w:pPr>
    <w:rPr>
      <w:rFonts w:ascii="Calibri" w:hAnsi="Calibri"/>
      <w:b/>
      <w:bCs/>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216C15"/>
    <w:pPr>
      <w:tabs>
        <w:tab w:val="left" w:pos="360"/>
      </w:tabs>
      <w:overflowPunct w:val="0"/>
      <w:autoSpaceDE w:val="0"/>
      <w:autoSpaceDN w:val="0"/>
      <w:adjustRightInd w:val="0"/>
      <w:jc w:val="both"/>
      <w:textAlignment w:val="baseline"/>
    </w:pPr>
    <w:rPr>
      <w:rFonts w:ascii="Calibri" w:hAnsi="Calibri"/>
      <w:b/>
      <w:bCs/>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216C15"/>
    <w:pPr>
      <w:tabs>
        <w:tab w:val="left" w:pos="360"/>
      </w:tabs>
      <w:overflowPunct w:val="0"/>
      <w:autoSpaceDE w:val="0"/>
      <w:autoSpaceDN w:val="0"/>
      <w:adjustRightInd w:val="0"/>
      <w:jc w:val="both"/>
      <w:textAlignment w:val="baseline"/>
    </w:pPr>
    <w:rPr>
      <w:rFonts w:ascii="Calibri" w:hAnsi="Calibri"/>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AnnexTitle">
    <w:name w:val="AnnexTitle"/>
    <w:basedOn w:val="Subtitle"/>
    <w:rsid w:val="00216C15"/>
    <w:pPr>
      <w:widowControl/>
      <w:numPr>
        <w:ilvl w:val="0"/>
      </w:numPr>
      <w:tabs>
        <w:tab w:val="left" w:pos="709"/>
      </w:tabs>
      <w:suppressAutoHyphens/>
      <w:autoSpaceDN/>
      <w:spacing w:after="320" w:line="240" w:lineRule="auto"/>
      <w:jc w:val="left"/>
      <w:textAlignment w:val="auto"/>
      <w:outlineLvl w:val="0"/>
    </w:pPr>
    <w:rPr>
      <w:rFonts w:ascii="Arial" w:eastAsia="MS Mincho" w:hAnsi="Arial"/>
      <w:color w:val="808080"/>
      <w:spacing w:val="10"/>
      <w:sz w:val="20"/>
      <w:szCs w:val="28"/>
    </w:rPr>
  </w:style>
  <w:style w:type="paragraph" w:customStyle="1" w:styleId="AnnexH1">
    <w:name w:val="Annex H1"/>
    <w:basedOn w:val="Heading1"/>
    <w:next w:val="BodyTextfirstgraph"/>
    <w:rsid w:val="00216C15"/>
    <w:pPr>
      <w:widowControl/>
      <w:numPr>
        <w:ilvl w:val="1"/>
        <w:numId w:val="127"/>
      </w:numPr>
      <w:tabs>
        <w:tab w:val="left" w:pos="709"/>
        <w:tab w:val="num" w:pos="1492"/>
      </w:tabs>
      <w:suppressAutoHyphens/>
      <w:spacing w:before="480" w:after="0"/>
      <w:contextualSpacing/>
      <w:jc w:val="left"/>
      <w:outlineLvl w:val="1"/>
    </w:pPr>
    <w:rPr>
      <w:rFonts w:ascii="Cambria" w:eastAsia="Times New Roman" w:hAnsi="Cambria" w:cs="Times New Roman"/>
      <w:iCs/>
      <w:kern w:val="0"/>
      <w:sz w:val="26"/>
      <w:szCs w:val="22"/>
    </w:rPr>
  </w:style>
  <w:style w:type="paragraph" w:customStyle="1" w:styleId="Paragraph">
    <w:name w:val="Paragraph"/>
    <w:basedOn w:val="BodyTextIndent"/>
    <w:rsid w:val="00216C15"/>
    <w:pPr>
      <w:tabs>
        <w:tab w:val="left" w:pos="709"/>
      </w:tabs>
      <w:suppressAutoHyphens/>
      <w:spacing w:line="240" w:lineRule="auto"/>
      <w:ind w:left="0"/>
      <w:jc w:val="left"/>
    </w:pPr>
    <w:rPr>
      <w:sz w:val="24"/>
      <w:szCs w:val="22"/>
      <w:lang w:val="en-US" w:eastAsia="en-US"/>
    </w:rPr>
  </w:style>
  <w:style w:type="character" w:customStyle="1" w:styleId="Strike">
    <w:name w:val="Strike"/>
    <w:rsid w:val="00216C15"/>
    <w:rPr>
      <w:rFonts w:ascii="TimesNewRomanPS" w:hAnsi="TimesNewRomanPS"/>
      <w:strike/>
      <w:color w:val="FF0000"/>
      <w:lang w:val="x-none" w:eastAsia="en-US"/>
    </w:rPr>
  </w:style>
  <w:style w:type="character" w:customStyle="1" w:styleId="Insert">
    <w:name w:val="Insert"/>
    <w:rsid w:val="00216C15"/>
    <w:rPr>
      <w:rFonts w:ascii="TimesNewRomanPS" w:hAnsi="TimesNewRomanPS"/>
      <w:color w:val="0000FF"/>
      <w:u w:val="single"/>
      <w:lang w:val="x-none" w:eastAsia="en-US"/>
    </w:rPr>
  </w:style>
  <w:style w:type="paragraph" w:customStyle="1" w:styleId="KeinLeerraum1">
    <w:name w:val="Kein Leerraum1"/>
    <w:basedOn w:val="Normal"/>
    <w:link w:val="KeinLeerraum1Char"/>
    <w:rsid w:val="00216C15"/>
    <w:pPr>
      <w:widowControl/>
      <w:tabs>
        <w:tab w:val="left" w:pos="709"/>
      </w:tabs>
      <w:suppressAutoHyphens/>
      <w:spacing w:after="120" w:line="240" w:lineRule="auto"/>
      <w:jc w:val="left"/>
    </w:pPr>
    <w:rPr>
      <w:rFonts w:ascii="Arial" w:eastAsia="MS Mincho" w:hAnsi="Arial"/>
      <w:sz w:val="22"/>
      <w:szCs w:val="20"/>
    </w:rPr>
  </w:style>
  <w:style w:type="character" w:customStyle="1" w:styleId="KeinLeerraum1Char">
    <w:name w:val="Kein Leerraum1 Char"/>
    <w:link w:val="KeinLeerraum1"/>
    <w:locked/>
    <w:rsid w:val="00216C15"/>
    <w:rPr>
      <w:rFonts w:ascii="Arial" w:hAnsi="Arial"/>
      <w:sz w:val="22"/>
      <w:lang w:val="en-US" w:eastAsia="en-US"/>
    </w:rPr>
  </w:style>
  <w:style w:type="paragraph" w:customStyle="1" w:styleId="MittleresRaster1-Akzent21">
    <w:name w:val="Mittleres Raster 1 - Akzent 21"/>
    <w:basedOn w:val="Normal"/>
    <w:rsid w:val="00216C15"/>
    <w:pPr>
      <w:widowControl/>
      <w:tabs>
        <w:tab w:val="left" w:pos="709"/>
      </w:tabs>
      <w:suppressAutoHyphens/>
      <w:spacing w:after="240" w:line="240" w:lineRule="auto"/>
      <w:ind w:left="720"/>
      <w:contextualSpacing/>
      <w:jc w:val="left"/>
    </w:pPr>
    <w:rPr>
      <w:rFonts w:ascii="Cambria" w:eastAsia="MS Mincho" w:hAnsi="Cambria"/>
    </w:rPr>
  </w:style>
  <w:style w:type="paragraph" w:customStyle="1" w:styleId="MittleresRaster2-Akzent21">
    <w:name w:val="Mittleres Raster 2 - Akzent 21"/>
    <w:basedOn w:val="Normal"/>
    <w:next w:val="Normal"/>
    <w:link w:val="MittleresRaster2-Akzent21Char"/>
    <w:rsid w:val="00216C15"/>
    <w:pPr>
      <w:widowControl/>
      <w:tabs>
        <w:tab w:val="left" w:pos="709"/>
      </w:tabs>
      <w:suppressAutoHyphens/>
      <w:spacing w:after="240" w:line="240" w:lineRule="auto"/>
      <w:jc w:val="left"/>
    </w:pPr>
    <w:rPr>
      <w:rFonts w:ascii="Calibri" w:eastAsia="MS Mincho" w:hAnsi="Calibri"/>
      <w:color w:val="5A5A5A"/>
      <w:szCs w:val="20"/>
    </w:rPr>
  </w:style>
  <w:style w:type="character" w:customStyle="1" w:styleId="MittleresRaster2-Akzent21Char">
    <w:name w:val="Mittleres Raster 2 - Akzent 21 Char"/>
    <w:link w:val="MittleresRaster2-Akzent21"/>
    <w:locked/>
    <w:rsid w:val="00216C15"/>
    <w:rPr>
      <w:rFonts w:ascii="Calibri" w:hAnsi="Calibri"/>
      <w:color w:val="5A5A5A"/>
      <w:sz w:val="24"/>
      <w:lang w:val="en-US" w:eastAsia="en-US"/>
    </w:rPr>
  </w:style>
  <w:style w:type="paragraph" w:customStyle="1" w:styleId="MittleresRaster3-Akzent21">
    <w:name w:val="Mittleres Raster 3 - Akzent 21"/>
    <w:basedOn w:val="Normal"/>
    <w:next w:val="Normal"/>
    <w:link w:val="MittleresRaster3-Akzent21Char"/>
    <w:rsid w:val="00216C15"/>
    <w:pPr>
      <w:widowControl/>
      <w:tabs>
        <w:tab w:val="left" w:pos="709"/>
      </w:tabs>
      <w:suppressAutoHyphens/>
      <w:spacing w:before="320" w:after="480" w:line="240" w:lineRule="auto"/>
      <w:ind w:left="720" w:right="720"/>
      <w:jc w:val="center"/>
    </w:pPr>
    <w:rPr>
      <w:rFonts w:ascii="Cambria" w:eastAsia="MS Mincho" w:hAnsi="Cambria"/>
      <w:i/>
      <w:szCs w:val="20"/>
    </w:rPr>
  </w:style>
  <w:style w:type="character" w:customStyle="1" w:styleId="MittleresRaster3-Akzent21Char">
    <w:name w:val="Mittleres Raster 3 - Akzent 21 Char"/>
    <w:link w:val="MittleresRaster3-Akzent21"/>
    <w:locked/>
    <w:rsid w:val="00216C15"/>
    <w:rPr>
      <w:rFonts w:ascii="Cambria" w:hAnsi="Cambria"/>
      <w:i/>
      <w:sz w:val="24"/>
      <w:lang w:val="en-US" w:eastAsia="en-US"/>
    </w:rPr>
  </w:style>
  <w:style w:type="character" w:customStyle="1" w:styleId="SchwacheHervorhebung1">
    <w:name w:val="Schwache Hervorhebung1"/>
    <w:rsid w:val="00216C15"/>
    <w:rPr>
      <w:i/>
      <w:color w:val="5A5A5A"/>
    </w:rPr>
  </w:style>
  <w:style w:type="character" w:customStyle="1" w:styleId="IntensiveHervorhebung1">
    <w:name w:val="Intensive Hervorhebung1"/>
    <w:rsid w:val="00216C15"/>
    <w:rPr>
      <w:b/>
      <w:i/>
      <w:color w:val="auto"/>
      <w:u w:val="single"/>
    </w:rPr>
  </w:style>
  <w:style w:type="character" w:customStyle="1" w:styleId="SchwacherVerweis1">
    <w:name w:val="Schwacher Verweis1"/>
    <w:rsid w:val="00216C15"/>
    <w:rPr>
      <w:smallCaps/>
    </w:rPr>
  </w:style>
  <w:style w:type="character" w:customStyle="1" w:styleId="IntensiverVerweis1">
    <w:name w:val="Intensiver Verweis1"/>
    <w:rsid w:val="00216C15"/>
    <w:rPr>
      <w:b/>
      <w:smallCaps/>
      <w:color w:val="auto"/>
    </w:rPr>
  </w:style>
  <w:style w:type="character" w:customStyle="1" w:styleId="Buchtitel1">
    <w:name w:val="Buchtitel1"/>
    <w:rsid w:val="00216C15"/>
    <w:rPr>
      <w:rFonts w:ascii="Cambria" w:hAnsi="Cambria"/>
      <w:b/>
      <w:smallCaps/>
      <w:color w:val="auto"/>
      <w:u w:val="single"/>
    </w:rPr>
  </w:style>
  <w:style w:type="paragraph" w:customStyle="1" w:styleId="Inhaltsverzeichnisberschrift2">
    <w:name w:val="Inhaltsverzeichnisüberschrift2"/>
    <w:basedOn w:val="Heading1"/>
    <w:next w:val="Normal"/>
    <w:semiHidden/>
    <w:rsid w:val="00216C15"/>
    <w:pPr>
      <w:widowControl/>
      <w:numPr>
        <w:numId w:val="0"/>
      </w:numPr>
      <w:tabs>
        <w:tab w:val="left" w:pos="709"/>
      </w:tabs>
      <w:suppressAutoHyphens/>
      <w:spacing w:before="480" w:after="0"/>
      <w:ind w:left="360"/>
      <w:contextualSpacing/>
      <w:jc w:val="left"/>
      <w:outlineLvl w:val="9"/>
    </w:pPr>
    <w:rPr>
      <w:rFonts w:ascii="Cambria" w:eastAsia="Times New Roman" w:hAnsi="Cambria" w:cs="Times New Roman"/>
      <w:iCs/>
      <w:kern w:val="0"/>
      <w:sz w:val="26"/>
    </w:rPr>
  </w:style>
  <w:style w:type="paragraph" w:customStyle="1" w:styleId="DefLabel">
    <w:name w:val="DefLabel"/>
    <w:basedOn w:val="Normal"/>
    <w:rsid w:val="00216C15"/>
    <w:pPr>
      <w:widowControl/>
      <w:tabs>
        <w:tab w:val="left" w:pos="709"/>
      </w:tabs>
      <w:suppressAutoHyphens/>
      <w:spacing w:before="60" w:after="60" w:line="240" w:lineRule="auto"/>
      <w:jc w:val="left"/>
    </w:pPr>
    <w:rPr>
      <w:rFonts w:eastAsia="MS Mincho"/>
      <w:b/>
      <w:sz w:val="18"/>
      <w:szCs w:val="24"/>
      <w:lang w:val="en-GB"/>
    </w:rPr>
  </w:style>
  <w:style w:type="paragraph" w:customStyle="1" w:styleId="DefDesc">
    <w:name w:val="DefDesc"/>
    <w:basedOn w:val="Normal"/>
    <w:rsid w:val="00216C15"/>
    <w:pPr>
      <w:widowControl/>
      <w:tabs>
        <w:tab w:val="left" w:pos="709"/>
      </w:tabs>
      <w:suppressAutoHyphens/>
      <w:spacing w:before="60" w:after="60" w:line="240" w:lineRule="auto"/>
      <w:jc w:val="left"/>
    </w:pPr>
    <w:rPr>
      <w:rFonts w:eastAsia="MS Mincho"/>
      <w:sz w:val="18"/>
      <w:szCs w:val="24"/>
      <w:lang w:val="en-GB"/>
    </w:rPr>
  </w:style>
  <w:style w:type="table" w:customStyle="1" w:styleId="LightList1">
    <w:name w:val="Light List1"/>
    <w:rsid w:val="00216C15"/>
    <w:rPr>
      <w:rFonts w:ascii="Calibri" w:hAnsi="Calibri"/>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NormalBullet">
    <w:name w:val="Normal Bullet"/>
    <w:basedOn w:val="Normal"/>
    <w:rsid w:val="00216C15"/>
    <w:pPr>
      <w:widowControl/>
      <w:numPr>
        <w:numId w:val="128"/>
      </w:numPr>
      <w:tabs>
        <w:tab w:val="left" w:pos="709"/>
      </w:tabs>
      <w:suppressAutoHyphens/>
      <w:spacing w:after="60" w:line="240" w:lineRule="auto"/>
      <w:jc w:val="left"/>
    </w:pPr>
    <w:rPr>
      <w:rFonts w:eastAsia="MS Mincho"/>
      <w:szCs w:val="24"/>
      <w:lang w:val="en-GB"/>
    </w:rPr>
  </w:style>
  <w:style w:type="paragraph" w:customStyle="1" w:styleId="RefLabel">
    <w:name w:val="RefLabel"/>
    <w:basedOn w:val="Normal"/>
    <w:rsid w:val="00216C15"/>
    <w:pPr>
      <w:widowControl/>
      <w:tabs>
        <w:tab w:val="left" w:pos="709"/>
      </w:tabs>
      <w:suppressAutoHyphens/>
      <w:spacing w:before="60" w:after="60" w:line="240" w:lineRule="auto"/>
      <w:jc w:val="left"/>
    </w:pPr>
    <w:rPr>
      <w:rFonts w:eastAsia="MS Mincho"/>
      <w:b/>
      <w:szCs w:val="24"/>
      <w:lang w:val="en-GB"/>
    </w:rPr>
  </w:style>
  <w:style w:type="paragraph" w:customStyle="1" w:styleId="RefDesc">
    <w:name w:val="RefDesc"/>
    <w:basedOn w:val="RefLabel"/>
    <w:rsid w:val="00216C15"/>
    <w:rPr>
      <w:b w:val="0"/>
      <w:bCs/>
      <w:lang w:val="en-US"/>
    </w:rPr>
  </w:style>
  <w:style w:type="paragraph" w:customStyle="1" w:styleId="CodeAthens">
    <w:name w:val="Code Athens"/>
    <w:basedOn w:val="Normal"/>
    <w:link w:val="CodeAthensChar"/>
    <w:rsid w:val="00216C15"/>
    <w:pPr>
      <w:keepNext/>
      <w:keepLines/>
      <w:widowControl/>
      <w:tabs>
        <w:tab w:val="left" w:pos="709"/>
      </w:tabs>
      <w:suppressAutoHyphens/>
      <w:autoSpaceDE w:val="0"/>
      <w:autoSpaceDN w:val="0"/>
      <w:adjustRightInd w:val="0"/>
      <w:spacing w:after="120" w:line="240" w:lineRule="auto"/>
      <w:ind w:left="720"/>
      <w:jc w:val="left"/>
    </w:pPr>
    <w:rPr>
      <w:rFonts w:ascii="Courier" w:eastAsia="MS Mincho" w:hAnsi="Courier"/>
      <w:sz w:val="20"/>
      <w:szCs w:val="20"/>
      <w:lang w:val="sv-SE"/>
    </w:rPr>
  </w:style>
  <w:style w:type="paragraph" w:customStyle="1" w:styleId="CodeAthensEnd">
    <w:name w:val="Code Athens End"/>
    <w:basedOn w:val="Normal"/>
    <w:link w:val="CodeAthensEndChar"/>
    <w:rsid w:val="00216C15"/>
    <w:pPr>
      <w:widowControl/>
      <w:tabs>
        <w:tab w:val="left" w:pos="709"/>
      </w:tabs>
      <w:suppressAutoHyphens/>
      <w:autoSpaceDE w:val="0"/>
      <w:autoSpaceDN w:val="0"/>
      <w:adjustRightInd w:val="0"/>
      <w:spacing w:after="240" w:line="240" w:lineRule="auto"/>
      <w:ind w:left="720"/>
      <w:jc w:val="left"/>
    </w:pPr>
    <w:rPr>
      <w:rFonts w:ascii="Courier" w:eastAsia="MS Mincho" w:hAnsi="Courier"/>
      <w:sz w:val="20"/>
      <w:szCs w:val="20"/>
      <w:lang w:val="sv-SE"/>
    </w:rPr>
  </w:style>
  <w:style w:type="character" w:customStyle="1" w:styleId="CodeAthensChar">
    <w:name w:val="Code Athens Char"/>
    <w:link w:val="CodeAthens"/>
    <w:locked/>
    <w:rsid w:val="00216C15"/>
    <w:rPr>
      <w:rFonts w:ascii="Courier" w:hAnsi="Courier"/>
      <w:lang w:val="sv-SE" w:eastAsia="en-US"/>
    </w:rPr>
  </w:style>
  <w:style w:type="character" w:customStyle="1" w:styleId="CodeAthensEndChar">
    <w:name w:val="Code Athens End Char"/>
    <w:link w:val="CodeAthensEnd"/>
    <w:locked/>
    <w:rsid w:val="00216C15"/>
    <w:rPr>
      <w:rFonts w:ascii="Courier" w:hAnsi="Courier"/>
      <w:lang w:val="sv-SE" w:eastAsia="en-US"/>
    </w:rPr>
  </w:style>
  <w:style w:type="table" w:customStyle="1" w:styleId="LightShading1">
    <w:name w:val="Light Shading1"/>
    <w:rsid w:val="00216C15"/>
    <w:rPr>
      <w:rFonts w:ascii="Calibri" w:hAnsi="Calibri"/>
      <w:color w:val="000000"/>
      <w:lang w:val="sv-SE" w:eastAsia="sv-S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MittlereListe2-Akzent21">
    <w:name w:val="Mittlere Liste 2 - Akzent 21"/>
    <w:hidden/>
    <w:semiHidden/>
    <w:rsid w:val="00216C15"/>
    <w:rPr>
      <w:rFonts w:ascii="Calibri" w:hAnsi="Calibri"/>
      <w:sz w:val="24"/>
      <w:szCs w:val="22"/>
      <w:lang w:val="en-US" w:eastAsia="en-US"/>
    </w:rPr>
  </w:style>
  <w:style w:type="character" w:customStyle="1" w:styleId="Platzhaltertext1">
    <w:name w:val="Platzhaltertext1"/>
    <w:semiHidden/>
    <w:rsid w:val="00216C15"/>
    <w:rPr>
      <w:color w:val="808080"/>
    </w:rPr>
  </w:style>
  <w:style w:type="paragraph" w:customStyle="1" w:styleId="TAL">
    <w:name w:val="TAL"/>
    <w:basedOn w:val="Normal"/>
    <w:rsid w:val="00216C15"/>
    <w:pPr>
      <w:keepNext/>
      <w:widowControl/>
      <w:tabs>
        <w:tab w:val="left" w:pos="709"/>
      </w:tabs>
      <w:suppressAutoHyphens/>
      <w:spacing w:after="120" w:line="240" w:lineRule="auto"/>
      <w:jc w:val="left"/>
    </w:pPr>
    <w:rPr>
      <w:rFonts w:ascii="Cambria" w:eastAsia="MS Mincho" w:hAnsi="Cambria" w:cs="Arial"/>
      <w:sz w:val="18"/>
      <w:szCs w:val="18"/>
    </w:rPr>
  </w:style>
  <w:style w:type="paragraph" w:customStyle="1" w:styleId="TAH">
    <w:name w:val="TAH"/>
    <w:basedOn w:val="Normal"/>
    <w:rsid w:val="00216C15"/>
    <w:pPr>
      <w:keepNext/>
      <w:widowControl/>
      <w:tabs>
        <w:tab w:val="left" w:pos="709"/>
      </w:tabs>
      <w:suppressAutoHyphens/>
      <w:spacing w:after="120" w:line="240" w:lineRule="auto"/>
      <w:jc w:val="center"/>
    </w:pPr>
    <w:rPr>
      <w:rFonts w:ascii="Cambria" w:eastAsia="MS Mincho" w:hAnsi="Cambria" w:cs="Arial"/>
      <w:b/>
      <w:bCs/>
      <w:sz w:val="18"/>
      <w:szCs w:val="18"/>
    </w:rPr>
  </w:style>
  <w:style w:type="paragraph" w:customStyle="1" w:styleId="FP">
    <w:name w:val="FP"/>
    <w:basedOn w:val="Normal"/>
    <w:rsid w:val="00216C15"/>
    <w:pPr>
      <w:widowControl/>
      <w:tabs>
        <w:tab w:val="left" w:pos="709"/>
      </w:tabs>
      <w:suppressAutoHyphens/>
      <w:spacing w:after="120" w:line="240" w:lineRule="auto"/>
      <w:jc w:val="left"/>
    </w:pPr>
    <w:rPr>
      <w:rFonts w:eastAsia="MS Mincho"/>
      <w:szCs w:val="24"/>
    </w:rPr>
  </w:style>
  <w:style w:type="paragraph" w:customStyle="1" w:styleId="EQ">
    <w:name w:val="EQ"/>
    <w:basedOn w:val="Normal"/>
    <w:next w:val="Normal"/>
    <w:rsid w:val="00216C15"/>
    <w:pPr>
      <w:keepLines/>
      <w:widowControl/>
      <w:tabs>
        <w:tab w:val="left" w:pos="709"/>
        <w:tab w:val="center" w:pos="4536"/>
        <w:tab w:val="right" w:pos="9072"/>
      </w:tabs>
      <w:suppressAutoHyphens/>
      <w:overflowPunct w:val="0"/>
      <w:autoSpaceDE w:val="0"/>
      <w:autoSpaceDN w:val="0"/>
      <w:adjustRightInd w:val="0"/>
      <w:spacing w:after="180" w:line="240" w:lineRule="auto"/>
      <w:jc w:val="left"/>
      <w:textAlignment w:val="baseline"/>
    </w:pPr>
    <w:rPr>
      <w:rFonts w:eastAsia="MS Mincho"/>
      <w:noProof/>
      <w:szCs w:val="24"/>
      <w:lang w:val="en-GB"/>
    </w:rPr>
  </w:style>
  <w:style w:type="character" w:customStyle="1" w:styleId="ZGSM">
    <w:name w:val="ZGSM"/>
    <w:rsid w:val="00216C15"/>
  </w:style>
  <w:style w:type="paragraph" w:customStyle="1" w:styleId="ZD">
    <w:name w:val="ZD"/>
    <w:rsid w:val="00216C15"/>
    <w:pPr>
      <w:framePr w:wrap="notBeside" w:vAnchor="page" w:hAnchor="margin" w:y="15764"/>
      <w:widowControl w:val="0"/>
      <w:overflowPunct w:val="0"/>
      <w:autoSpaceDE w:val="0"/>
      <w:autoSpaceDN w:val="0"/>
      <w:adjustRightInd w:val="0"/>
      <w:textAlignment w:val="baseline"/>
    </w:pPr>
    <w:rPr>
      <w:rFonts w:ascii="Arial" w:hAnsi="Arial"/>
      <w:noProof/>
      <w:sz w:val="32"/>
      <w:szCs w:val="24"/>
      <w:lang w:eastAsia="en-US"/>
    </w:rPr>
  </w:style>
  <w:style w:type="paragraph" w:customStyle="1" w:styleId="TT">
    <w:name w:val="TT"/>
    <w:basedOn w:val="Heading1"/>
    <w:next w:val="Normal"/>
    <w:rsid w:val="00216C15"/>
    <w:pPr>
      <w:keepLines/>
      <w:widowControl/>
      <w:numPr>
        <w:numId w:val="0"/>
      </w:numPr>
      <w:pBdr>
        <w:top w:val="single" w:sz="12" w:space="3" w:color="auto"/>
      </w:pBdr>
      <w:tabs>
        <w:tab w:val="left" w:pos="709"/>
      </w:tabs>
      <w:suppressAutoHyphens/>
      <w:overflowPunct w:val="0"/>
      <w:autoSpaceDE w:val="0"/>
      <w:autoSpaceDN w:val="0"/>
      <w:adjustRightInd w:val="0"/>
      <w:spacing w:after="180" w:line="240" w:lineRule="auto"/>
      <w:ind w:left="1134" w:hanging="1134"/>
      <w:jc w:val="left"/>
      <w:textAlignment w:val="baseline"/>
      <w:outlineLvl w:val="9"/>
    </w:pPr>
    <w:rPr>
      <w:rFonts w:ascii="Cambria" w:eastAsia="Times New Roman" w:hAnsi="Cambria" w:cs="Times New Roman"/>
      <w:b w:val="0"/>
      <w:bCs w:val="0"/>
      <w:kern w:val="0"/>
      <w:sz w:val="36"/>
      <w:szCs w:val="24"/>
      <w:lang w:val="en-GB"/>
    </w:rPr>
  </w:style>
  <w:style w:type="paragraph" w:customStyle="1" w:styleId="NF">
    <w:name w:val="NF"/>
    <w:basedOn w:val="NO"/>
    <w:rsid w:val="00216C15"/>
    <w:pPr>
      <w:keepNext/>
      <w:tabs>
        <w:tab w:val="left" w:pos="709"/>
      </w:tabs>
      <w:suppressAutoHyphens/>
      <w:spacing w:after="0"/>
    </w:pPr>
    <w:rPr>
      <w:rFonts w:ascii="Arial" w:eastAsia="MS Mincho" w:hAnsi="Arial"/>
      <w:sz w:val="18"/>
      <w:szCs w:val="24"/>
    </w:rPr>
  </w:style>
  <w:style w:type="paragraph" w:customStyle="1" w:styleId="PL">
    <w:name w:val="PL"/>
    <w:rsid w:val="00216C1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szCs w:val="24"/>
      <w:lang w:eastAsia="en-US"/>
    </w:rPr>
  </w:style>
  <w:style w:type="paragraph" w:customStyle="1" w:styleId="TAR">
    <w:name w:val="TAR"/>
    <w:basedOn w:val="TAL"/>
    <w:rsid w:val="00216C15"/>
    <w:pPr>
      <w:keepLines/>
      <w:overflowPunct w:val="0"/>
      <w:autoSpaceDE w:val="0"/>
      <w:autoSpaceDN w:val="0"/>
      <w:adjustRightInd w:val="0"/>
      <w:jc w:val="right"/>
      <w:textAlignment w:val="baseline"/>
    </w:pPr>
    <w:rPr>
      <w:rFonts w:cs="Times New Roman"/>
      <w:szCs w:val="20"/>
      <w:lang w:val="en-GB"/>
    </w:rPr>
  </w:style>
  <w:style w:type="paragraph" w:customStyle="1" w:styleId="TAC">
    <w:name w:val="TAC"/>
    <w:basedOn w:val="TAL"/>
    <w:rsid w:val="00216C15"/>
    <w:pPr>
      <w:keepLines/>
      <w:overflowPunct w:val="0"/>
      <w:autoSpaceDE w:val="0"/>
      <w:autoSpaceDN w:val="0"/>
      <w:adjustRightInd w:val="0"/>
      <w:jc w:val="center"/>
      <w:textAlignment w:val="baseline"/>
    </w:pPr>
    <w:rPr>
      <w:rFonts w:cs="Times New Roman"/>
      <w:szCs w:val="20"/>
      <w:lang w:val="en-GB"/>
    </w:rPr>
  </w:style>
  <w:style w:type="paragraph" w:customStyle="1" w:styleId="LD">
    <w:name w:val="LD"/>
    <w:rsid w:val="00216C15"/>
    <w:pPr>
      <w:keepNext/>
      <w:keepLines/>
      <w:overflowPunct w:val="0"/>
      <w:autoSpaceDE w:val="0"/>
      <w:autoSpaceDN w:val="0"/>
      <w:adjustRightInd w:val="0"/>
      <w:spacing w:line="180" w:lineRule="exact"/>
      <w:textAlignment w:val="baseline"/>
    </w:pPr>
    <w:rPr>
      <w:rFonts w:ascii="Courier New" w:hAnsi="Courier New"/>
      <w:noProof/>
      <w:sz w:val="24"/>
      <w:szCs w:val="24"/>
      <w:lang w:eastAsia="en-US"/>
    </w:rPr>
  </w:style>
  <w:style w:type="paragraph" w:customStyle="1" w:styleId="EX">
    <w:name w:val="EX"/>
    <w:basedOn w:val="Normal"/>
    <w:rsid w:val="00216C15"/>
    <w:pPr>
      <w:keepLines/>
      <w:widowControl/>
      <w:tabs>
        <w:tab w:val="left" w:pos="709"/>
      </w:tabs>
      <w:suppressAutoHyphens/>
      <w:overflowPunct w:val="0"/>
      <w:autoSpaceDE w:val="0"/>
      <w:autoSpaceDN w:val="0"/>
      <w:adjustRightInd w:val="0"/>
      <w:spacing w:after="180" w:line="240" w:lineRule="auto"/>
      <w:ind w:left="1702" w:hanging="1418"/>
      <w:jc w:val="left"/>
      <w:textAlignment w:val="baseline"/>
    </w:pPr>
    <w:rPr>
      <w:rFonts w:eastAsia="MS Mincho"/>
      <w:szCs w:val="24"/>
      <w:lang w:val="en-GB"/>
    </w:rPr>
  </w:style>
  <w:style w:type="paragraph" w:customStyle="1" w:styleId="NW">
    <w:name w:val="NW"/>
    <w:basedOn w:val="NO"/>
    <w:rsid w:val="00216C15"/>
    <w:pPr>
      <w:tabs>
        <w:tab w:val="left" w:pos="709"/>
      </w:tabs>
      <w:suppressAutoHyphens/>
      <w:spacing w:after="0"/>
    </w:pPr>
    <w:rPr>
      <w:rFonts w:eastAsia="MS Mincho"/>
      <w:sz w:val="24"/>
      <w:szCs w:val="24"/>
    </w:rPr>
  </w:style>
  <w:style w:type="paragraph" w:customStyle="1" w:styleId="EW">
    <w:name w:val="EW"/>
    <w:basedOn w:val="EX"/>
    <w:rsid w:val="00216C15"/>
    <w:pPr>
      <w:spacing w:after="0"/>
    </w:pPr>
  </w:style>
  <w:style w:type="paragraph" w:customStyle="1" w:styleId="ZA">
    <w:name w:val="ZA"/>
    <w:rsid w:val="00216C1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szCs w:val="24"/>
      <w:lang w:eastAsia="en-US"/>
    </w:rPr>
  </w:style>
  <w:style w:type="paragraph" w:customStyle="1" w:styleId="ZB">
    <w:name w:val="ZB"/>
    <w:rsid w:val="00216C1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sz w:val="24"/>
      <w:szCs w:val="24"/>
      <w:lang w:eastAsia="en-US"/>
    </w:rPr>
  </w:style>
  <w:style w:type="paragraph" w:customStyle="1" w:styleId="ZT">
    <w:name w:val="ZT"/>
    <w:rsid w:val="00216C1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szCs w:val="24"/>
      <w:lang w:eastAsia="en-US"/>
    </w:rPr>
  </w:style>
  <w:style w:type="paragraph" w:customStyle="1" w:styleId="ZU">
    <w:name w:val="ZU"/>
    <w:rsid w:val="00216C1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sz w:val="24"/>
      <w:szCs w:val="24"/>
      <w:lang w:eastAsia="en-US"/>
    </w:rPr>
  </w:style>
  <w:style w:type="paragraph" w:customStyle="1" w:styleId="TAN">
    <w:name w:val="TAN"/>
    <w:basedOn w:val="TAL"/>
    <w:rsid w:val="00216C15"/>
    <w:pPr>
      <w:keepLines/>
      <w:overflowPunct w:val="0"/>
      <w:autoSpaceDE w:val="0"/>
      <w:autoSpaceDN w:val="0"/>
      <w:adjustRightInd w:val="0"/>
      <w:ind w:left="851" w:hanging="851"/>
      <w:textAlignment w:val="baseline"/>
    </w:pPr>
    <w:rPr>
      <w:rFonts w:cs="Times New Roman"/>
      <w:szCs w:val="20"/>
      <w:lang w:val="en-GB"/>
    </w:rPr>
  </w:style>
  <w:style w:type="paragraph" w:customStyle="1" w:styleId="ZH">
    <w:name w:val="ZH"/>
    <w:rsid w:val="00216C15"/>
    <w:pPr>
      <w:framePr w:wrap="notBeside" w:vAnchor="page" w:hAnchor="margin" w:xAlign="center" w:y="6805"/>
      <w:widowControl w:val="0"/>
      <w:overflowPunct w:val="0"/>
      <w:autoSpaceDE w:val="0"/>
      <w:autoSpaceDN w:val="0"/>
      <w:adjustRightInd w:val="0"/>
      <w:textAlignment w:val="baseline"/>
    </w:pPr>
    <w:rPr>
      <w:rFonts w:ascii="Arial" w:hAnsi="Arial"/>
      <w:noProof/>
      <w:sz w:val="24"/>
      <w:szCs w:val="24"/>
      <w:lang w:eastAsia="en-US"/>
    </w:rPr>
  </w:style>
  <w:style w:type="paragraph" w:customStyle="1" w:styleId="ZG">
    <w:name w:val="ZG"/>
    <w:rsid w:val="00216C15"/>
    <w:pPr>
      <w:framePr w:wrap="notBeside" w:vAnchor="page" w:hAnchor="margin" w:xAlign="right" w:y="6805"/>
      <w:widowControl w:val="0"/>
      <w:overflowPunct w:val="0"/>
      <w:autoSpaceDE w:val="0"/>
      <w:autoSpaceDN w:val="0"/>
      <w:adjustRightInd w:val="0"/>
      <w:jc w:val="right"/>
      <w:textAlignment w:val="baseline"/>
    </w:pPr>
    <w:rPr>
      <w:rFonts w:ascii="Arial" w:hAnsi="Arial"/>
      <w:noProof/>
      <w:sz w:val="24"/>
      <w:szCs w:val="24"/>
      <w:lang w:eastAsia="en-US"/>
    </w:rPr>
  </w:style>
  <w:style w:type="paragraph" w:customStyle="1" w:styleId="B2">
    <w:name w:val="B2"/>
    <w:basedOn w:val="List2"/>
    <w:rsid w:val="00216C15"/>
    <w:pPr>
      <w:tabs>
        <w:tab w:val="left" w:pos="709"/>
      </w:tabs>
      <w:suppressAutoHyphens/>
      <w:overflowPunct w:val="0"/>
      <w:autoSpaceDE w:val="0"/>
      <w:autoSpaceDN w:val="0"/>
      <w:adjustRightInd w:val="0"/>
      <w:spacing w:after="180" w:line="240" w:lineRule="auto"/>
      <w:ind w:left="851" w:hanging="284"/>
      <w:jc w:val="left"/>
      <w:textAlignment w:val="baseline"/>
    </w:pPr>
    <w:rPr>
      <w:rFonts w:ascii="Times New Roman" w:hAnsi="Times New Roman"/>
      <w:sz w:val="24"/>
      <w:szCs w:val="24"/>
      <w:lang w:eastAsia="en-US"/>
    </w:rPr>
  </w:style>
  <w:style w:type="paragraph" w:customStyle="1" w:styleId="B3">
    <w:name w:val="B3"/>
    <w:basedOn w:val="List3"/>
    <w:rsid w:val="00216C15"/>
    <w:pPr>
      <w:tabs>
        <w:tab w:val="left" w:pos="709"/>
      </w:tabs>
      <w:suppressAutoHyphens/>
      <w:overflowPunct w:val="0"/>
      <w:autoSpaceDE w:val="0"/>
      <w:autoSpaceDN w:val="0"/>
      <w:adjustRightInd w:val="0"/>
      <w:spacing w:after="180" w:line="240" w:lineRule="auto"/>
      <w:ind w:left="1135" w:hanging="284"/>
      <w:jc w:val="left"/>
      <w:textAlignment w:val="baseline"/>
    </w:pPr>
    <w:rPr>
      <w:rFonts w:ascii="Times New Roman" w:hAnsi="Times New Roman"/>
      <w:sz w:val="24"/>
      <w:szCs w:val="24"/>
      <w:lang w:eastAsia="en-US"/>
    </w:rPr>
  </w:style>
  <w:style w:type="paragraph" w:customStyle="1" w:styleId="B4">
    <w:name w:val="B4"/>
    <w:basedOn w:val="List4"/>
    <w:rsid w:val="00216C15"/>
    <w:pPr>
      <w:tabs>
        <w:tab w:val="left" w:pos="709"/>
      </w:tabs>
      <w:suppressAutoHyphens/>
      <w:overflowPunct w:val="0"/>
      <w:autoSpaceDE w:val="0"/>
      <w:autoSpaceDN w:val="0"/>
      <w:adjustRightInd w:val="0"/>
      <w:spacing w:after="180" w:line="240" w:lineRule="auto"/>
      <w:ind w:left="1418" w:hanging="284"/>
      <w:jc w:val="left"/>
      <w:textAlignment w:val="baseline"/>
    </w:pPr>
    <w:rPr>
      <w:rFonts w:ascii="Times New Roman" w:hAnsi="Times New Roman"/>
      <w:sz w:val="24"/>
      <w:szCs w:val="24"/>
      <w:lang w:eastAsia="en-US"/>
    </w:rPr>
  </w:style>
  <w:style w:type="paragraph" w:customStyle="1" w:styleId="B5">
    <w:name w:val="B5"/>
    <w:basedOn w:val="List5"/>
    <w:rsid w:val="00216C15"/>
    <w:pPr>
      <w:tabs>
        <w:tab w:val="left" w:pos="709"/>
      </w:tabs>
      <w:suppressAutoHyphens/>
      <w:overflowPunct w:val="0"/>
      <w:autoSpaceDE w:val="0"/>
      <w:autoSpaceDN w:val="0"/>
      <w:adjustRightInd w:val="0"/>
      <w:spacing w:after="180" w:line="240" w:lineRule="auto"/>
      <w:ind w:left="1702" w:hanging="284"/>
      <w:jc w:val="left"/>
      <w:textAlignment w:val="baseline"/>
    </w:pPr>
    <w:rPr>
      <w:rFonts w:ascii="Times New Roman" w:hAnsi="Times New Roman"/>
      <w:sz w:val="24"/>
      <w:szCs w:val="24"/>
      <w:lang w:eastAsia="en-US"/>
    </w:rPr>
  </w:style>
  <w:style w:type="paragraph" w:customStyle="1" w:styleId="ZTD">
    <w:name w:val="ZTD"/>
    <w:basedOn w:val="ZB"/>
    <w:rsid w:val="00216C15"/>
    <w:pPr>
      <w:framePr w:hRule="auto" w:wrap="notBeside" w:y="852"/>
    </w:pPr>
    <w:rPr>
      <w:i w:val="0"/>
      <w:sz w:val="40"/>
    </w:rPr>
  </w:style>
  <w:style w:type="paragraph" w:customStyle="1" w:styleId="ZV">
    <w:name w:val="ZV"/>
    <w:basedOn w:val="ZU"/>
    <w:rsid w:val="00216C15"/>
    <w:pPr>
      <w:framePr w:wrap="notBeside" w:y="16161"/>
    </w:pPr>
  </w:style>
  <w:style w:type="paragraph" w:customStyle="1" w:styleId="INDENT1">
    <w:name w:val="INDENT1"/>
    <w:basedOn w:val="Normal"/>
    <w:rsid w:val="00216C15"/>
    <w:pPr>
      <w:widowControl/>
      <w:tabs>
        <w:tab w:val="left" w:pos="709"/>
      </w:tabs>
      <w:suppressAutoHyphens/>
      <w:overflowPunct w:val="0"/>
      <w:autoSpaceDE w:val="0"/>
      <w:autoSpaceDN w:val="0"/>
      <w:adjustRightInd w:val="0"/>
      <w:spacing w:after="180" w:line="240" w:lineRule="auto"/>
      <w:ind w:left="851"/>
      <w:jc w:val="left"/>
      <w:textAlignment w:val="baseline"/>
    </w:pPr>
    <w:rPr>
      <w:rFonts w:eastAsia="MS Mincho"/>
      <w:szCs w:val="24"/>
      <w:lang w:val="en-GB"/>
    </w:rPr>
  </w:style>
  <w:style w:type="paragraph" w:customStyle="1" w:styleId="INDENT2">
    <w:name w:val="INDENT2"/>
    <w:basedOn w:val="Normal"/>
    <w:rsid w:val="00216C15"/>
    <w:pPr>
      <w:widowControl/>
      <w:tabs>
        <w:tab w:val="left" w:pos="709"/>
      </w:tabs>
      <w:suppressAutoHyphens/>
      <w:overflowPunct w:val="0"/>
      <w:autoSpaceDE w:val="0"/>
      <w:autoSpaceDN w:val="0"/>
      <w:adjustRightInd w:val="0"/>
      <w:spacing w:after="180" w:line="240" w:lineRule="auto"/>
      <w:ind w:left="1135" w:hanging="284"/>
      <w:jc w:val="left"/>
      <w:textAlignment w:val="baseline"/>
    </w:pPr>
    <w:rPr>
      <w:rFonts w:eastAsia="MS Mincho"/>
      <w:szCs w:val="24"/>
      <w:lang w:val="en-GB"/>
    </w:rPr>
  </w:style>
  <w:style w:type="paragraph" w:customStyle="1" w:styleId="INDENT3">
    <w:name w:val="INDENT3"/>
    <w:basedOn w:val="Normal"/>
    <w:rsid w:val="00216C15"/>
    <w:pPr>
      <w:widowControl/>
      <w:tabs>
        <w:tab w:val="left" w:pos="709"/>
      </w:tabs>
      <w:suppressAutoHyphens/>
      <w:overflowPunct w:val="0"/>
      <w:autoSpaceDE w:val="0"/>
      <w:autoSpaceDN w:val="0"/>
      <w:adjustRightInd w:val="0"/>
      <w:spacing w:after="180" w:line="240" w:lineRule="auto"/>
      <w:ind w:left="1701" w:hanging="567"/>
      <w:jc w:val="left"/>
      <w:textAlignment w:val="baseline"/>
    </w:pPr>
    <w:rPr>
      <w:rFonts w:eastAsia="MS Mincho"/>
      <w:szCs w:val="24"/>
      <w:lang w:val="en-GB"/>
    </w:rPr>
  </w:style>
  <w:style w:type="paragraph" w:customStyle="1" w:styleId="FigureTitle1">
    <w:name w:val="Figure_Title"/>
    <w:basedOn w:val="Normal"/>
    <w:next w:val="Normal"/>
    <w:rsid w:val="00216C15"/>
    <w:pPr>
      <w:keepLines/>
      <w:widowControl/>
      <w:tabs>
        <w:tab w:val="left" w:pos="709"/>
        <w:tab w:val="left" w:pos="794"/>
        <w:tab w:val="left" w:pos="1191"/>
        <w:tab w:val="left" w:pos="1588"/>
        <w:tab w:val="left" w:pos="1985"/>
      </w:tabs>
      <w:suppressAutoHyphens/>
      <w:overflowPunct w:val="0"/>
      <w:autoSpaceDE w:val="0"/>
      <w:autoSpaceDN w:val="0"/>
      <w:adjustRightInd w:val="0"/>
      <w:spacing w:before="120" w:after="480" w:line="240" w:lineRule="auto"/>
      <w:jc w:val="center"/>
      <w:textAlignment w:val="baseline"/>
    </w:pPr>
    <w:rPr>
      <w:rFonts w:eastAsia="MS Mincho"/>
      <w:b/>
      <w:szCs w:val="24"/>
      <w:lang w:val="en-GB"/>
    </w:rPr>
  </w:style>
  <w:style w:type="paragraph" w:customStyle="1" w:styleId="RecCCITT">
    <w:name w:val="Rec_CCITT_#"/>
    <w:basedOn w:val="Normal"/>
    <w:rsid w:val="00216C15"/>
    <w:pPr>
      <w:keepNext/>
      <w:keepLines/>
      <w:widowControl/>
      <w:tabs>
        <w:tab w:val="left" w:pos="709"/>
      </w:tabs>
      <w:suppressAutoHyphens/>
      <w:overflowPunct w:val="0"/>
      <w:autoSpaceDE w:val="0"/>
      <w:autoSpaceDN w:val="0"/>
      <w:adjustRightInd w:val="0"/>
      <w:spacing w:after="180" w:line="240" w:lineRule="auto"/>
      <w:jc w:val="left"/>
      <w:textAlignment w:val="baseline"/>
    </w:pPr>
    <w:rPr>
      <w:rFonts w:eastAsia="MS Mincho"/>
      <w:b/>
      <w:szCs w:val="24"/>
      <w:lang w:val="en-GB"/>
    </w:rPr>
  </w:style>
  <w:style w:type="paragraph" w:customStyle="1" w:styleId="enumlev2">
    <w:name w:val="enumlev2"/>
    <w:basedOn w:val="Normal"/>
    <w:rsid w:val="00216C15"/>
    <w:pPr>
      <w:widowControl/>
      <w:tabs>
        <w:tab w:val="left" w:pos="709"/>
        <w:tab w:val="left" w:pos="794"/>
        <w:tab w:val="left" w:pos="1191"/>
        <w:tab w:val="left" w:pos="1588"/>
        <w:tab w:val="left" w:pos="1985"/>
      </w:tabs>
      <w:suppressAutoHyphens/>
      <w:overflowPunct w:val="0"/>
      <w:autoSpaceDE w:val="0"/>
      <w:autoSpaceDN w:val="0"/>
      <w:adjustRightInd w:val="0"/>
      <w:spacing w:before="86" w:after="180" w:line="240" w:lineRule="auto"/>
      <w:ind w:left="1588" w:hanging="397"/>
      <w:textAlignment w:val="baseline"/>
    </w:pPr>
    <w:rPr>
      <w:rFonts w:eastAsia="MS Mincho"/>
      <w:szCs w:val="24"/>
    </w:rPr>
  </w:style>
  <w:style w:type="paragraph" w:customStyle="1" w:styleId="CouvRecTitle">
    <w:name w:val="Couv Rec Title"/>
    <w:basedOn w:val="Normal"/>
    <w:rsid w:val="00216C15"/>
    <w:pPr>
      <w:keepNext/>
      <w:keepLines/>
      <w:widowControl/>
      <w:tabs>
        <w:tab w:val="left" w:pos="709"/>
      </w:tabs>
      <w:suppressAutoHyphens/>
      <w:overflowPunct w:val="0"/>
      <w:autoSpaceDE w:val="0"/>
      <w:autoSpaceDN w:val="0"/>
      <w:adjustRightInd w:val="0"/>
      <w:spacing w:before="240" w:after="180" w:line="240" w:lineRule="auto"/>
      <w:ind w:left="1418"/>
      <w:jc w:val="left"/>
      <w:textAlignment w:val="baseline"/>
    </w:pPr>
    <w:rPr>
      <w:rFonts w:ascii="Cambria" w:eastAsia="MS Mincho" w:hAnsi="Cambria"/>
      <w:b/>
      <w:sz w:val="36"/>
      <w:szCs w:val="24"/>
    </w:rPr>
  </w:style>
  <w:style w:type="paragraph" w:customStyle="1" w:styleId="TAJ">
    <w:name w:val="TAJ"/>
    <w:basedOn w:val="TH"/>
    <w:rsid w:val="00216C15"/>
    <w:pPr>
      <w:tabs>
        <w:tab w:val="left" w:pos="709"/>
      </w:tabs>
      <w:suppressAutoHyphens/>
    </w:pPr>
  </w:style>
  <w:style w:type="paragraph" w:customStyle="1" w:styleId="Guidance">
    <w:name w:val="Guidance"/>
    <w:basedOn w:val="Normal"/>
    <w:rsid w:val="00216C15"/>
    <w:pPr>
      <w:widowControl/>
      <w:tabs>
        <w:tab w:val="left" w:pos="709"/>
      </w:tabs>
      <w:suppressAutoHyphens/>
      <w:overflowPunct w:val="0"/>
      <w:autoSpaceDE w:val="0"/>
      <w:autoSpaceDN w:val="0"/>
      <w:adjustRightInd w:val="0"/>
      <w:spacing w:after="180" w:line="240" w:lineRule="auto"/>
      <w:jc w:val="left"/>
      <w:textAlignment w:val="baseline"/>
    </w:pPr>
    <w:rPr>
      <w:rFonts w:eastAsia="MS Mincho"/>
      <w:i/>
      <w:color w:val="0000FF"/>
      <w:szCs w:val="24"/>
      <w:lang w:val="en-GB"/>
    </w:rPr>
  </w:style>
  <w:style w:type="paragraph" w:customStyle="1" w:styleId="11BodyText">
    <w:name w:val="11 BodyText"/>
    <w:basedOn w:val="Normal"/>
    <w:rsid w:val="00216C15"/>
    <w:pPr>
      <w:widowControl/>
      <w:tabs>
        <w:tab w:val="left" w:pos="709"/>
      </w:tabs>
      <w:suppressAutoHyphens/>
      <w:spacing w:after="220" w:line="240" w:lineRule="auto"/>
      <w:ind w:left="1298"/>
      <w:jc w:val="left"/>
    </w:pPr>
    <w:rPr>
      <w:rFonts w:ascii="Cambria" w:eastAsia="MS Mincho" w:hAnsi="Cambria"/>
      <w:sz w:val="22"/>
      <w:szCs w:val="24"/>
    </w:rPr>
  </w:style>
  <w:style w:type="character" w:customStyle="1" w:styleId="CharChar9">
    <w:name w:val="Char Char9"/>
    <w:rsid w:val="00216C15"/>
    <w:rPr>
      <w:rFonts w:ascii="Arial" w:hAnsi="Arial"/>
      <w:sz w:val="28"/>
      <w:lang w:val="en-GB" w:eastAsia="en-US"/>
    </w:rPr>
  </w:style>
  <w:style w:type="character" w:customStyle="1" w:styleId="CharChar8">
    <w:name w:val="Char Char8"/>
    <w:rsid w:val="00216C15"/>
    <w:rPr>
      <w:rFonts w:ascii="Arial" w:hAnsi="Arial"/>
      <w:sz w:val="24"/>
      <w:lang w:val="en-GB" w:eastAsia="x-none"/>
    </w:rPr>
  </w:style>
  <w:style w:type="character" w:customStyle="1" w:styleId="CharChar22">
    <w:name w:val="Char Char22"/>
    <w:rsid w:val="00216C15"/>
    <w:rPr>
      <w:rFonts w:ascii="Arial" w:hAnsi="Arial"/>
      <w:sz w:val="28"/>
      <w:lang w:val="en-GB" w:eastAsia="en-US"/>
    </w:rPr>
  </w:style>
  <w:style w:type="character" w:customStyle="1" w:styleId="CharChar21">
    <w:name w:val="Char Char21"/>
    <w:rsid w:val="00216C15"/>
    <w:rPr>
      <w:rFonts w:ascii="Arial" w:hAnsi="Arial"/>
      <w:sz w:val="24"/>
      <w:lang w:val="en-GB" w:eastAsia="en-US"/>
    </w:rPr>
  </w:style>
  <w:style w:type="character" w:customStyle="1" w:styleId="CharChar91">
    <w:name w:val="Char Char91"/>
    <w:rsid w:val="00216C15"/>
    <w:rPr>
      <w:rFonts w:ascii="Arial" w:hAnsi="Arial"/>
      <w:sz w:val="28"/>
      <w:lang w:val="en-GB" w:eastAsia="en-US"/>
    </w:rPr>
  </w:style>
  <w:style w:type="character" w:customStyle="1" w:styleId="CharChar81">
    <w:name w:val="Char Char81"/>
    <w:rsid w:val="00216C15"/>
    <w:rPr>
      <w:rFonts w:ascii="Arial" w:hAnsi="Arial"/>
      <w:sz w:val="24"/>
      <w:lang w:val="en-GB" w:eastAsia="x-none"/>
    </w:rPr>
  </w:style>
  <w:style w:type="character" w:customStyle="1" w:styleId="CharChar221">
    <w:name w:val="Char Char221"/>
    <w:rsid w:val="00216C15"/>
    <w:rPr>
      <w:rFonts w:ascii="Arial" w:hAnsi="Arial"/>
      <w:sz w:val="28"/>
      <w:lang w:val="en-GB" w:eastAsia="en-US"/>
    </w:rPr>
  </w:style>
  <w:style w:type="character" w:customStyle="1" w:styleId="CharChar211">
    <w:name w:val="Char Char211"/>
    <w:rsid w:val="00216C15"/>
    <w:rPr>
      <w:rFonts w:ascii="Arial" w:hAnsi="Arial"/>
      <w:sz w:val="24"/>
      <w:lang w:val="en-GB" w:eastAsia="en-US"/>
    </w:rPr>
  </w:style>
  <w:style w:type="character" w:customStyle="1" w:styleId="CharChar24">
    <w:name w:val="Char Char24"/>
    <w:rsid w:val="00216C15"/>
    <w:rPr>
      <w:rFonts w:ascii="Arial" w:hAnsi="Arial"/>
      <w:sz w:val="28"/>
      <w:lang w:val="en-GB" w:eastAsia="en-US"/>
    </w:rPr>
  </w:style>
  <w:style w:type="paragraph" w:customStyle="1" w:styleId="ColorfulList-Accent11">
    <w:name w:val="Colorful List - Accent 11"/>
    <w:basedOn w:val="Normal"/>
    <w:rsid w:val="00216C15"/>
    <w:pPr>
      <w:widowControl/>
      <w:spacing w:after="180" w:line="240" w:lineRule="auto"/>
      <w:ind w:left="720"/>
      <w:contextualSpacing/>
      <w:jc w:val="left"/>
    </w:pPr>
    <w:rPr>
      <w:rFonts w:eastAsia="MS Mincho"/>
      <w:szCs w:val="24"/>
      <w:lang w:val="en-GB"/>
    </w:rPr>
  </w:style>
  <w:style w:type="paragraph" w:customStyle="1" w:styleId="a1">
    <w:name w:val="a1"/>
    <w:basedOn w:val="Heading3"/>
    <w:rsid w:val="00216C15"/>
    <w:pPr>
      <w:widowControl/>
      <w:numPr>
        <w:ilvl w:val="0"/>
        <w:numId w:val="0"/>
      </w:numPr>
      <w:tabs>
        <w:tab w:val="num" w:pos="720"/>
        <w:tab w:val="left" w:pos="880"/>
        <w:tab w:val="num" w:pos="1492"/>
      </w:tabs>
      <w:suppressAutoHyphens/>
      <w:spacing w:before="60" w:after="240" w:line="230" w:lineRule="exact"/>
      <w:jc w:val="left"/>
    </w:pPr>
    <w:rPr>
      <w:rFonts w:ascii="Cambria" w:eastAsia="Times New Roman" w:hAnsi="Cambria"/>
      <w:bCs w:val="0"/>
      <w:sz w:val="22"/>
      <w:szCs w:val="24"/>
      <w:lang w:val="en-GB" w:eastAsia="ja-JP"/>
    </w:rPr>
  </w:style>
  <w:style w:type="paragraph" w:customStyle="1" w:styleId="Revision3">
    <w:name w:val="Revision3"/>
    <w:hidden/>
    <w:rsid w:val="00216C15"/>
    <w:rPr>
      <w:rFonts w:ascii="Arial" w:hAnsi="Arial"/>
      <w:sz w:val="24"/>
      <w:szCs w:val="24"/>
      <w:lang w:eastAsia="ja-JP"/>
    </w:rPr>
  </w:style>
  <w:style w:type="paragraph" w:customStyle="1" w:styleId="DDLExample">
    <w:name w:val="DDL Example"/>
    <w:basedOn w:val="Normal"/>
    <w:rsid w:val="00216C15"/>
    <w:pPr>
      <w:widowControl/>
      <w:pBdr>
        <w:top w:val="single" w:sz="12" w:space="1" w:color="auto"/>
        <w:left w:val="single" w:sz="12" w:space="4" w:color="auto"/>
        <w:bottom w:val="single" w:sz="12" w:space="1" w:color="auto"/>
        <w:right w:val="single" w:sz="12" w:space="4" w:color="auto"/>
      </w:pBdr>
      <w:shd w:val="pct20" w:color="auto" w:fill="FFFFFF"/>
      <w:spacing w:after="0" w:line="240" w:lineRule="auto"/>
      <w:jc w:val="left"/>
    </w:pPr>
    <w:rPr>
      <w:rFonts w:ascii="Courier New" w:eastAsia="MS ??" w:hAnsi="Courier New"/>
      <w:szCs w:val="24"/>
    </w:rPr>
  </w:style>
  <w:style w:type="paragraph" w:customStyle="1" w:styleId="ListParagraph3">
    <w:name w:val="List Paragraph3"/>
    <w:basedOn w:val="Normal"/>
    <w:rsid w:val="00216C15"/>
    <w:pPr>
      <w:suppressAutoHyphens/>
      <w:overflowPunct w:val="0"/>
      <w:autoSpaceDE w:val="0"/>
      <w:spacing w:after="180" w:line="240" w:lineRule="auto"/>
      <w:ind w:left="720"/>
      <w:contextualSpacing/>
      <w:jc w:val="left"/>
      <w:textAlignment w:val="baseline"/>
    </w:pPr>
    <w:rPr>
      <w:rFonts w:eastAsia="MS Mincho" w:cs="Cambria"/>
      <w:szCs w:val="24"/>
      <w:lang w:val="en-GB" w:eastAsia="ar-SA"/>
    </w:rPr>
  </w:style>
  <w:style w:type="paragraph" w:customStyle="1" w:styleId="enumlev1">
    <w:name w:val="enumlev1"/>
    <w:basedOn w:val="Normal"/>
    <w:rsid w:val="00216C15"/>
    <w:pPr>
      <w:suppressAutoHyphens/>
      <w:overflowPunct w:val="0"/>
      <w:autoSpaceDE w:val="0"/>
      <w:spacing w:before="86" w:after="0" w:line="240" w:lineRule="auto"/>
      <w:ind w:left="1191" w:hanging="397"/>
      <w:jc w:val="left"/>
      <w:textAlignment w:val="baseline"/>
    </w:pPr>
    <w:rPr>
      <w:rFonts w:eastAsia="MS Mincho" w:cs="Cambria"/>
      <w:szCs w:val="24"/>
      <w:lang w:val="en-GB" w:eastAsia="ar-SA"/>
    </w:rPr>
  </w:style>
  <w:style w:type="paragraph" w:customStyle="1" w:styleId="Note0">
    <w:name w:val="Note:"/>
    <w:basedOn w:val="Normal"/>
    <w:rsid w:val="00216C15"/>
    <w:pPr>
      <w:widowControl/>
      <w:spacing w:after="240" w:line="240" w:lineRule="atLeast"/>
    </w:pPr>
    <w:rPr>
      <w:rFonts w:ascii="Cambria" w:eastAsia="MS Mincho" w:hAnsi="Cambria" w:cs="Arial"/>
      <w:sz w:val="22"/>
      <w:szCs w:val="20"/>
      <w:lang w:eastAsia="ja-JP"/>
    </w:rPr>
  </w:style>
  <w:style w:type="paragraph" w:customStyle="1" w:styleId="Revision1">
    <w:name w:val="Revision1"/>
    <w:hidden/>
    <w:rsid w:val="00216C15"/>
    <w:rPr>
      <w:rFonts w:ascii="Arial" w:hAnsi="Arial"/>
      <w:sz w:val="24"/>
      <w:szCs w:val="24"/>
      <w:lang w:eastAsia="ja-JP"/>
    </w:rPr>
  </w:style>
  <w:style w:type="paragraph" w:customStyle="1" w:styleId="ListParagraph1">
    <w:name w:val="List Paragraph1"/>
    <w:basedOn w:val="Normal"/>
    <w:rsid w:val="00216C15"/>
    <w:pPr>
      <w:suppressAutoHyphens/>
      <w:overflowPunct w:val="0"/>
      <w:autoSpaceDE w:val="0"/>
      <w:spacing w:after="180" w:line="240" w:lineRule="auto"/>
      <w:ind w:left="720"/>
      <w:contextualSpacing/>
      <w:jc w:val="left"/>
      <w:textAlignment w:val="baseline"/>
    </w:pPr>
    <w:rPr>
      <w:rFonts w:eastAsia="MS Mincho" w:cs="Cambria"/>
      <w:szCs w:val="24"/>
      <w:lang w:val="en-GB" w:eastAsia="ar-SA"/>
    </w:rPr>
  </w:style>
  <w:style w:type="paragraph" w:customStyle="1" w:styleId="MediumList2-Accent21">
    <w:name w:val="Medium List 2 - Accent 21"/>
    <w:hidden/>
    <w:rsid w:val="00216C15"/>
    <w:rPr>
      <w:rFonts w:ascii="Arial" w:hAnsi="Arial" w:cs="Arial"/>
      <w:lang w:val="en-US" w:eastAsia="ja-JP"/>
    </w:rPr>
  </w:style>
  <w:style w:type="paragraph" w:customStyle="1" w:styleId="-">
    <w:name w:val="彩色列表 - ????????强调•÷"/>
    <w:basedOn w:val="Normal"/>
    <w:rsid w:val="00216C15"/>
    <w:pPr>
      <w:widowControl/>
      <w:spacing w:after="180" w:line="240" w:lineRule="auto"/>
      <w:ind w:left="720"/>
      <w:contextualSpacing/>
      <w:jc w:val="left"/>
    </w:pPr>
    <w:rPr>
      <w:rFonts w:eastAsia="MS Mincho"/>
      <w:szCs w:val="24"/>
      <w:lang w:val="en-GB"/>
    </w:rPr>
  </w:style>
  <w:style w:type="paragraph" w:customStyle="1" w:styleId="MediumGrid1-Accent21">
    <w:name w:val="Medium Grid 1 - Accent 21"/>
    <w:basedOn w:val="Normal"/>
    <w:rsid w:val="00216C15"/>
    <w:pPr>
      <w:suppressAutoHyphens/>
      <w:overflowPunct w:val="0"/>
      <w:autoSpaceDE w:val="0"/>
      <w:spacing w:after="180" w:line="240" w:lineRule="auto"/>
      <w:ind w:left="720"/>
      <w:contextualSpacing/>
      <w:jc w:val="left"/>
      <w:textAlignment w:val="baseline"/>
    </w:pPr>
    <w:rPr>
      <w:rFonts w:eastAsia="MS Mincho" w:cs="Cambria"/>
      <w:szCs w:val="24"/>
      <w:lang w:val="en-GB" w:eastAsia="ar-SA"/>
    </w:rPr>
  </w:style>
  <w:style w:type="paragraph" w:customStyle="1" w:styleId="Revision2">
    <w:name w:val="Revision2"/>
    <w:hidden/>
    <w:rsid w:val="00216C15"/>
    <w:rPr>
      <w:rFonts w:ascii="Arial" w:hAnsi="Arial"/>
      <w:sz w:val="24"/>
      <w:szCs w:val="24"/>
      <w:lang w:eastAsia="ja-JP"/>
    </w:rPr>
  </w:style>
  <w:style w:type="paragraph" w:customStyle="1" w:styleId="ListParagraph2">
    <w:name w:val="List Paragraph2"/>
    <w:basedOn w:val="Normal"/>
    <w:rsid w:val="00216C15"/>
    <w:pPr>
      <w:suppressAutoHyphens/>
      <w:overflowPunct w:val="0"/>
      <w:autoSpaceDE w:val="0"/>
      <w:spacing w:after="180" w:line="240" w:lineRule="auto"/>
      <w:ind w:left="720"/>
      <w:contextualSpacing/>
      <w:jc w:val="left"/>
      <w:textAlignment w:val="baseline"/>
    </w:pPr>
    <w:rPr>
      <w:rFonts w:eastAsia="MS Mincho" w:cs="Cambria"/>
      <w:szCs w:val="24"/>
      <w:lang w:val="en-GB" w:eastAsia="ar-SA"/>
    </w:rPr>
  </w:style>
  <w:style w:type="paragraph" w:customStyle="1" w:styleId="ColorfulShading-Accent11">
    <w:name w:val="Colorful Shading - Accent 11"/>
    <w:hidden/>
    <w:rsid w:val="00216C15"/>
    <w:rPr>
      <w:rFonts w:ascii="Arial" w:hAnsi="Arial" w:cs="Arial"/>
      <w:lang w:val="en-US" w:eastAsia="ja-JP"/>
    </w:rPr>
  </w:style>
  <w:style w:type="character" w:customStyle="1" w:styleId="apple-style-span">
    <w:name w:val="apple-style-span"/>
    <w:rsid w:val="00216C15"/>
  </w:style>
  <w:style w:type="paragraph" w:customStyle="1" w:styleId="NOTE1">
    <w:name w:val="NOTE"/>
    <w:basedOn w:val="Paragraph"/>
    <w:rsid w:val="00216C15"/>
    <w:pPr>
      <w:tabs>
        <w:tab w:val="clear" w:pos="709"/>
      </w:tabs>
      <w:suppressAutoHyphens w:val="0"/>
      <w:spacing w:after="100"/>
      <w:jc w:val="both"/>
    </w:pPr>
    <w:rPr>
      <w:rFonts w:cs="Arial"/>
      <w:spacing w:val="8"/>
      <w:sz w:val="16"/>
      <w:szCs w:val="16"/>
      <w:lang w:val="en-GB" w:eastAsia="zh-CN"/>
    </w:rPr>
  </w:style>
  <w:style w:type="paragraph" w:customStyle="1" w:styleId="ColorfulList-Accent12">
    <w:name w:val="Colorful List - Accent 12"/>
    <w:basedOn w:val="Normal"/>
    <w:qFormat/>
    <w:rsid w:val="00216C15"/>
    <w:pPr>
      <w:widowControl/>
      <w:spacing w:after="0" w:line="240" w:lineRule="auto"/>
      <w:ind w:left="720"/>
      <w:contextualSpacing/>
    </w:pPr>
    <w:rPr>
      <w:rFonts w:eastAsia="MS ??"/>
      <w:szCs w:val="24"/>
    </w:rPr>
  </w:style>
  <w:style w:type="paragraph" w:customStyle="1" w:styleId="ColorfulShading-Accent12">
    <w:name w:val="Colorful Shading - Accent 12"/>
    <w:hidden/>
    <w:rsid w:val="00216C15"/>
    <w:rPr>
      <w:rFonts w:ascii="Arial" w:hAnsi="Arial" w:cs="Arial"/>
      <w:lang w:val="en-US" w:eastAsia="ja-JP"/>
    </w:rPr>
  </w:style>
  <w:style w:type="character" w:customStyle="1" w:styleId="grey">
    <w:name w:val="grey"/>
    <w:rsid w:val="00216C15"/>
  </w:style>
  <w:style w:type="paragraph" w:customStyle="1" w:styleId="Bibliography10">
    <w:name w:val="Bibliography10"/>
    <w:basedOn w:val="Normal"/>
    <w:rsid w:val="00216C15"/>
    <w:pPr>
      <w:widowControl/>
      <w:tabs>
        <w:tab w:val="left" w:pos="660"/>
      </w:tabs>
      <w:spacing w:after="240" w:line="240" w:lineRule="atLeast"/>
      <w:ind w:left="660" w:hanging="660"/>
    </w:pPr>
    <w:rPr>
      <w:rFonts w:ascii="Cambria" w:eastAsia="MS Mincho" w:hAnsi="Cambria" w:cs="Arial"/>
      <w:sz w:val="22"/>
      <w:szCs w:val="20"/>
      <w:lang w:eastAsia="ja-JP"/>
    </w:rPr>
  </w:style>
  <w:style w:type="paragraph" w:customStyle="1" w:styleId="MediumList2-Accent211">
    <w:name w:val="Medium List 2 - Accent 211"/>
    <w:hidden/>
    <w:rsid w:val="00216C15"/>
    <w:rPr>
      <w:rFonts w:ascii="Arial" w:hAnsi="Arial" w:cs="Arial"/>
      <w:lang w:val="en-US" w:eastAsia="ja-JP"/>
    </w:rPr>
  </w:style>
  <w:style w:type="paragraph" w:customStyle="1" w:styleId="MediumGrid1-Accent211">
    <w:name w:val="Medium Grid 1 - Accent 211"/>
    <w:basedOn w:val="Normal"/>
    <w:rsid w:val="00216C15"/>
    <w:pPr>
      <w:suppressAutoHyphens/>
      <w:overflowPunct w:val="0"/>
      <w:autoSpaceDE w:val="0"/>
      <w:spacing w:after="180" w:line="240" w:lineRule="auto"/>
      <w:ind w:left="720"/>
      <w:contextualSpacing/>
      <w:jc w:val="left"/>
      <w:textAlignment w:val="baseline"/>
    </w:pPr>
    <w:rPr>
      <w:rFonts w:eastAsia="MS Mincho" w:cs="Cambria"/>
      <w:szCs w:val="24"/>
      <w:lang w:val="en-GB" w:eastAsia="ar-SA"/>
    </w:rPr>
  </w:style>
  <w:style w:type="paragraph" w:customStyle="1" w:styleId="ColorfulShading-Accent111">
    <w:name w:val="Colorful Shading - Accent 111"/>
    <w:hidden/>
    <w:rsid w:val="00216C15"/>
    <w:rPr>
      <w:rFonts w:ascii="Arial" w:hAnsi="Arial" w:cs="Arial"/>
      <w:lang w:val="en-US" w:eastAsia="ja-JP"/>
    </w:rPr>
  </w:style>
  <w:style w:type="paragraph" w:customStyle="1" w:styleId="pbcopy">
    <w:name w:val="pbcopy"/>
    <w:basedOn w:val="Footer"/>
    <w:rsid w:val="00216C15"/>
    <w:pPr>
      <w:widowControl/>
      <w:tabs>
        <w:tab w:val="clear" w:pos="4513"/>
        <w:tab w:val="clear" w:pos="9026"/>
      </w:tabs>
      <w:spacing w:after="60" w:line="190" w:lineRule="exact"/>
    </w:pPr>
    <w:rPr>
      <w:rFonts w:ascii="Arial" w:eastAsia="MS Mincho" w:hAnsi="Arial"/>
      <w:sz w:val="16"/>
      <w:szCs w:val="20"/>
      <w:lang w:val="en-GB"/>
    </w:rPr>
  </w:style>
  <w:style w:type="paragraph" w:customStyle="1" w:styleId="syntaxBox">
    <w:name w:val="syntaxBox"/>
    <w:basedOn w:val="Normal"/>
    <w:rsid w:val="00216C15"/>
    <w:pPr>
      <w:keepNext/>
      <w:keepLines/>
      <w:widowControl/>
      <w:tabs>
        <w:tab w:val="left" w:pos="360"/>
        <w:tab w:val="left" w:pos="720"/>
        <w:tab w:val="left" w:pos="1077"/>
        <w:tab w:val="left" w:pos="1440"/>
        <w:tab w:val="left" w:pos="1800"/>
        <w:tab w:val="left" w:pos="2160"/>
        <w:tab w:val="left" w:pos="2268"/>
        <w:tab w:val="left" w:pos="2520"/>
        <w:tab w:val="left" w:pos="2880"/>
        <w:tab w:val="left" w:pos="3240"/>
      </w:tabs>
      <w:overflowPunct w:val="0"/>
      <w:autoSpaceDE w:val="0"/>
      <w:autoSpaceDN w:val="0"/>
      <w:adjustRightInd w:val="0"/>
      <w:spacing w:after="0" w:line="240" w:lineRule="auto"/>
      <w:jc w:val="left"/>
      <w:textAlignment w:val="baseline"/>
    </w:pPr>
    <w:rPr>
      <w:rFonts w:ascii="Helvetica" w:eastAsia="BatangChe" w:hAnsi="Helvetica"/>
      <w:noProof/>
      <w:sz w:val="22"/>
      <w:szCs w:val="20"/>
      <w:lang w:val="en-GB"/>
    </w:rPr>
  </w:style>
  <w:style w:type="paragraph" w:customStyle="1" w:styleId="CommentSubject1">
    <w:name w:val="Comment Subject1"/>
    <w:basedOn w:val="CommentText"/>
    <w:next w:val="CommentText"/>
    <w:semiHidden/>
    <w:rsid w:val="00216C15"/>
    <w:pPr>
      <w:widowControl/>
      <w:spacing w:after="0" w:line="240" w:lineRule="auto"/>
      <w:jc w:val="left"/>
    </w:pPr>
    <w:rPr>
      <w:rFonts w:eastAsia="MS Mincho"/>
      <w:b/>
      <w:bCs/>
      <w:lang w:val="en-GB"/>
    </w:rPr>
  </w:style>
  <w:style w:type="paragraph" w:customStyle="1" w:styleId="Tabellenberschrift">
    <w:name w:val="Tabellen Überschrift"/>
    <w:basedOn w:val="TabellenInhalt"/>
    <w:rsid w:val="00216C15"/>
    <w:pPr>
      <w:jc w:val="center"/>
    </w:pPr>
    <w:rPr>
      <w:b/>
      <w:i/>
    </w:rPr>
  </w:style>
  <w:style w:type="character" w:customStyle="1" w:styleId="SDLattribute">
    <w:name w:val="SDLattribute"/>
    <w:rsid w:val="00216C15"/>
    <w:rPr>
      <w:i/>
    </w:rPr>
  </w:style>
  <w:style w:type="character" w:customStyle="1" w:styleId="SDLkeyword">
    <w:name w:val="SDLkeyword"/>
    <w:rsid w:val="00216C15"/>
    <w:rPr>
      <w:rFonts w:ascii="Courier New" w:hAnsi="Courier New"/>
      <w:b/>
    </w:rPr>
  </w:style>
  <w:style w:type="paragraph" w:customStyle="1" w:styleId="TOCtitle">
    <w:name w:val="TOC title"/>
    <w:basedOn w:val="Normal"/>
    <w:rsid w:val="00216C15"/>
    <w:pPr>
      <w:widowControl/>
      <w:tabs>
        <w:tab w:val="center" w:pos="64"/>
        <w:tab w:val="right" w:pos="8640"/>
      </w:tabs>
      <w:spacing w:after="220" w:line="240" w:lineRule="auto"/>
      <w:jc w:val="center"/>
    </w:pPr>
    <w:rPr>
      <w:rFonts w:ascii="Cambria" w:eastAsia="Batang" w:hAnsi="Cambria"/>
      <w:color w:val="000000"/>
      <w:sz w:val="22"/>
      <w:szCs w:val="20"/>
    </w:rPr>
  </w:style>
  <w:style w:type="paragraph" w:customStyle="1" w:styleId="mnemonictablright">
    <w:name w:val="mnemonic_tabl_right"/>
    <w:basedOn w:val="Normal"/>
    <w:rsid w:val="00216C15"/>
    <w:pPr>
      <w:widowControl/>
      <w:spacing w:before="120" w:after="220" w:line="240" w:lineRule="auto"/>
    </w:pPr>
    <w:rPr>
      <w:rFonts w:ascii="Helvetica" w:eastAsia="Batang" w:hAnsi="Helvetica"/>
      <w:color w:val="000000"/>
      <w:sz w:val="22"/>
      <w:szCs w:val="20"/>
    </w:rPr>
  </w:style>
  <w:style w:type="paragraph" w:customStyle="1" w:styleId="code0">
    <w:name w:val="code"/>
    <w:basedOn w:val="Normal"/>
    <w:next w:val="Normal"/>
    <w:link w:val="codeChar"/>
    <w:rsid w:val="00216C15"/>
    <w:pPr>
      <w:keepLines/>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60" w:after="120" w:line="240" w:lineRule="auto"/>
      <w:jc w:val="left"/>
    </w:pPr>
    <w:rPr>
      <w:rFonts w:ascii="Courier" w:eastAsia="MS Mincho" w:hAnsi="Courier"/>
      <w:noProof/>
      <w:sz w:val="20"/>
      <w:szCs w:val="20"/>
      <w:lang w:val="en-GB" w:eastAsia="ja-JP"/>
    </w:rPr>
  </w:style>
  <w:style w:type="paragraph" w:customStyle="1" w:styleId="DocumentInfo">
    <w:name w:val="Document Info"/>
    <w:next w:val="Normal"/>
    <w:rsid w:val="00216C15"/>
    <w:pPr>
      <w:tabs>
        <w:tab w:val="left" w:pos="1134"/>
      </w:tabs>
      <w:suppressAutoHyphens/>
      <w:spacing w:after="240"/>
    </w:pPr>
    <w:rPr>
      <w:b/>
      <w:sz w:val="24"/>
      <w:szCs w:val="24"/>
      <w:lang w:val="en-US" w:eastAsia="en-US"/>
    </w:rPr>
  </w:style>
  <w:style w:type="paragraph" w:customStyle="1" w:styleId="arial">
    <w:name w:val="arial"/>
    <w:basedOn w:val="BodyText"/>
    <w:rsid w:val="00216C15"/>
    <w:pPr>
      <w:spacing w:after="220" w:line="240" w:lineRule="auto"/>
    </w:pPr>
    <w:rPr>
      <w:rFonts w:ascii="Helvetica" w:eastAsiaTheme="minorEastAsia" w:hAnsi="Helvetica"/>
      <w:color w:val="000000"/>
    </w:rPr>
  </w:style>
  <w:style w:type="character" w:customStyle="1" w:styleId="fieldsChar">
    <w:name w:val="fields Char"/>
    <w:locked/>
    <w:rsid w:val="00216C15"/>
    <w:rPr>
      <w:rFonts w:ascii="Times New Roman" w:eastAsia="Batang" w:hAnsi="Times New Roman"/>
      <w:sz w:val="24"/>
      <w:szCs w:val="24"/>
      <w:lang w:eastAsia="ko-KR"/>
    </w:rPr>
  </w:style>
  <w:style w:type="character" w:customStyle="1" w:styleId="lastfieldChar">
    <w:name w:val="lastfield Char"/>
    <w:link w:val="lastfield"/>
    <w:locked/>
    <w:rsid w:val="00216C15"/>
    <w:rPr>
      <w:rFonts w:eastAsia="Batang"/>
      <w:sz w:val="24"/>
      <w:szCs w:val="24"/>
      <w:lang w:val="en-US" w:eastAsia="ko-KR"/>
    </w:rPr>
  </w:style>
  <w:style w:type="character" w:customStyle="1" w:styleId="KommentartextZeichen1">
    <w:name w:val="Kommentartext Zeichen1"/>
    <w:rsid w:val="00216C15"/>
    <w:rPr>
      <w:rFonts w:ascii="Arial" w:eastAsia="MS Mincho" w:hAnsi="Arial"/>
      <w:lang w:val="de-DE" w:eastAsia="ja-JP"/>
    </w:rPr>
  </w:style>
  <w:style w:type="paragraph" w:customStyle="1" w:styleId="FarbigeListe-Akzent11">
    <w:name w:val="Farbige Liste - Akzent 11"/>
    <w:basedOn w:val="Normal"/>
    <w:rsid w:val="00216C15"/>
    <w:pPr>
      <w:widowControl/>
      <w:spacing w:after="0" w:line="240" w:lineRule="auto"/>
      <w:ind w:left="720"/>
      <w:contextualSpacing/>
    </w:pPr>
    <w:rPr>
      <w:rFonts w:eastAsia="MS ??"/>
      <w:szCs w:val="24"/>
    </w:rPr>
  </w:style>
  <w:style w:type="paragraph" w:customStyle="1" w:styleId="FarbigeSchattierung-Akzent11">
    <w:name w:val="Farbige Schattierung - Akzent 11"/>
    <w:hidden/>
    <w:semiHidden/>
    <w:rsid w:val="00216C15"/>
    <w:rPr>
      <w:rFonts w:ascii="Arial" w:hAnsi="Arial" w:cs="Arial"/>
      <w:lang w:val="en-US" w:eastAsia="ja-JP"/>
    </w:rPr>
  </w:style>
  <w:style w:type="numbering" w:customStyle="1" w:styleId="ArticleSection1">
    <w:name w:val="Article / Section1"/>
    <w:rsid w:val="00216C15"/>
    <w:pPr>
      <w:numPr>
        <w:numId w:val="126"/>
      </w:numPr>
    </w:pPr>
  </w:style>
  <w:style w:type="numbering" w:styleId="1ai">
    <w:name w:val="Outline List 1"/>
    <w:basedOn w:val="NoList"/>
    <w:uiPriority w:val="99"/>
    <w:rsid w:val="00216C15"/>
    <w:pPr>
      <w:numPr>
        <w:numId w:val="125"/>
      </w:numPr>
    </w:pPr>
  </w:style>
  <w:style w:type="numbering" w:styleId="111111">
    <w:name w:val="Outline List 2"/>
    <w:basedOn w:val="NoList"/>
    <w:uiPriority w:val="99"/>
    <w:rsid w:val="00216C15"/>
    <w:pPr>
      <w:numPr>
        <w:numId w:val="124"/>
      </w:numPr>
    </w:pPr>
  </w:style>
  <w:style w:type="paragraph" w:customStyle="1" w:styleId="NoParagraphStyle">
    <w:name w:val="[No Paragraph Style]"/>
    <w:rsid w:val="00216C15"/>
    <w:pPr>
      <w:autoSpaceDE w:val="0"/>
      <w:autoSpaceDN w:val="0"/>
      <w:adjustRightInd w:val="0"/>
      <w:spacing w:line="288" w:lineRule="auto"/>
      <w:textAlignment w:val="center"/>
    </w:pPr>
    <w:rPr>
      <w:rFonts w:ascii="Minion Pro" w:eastAsiaTheme="minorEastAsia" w:hAnsi="Minion Pro" w:cs="Minion Pro"/>
      <w:color w:val="000000"/>
      <w:sz w:val="24"/>
      <w:szCs w:val="24"/>
      <w:lang w:val="en-US"/>
    </w:rPr>
  </w:style>
  <w:style w:type="character" w:customStyle="1" w:styleId="CommentTextChar1">
    <w:name w:val="Comment Text Char1"/>
    <w:semiHidden/>
    <w:rsid w:val="00216C15"/>
    <w:rPr>
      <w:rFonts w:ascii="Arial" w:hAnsi="Arial"/>
      <w:lang w:val="de-DE" w:eastAsia="ja-JP"/>
    </w:rPr>
  </w:style>
  <w:style w:type="character" w:customStyle="1" w:styleId="codeChar">
    <w:name w:val="code Char"/>
    <w:link w:val="code0"/>
    <w:rsid w:val="00216C15"/>
    <w:rPr>
      <w:rFonts w:ascii="Courier" w:hAnsi="Courier"/>
      <w:noProof/>
      <w:lang w:eastAsia="ja-JP"/>
    </w:rPr>
  </w:style>
  <w:style w:type="character" w:customStyle="1" w:styleId="UnresolvedMention1">
    <w:name w:val="Unresolved Mention1"/>
    <w:basedOn w:val="DefaultParagraphFont"/>
    <w:uiPriority w:val="99"/>
    <w:unhideWhenUsed/>
    <w:rsid w:val="00216C15"/>
    <w:rPr>
      <w:color w:val="808080"/>
      <w:shd w:val="clear" w:color="auto" w:fill="E6E6E6"/>
    </w:rPr>
  </w:style>
  <w:style w:type="paragraph" w:customStyle="1" w:styleId="ABNF">
    <w:name w:val="ABNF"/>
    <w:basedOn w:val="Normal"/>
    <w:qFormat/>
    <w:rsid w:val="00216C15"/>
    <w:pPr>
      <w:widowControl/>
      <w:spacing w:after="60" w:line="240" w:lineRule="auto"/>
    </w:pPr>
    <w:rPr>
      <w:rFonts w:ascii="Courier New" w:eastAsia="MS Mincho" w:hAnsi="Courier New" w:cs="Courier New"/>
      <w:noProof/>
      <w:sz w:val="18"/>
      <w:szCs w:val="20"/>
      <w:lang w:val="en-GB" w:eastAsia="ja-JP"/>
    </w:rPr>
  </w:style>
  <w:style w:type="character" w:customStyle="1" w:styleId="MTConvertedEquation">
    <w:name w:val="MTConvertedEquation"/>
    <w:basedOn w:val="DefaultParagraphFont"/>
    <w:rsid w:val="00216C15"/>
    <w:rPr>
      <w:rFonts w:ascii="Arial" w:hAnsi="Arial"/>
      <w:lang w:val="en-GB"/>
    </w:rPr>
  </w:style>
  <w:style w:type="character" w:customStyle="1" w:styleId="ListContinueChar">
    <w:name w:val="List Continue Char"/>
    <w:aliases w:val="list 1 Char,list-1 Char"/>
    <w:basedOn w:val="DefaultParagraphFont"/>
    <w:link w:val="ListContinue"/>
    <w:rsid w:val="00216C15"/>
    <w:rPr>
      <w:rFonts w:ascii="Arial" w:hAnsi="Arial"/>
      <w:lang w:val="de-DE" w:eastAsia="ja-JP"/>
    </w:rPr>
  </w:style>
  <w:style w:type="paragraph" w:styleId="IntenseQuote">
    <w:name w:val="Intense Quote"/>
    <w:basedOn w:val="Normal"/>
    <w:next w:val="Normal"/>
    <w:link w:val="IntenseQuoteChar"/>
    <w:uiPriority w:val="60"/>
    <w:qFormat/>
    <w:rsid w:val="00216C15"/>
    <w:pPr>
      <w:widowControl/>
      <w:pBdr>
        <w:top w:val="single" w:sz="4" w:space="10" w:color="4472C4" w:themeColor="accent1"/>
        <w:bottom w:val="single" w:sz="4" w:space="10" w:color="4472C4" w:themeColor="accent1"/>
      </w:pBdr>
      <w:spacing w:before="360" w:after="360" w:line="240" w:lineRule="atLeast"/>
      <w:ind w:left="864" w:right="864"/>
      <w:jc w:val="center"/>
    </w:pPr>
    <w:rPr>
      <w:rFonts w:ascii="Arial" w:eastAsia="MS Mincho" w:hAnsi="Arial"/>
      <w:i/>
      <w:iCs/>
      <w:color w:val="4472C4" w:themeColor="accent1"/>
      <w:sz w:val="20"/>
      <w:szCs w:val="20"/>
      <w:lang w:val="de-DE" w:eastAsia="ja-JP"/>
    </w:rPr>
  </w:style>
  <w:style w:type="character" w:customStyle="1" w:styleId="IntenseQuoteChar">
    <w:name w:val="Intense Quote Char"/>
    <w:basedOn w:val="DefaultParagraphFont"/>
    <w:link w:val="IntenseQuote"/>
    <w:uiPriority w:val="60"/>
    <w:rsid w:val="00216C15"/>
    <w:rPr>
      <w:rFonts w:ascii="Arial" w:hAnsi="Arial"/>
      <w:i/>
      <w:iCs/>
      <w:color w:val="4472C4" w:themeColor="accent1"/>
      <w:lang w:val="de-DE" w:eastAsia="ja-JP"/>
    </w:rPr>
  </w:style>
  <w:style w:type="paragraph" w:styleId="NoSpacing">
    <w:name w:val="No Spacing"/>
    <w:uiPriority w:val="99"/>
    <w:qFormat/>
    <w:rsid w:val="00216C15"/>
    <w:pPr>
      <w:jc w:val="both"/>
    </w:pPr>
    <w:rPr>
      <w:rFonts w:ascii="Arial" w:hAnsi="Arial"/>
      <w:lang w:val="de-DE" w:eastAsia="ja-JP"/>
    </w:rPr>
  </w:style>
  <w:style w:type="paragraph" w:styleId="Quote">
    <w:name w:val="Quote"/>
    <w:basedOn w:val="Normal"/>
    <w:next w:val="Normal"/>
    <w:link w:val="QuoteChar"/>
    <w:uiPriority w:val="73"/>
    <w:qFormat/>
    <w:rsid w:val="00216C15"/>
    <w:pPr>
      <w:widowControl/>
      <w:spacing w:before="200" w:after="160" w:line="240" w:lineRule="atLeast"/>
      <w:ind w:left="864" w:right="864"/>
      <w:jc w:val="center"/>
    </w:pPr>
    <w:rPr>
      <w:rFonts w:ascii="Arial" w:eastAsia="MS Mincho" w:hAnsi="Arial"/>
      <w:i/>
      <w:iCs/>
      <w:color w:val="404040" w:themeColor="text1" w:themeTint="BF"/>
      <w:sz w:val="20"/>
      <w:szCs w:val="20"/>
      <w:lang w:val="de-DE" w:eastAsia="ja-JP"/>
    </w:rPr>
  </w:style>
  <w:style w:type="character" w:customStyle="1" w:styleId="QuoteChar">
    <w:name w:val="Quote Char"/>
    <w:basedOn w:val="DefaultParagraphFont"/>
    <w:link w:val="Quote"/>
    <w:uiPriority w:val="73"/>
    <w:rsid w:val="00216C15"/>
    <w:rPr>
      <w:rFonts w:ascii="Arial" w:hAnsi="Arial"/>
      <w:i/>
      <w:iCs/>
      <w:color w:val="404040" w:themeColor="text1" w:themeTint="BF"/>
      <w:lang w:val="de-DE" w:eastAsia="ja-JP"/>
    </w:rPr>
  </w:style>
  <w:style w:type="character" w:customStyle="1" w:styleId="aubase">
    <w:name w:val="au_base"/>
    <w:rsid w:val="00216C15"/>
    <w:rPr>
      <w:rFonts w:ascii="Cambria" w:hAnsi="Cambria"/>
    </w:rPr>
  </w:style>
  <w:style w:type="character" w:customStyle="1" w:styleId="stChar">
    <w:name w:val="st Char"/>
    <w:basedOn w:val="DefaultParagraphFont"/>
    <w:rsid w:val="00216C15"/>
    <w:rPr>
      <w:rFonts w:ascii="Times New Roman" w:eastAsia="Times New Roman" w:hAnsi="Times New Roman"/>
      <w:sz w:val="34"/>
    </w:rPr>
  </w:style>
  <w:style w:type="character" w:customStyle="1" w:styleId="aucollab">
    <w:name w:val="au_collab"/>
    <w:rsid w:val="00216C15"/>
    <w:rPr>
      <w:rFonts w:ascii="Cambria" w:hAnsi="Cambria"/>
      <w:bdr w:val="none" w:sz="0" w:space="0" w:color="auto"/>
      <w:shd w:val="clear" w:color="auto" w:fill="C0C0C0"/>
    </w:rPr>
  </w:style>
  <w:style w:type="character" w:customStyle="1" w:styleId="audeg">
    <w:name w:val="au_deg"/>
    <w:rsid w:val="00216C15"/>
    <w:rPr>
      <w:rFonts w:ascii="Cambria" w:hAnsi="Cambria"/>
      <w:sz w:val="22"/>
      <w:bdr w:val="none" w:sz="0" w:space="0" w:color="auto"/>
      <w:shd w:val="clear" w:color="auto" w:fill="FFFF00"/>
    </w:rPr>
  </w:style>
  <w:style w:type="character" w:customStyle="1" w:styleId="aufname">
    <w:name w:val="au_fname"/>
    <w:rsid w:val="00216C15"/>
    <w:rPr>
      <w:rFonts w:ascii="Cambria" w:hAnsi="Cambria"/>
      <w:sz w:val="22"/>
      <w:bdr w:val="none" w:sz="0" w:space="0" w:color="auto"/>
      <w:shd w:val="clear" w:color="auto" w:fill="FFFFCC"/>
    </w:rPr>
  </w:style>
  <w:style w:type="character" w:customStyle="1" w:styleId="aurole">
    <w:name w:val="au_role"/>
    <w:rsid w:val="00216C15"/>
    <w:rPr>
      <w:rFonts w:ascii="Cambria" w:hAnsi="Cambria"/>
      <w:sz w:val="22"/>
      <w:bdr w:val="none" w:sz="0" w:space="0" w:color="auto"/>
      <w:shd w:val="clear" w:color="auto" w:fill="808000"/>
    </w:rPr>
  </w:style>
  <w:style w:type="character" w:customStyle="1" w:styleId="ausuffix">
    <w:name w:val="au_suffix"/>
    <w:rsid w:val="00216C15"/>
    <w:rPr>
      <w:rFonts w:ascii="Cambria" w:hAnsi="Cambria"/>
      <w:sz w:val="22"/>
      <w:bdr w:val="none" w:sz="0" w:space="0" w:color="auto"/>
      <w:shd w:val="clear" w:color="auto" w:fill="FF00FF"/>
    </w:rPr>
  </w:style>
  <w:style w:type="character" w:customStyle="1" w:styleId="ausurname">
    <w:name w:val="au_surname"/>
    <w:rsid w:val="00216C15"/>
    <w:rPr>
      <w:rFonts w:ascii="Cambria" w:hAnsi="Cambria"/>
      <w:sz w:val="22"/>
      <w:bdr w:val="none" w:sz="0" w:space="0" w:color="auto"/>
      <w:shd w:val="clear" w:color="auto" w:fill="CCFF99"/>
    </w:rPr>
  </w:style>
  <w:style w:type="character" w:customStyle="1" w:styleId="bibbase">
    <w:name w:val="bib_base"/>
    <w:rsid w:val="00216C15"/>
    <w:rPr>
      <w:rFonts w:ascii="Cambria" w:hAnsi="Cambria"/>
    </w:rPr>
  </w:style>
  <w:style w:type="character" w:customStyle="1" w:styleId="bibarticle">
    <w:name w:val="bib_article"/>
    <w:rsid w:val="00216C15"/>
    <w:rPr>
      <w:rFonts w:ascii="Cambria" w:hAnsi="Cambria"/>
      <w:bdr w:val="none" w:sz="0" w:space="0" w:color="auto"/>
      <w:shd w:val="clear" w:color="auto" w:fill="CCFFFF"/>
    </w:rPr>
  </w:style>
  <w:style w:type="character" w:customStyle="1" w:styleId="bibcomment">
    <w:name w:val="bib_comment"/>
    <w:basedOn w:val="bibbase"/>
    <w:rsid w:val="00216C15"/>
    <w:rPr>
      <w:rFonts w:ascii="Cambria" w:hAnsi="Cambria"/>
    </w:rPr>
  </w:style>
  <w:style w:type="character" w:customStyle="1" w:styleId="bibdeg">
    <w:name w:val="bib_deg"/>
    <w:basedOn w:val="bibbase"/>
    <w:rsid w:val="00216C15"/>
    <w:rPr>
      <w:rFonts w:ascii="Cambria" w:hAnsi="Cambria"/>
    </w:rPr>
  </w:style>
  <w:style w:type="character" w:customStyle="1" w:styleId="bibdoi">
    <w:name w:val="bib_doi"/>
    <w:rsid w:val="00216C15"/>
    <w:rPr>
      <w:rFonts w:ascii="Cambria" w:hAnsi="Cambria"/>
      <w:bdr w:val="none" w:sz="0" w:space="0" w:color="auto"/>
      <w:shd w:val="clear" w:color="auto" w:fill="CCFFCC"/>
    </w:rPr>
  </w:style>
  <w:style w:type="character" w:customStyle="1" w:styleId="bibetal">
    <w:name w:val="bib_etal"/>
    <w:rsid w:val="00216C15"/>
    <w:rPr>
      <w:rFonts w:ascii="Cambria" w:hAnsi="Cambria"/>
      <w:bdr w:val="none" w:sz="0" w:space="0" w:color="auto"/>
      <w:shd w:val="clear" w:color="auto" w:fill="CCFF99"/>
    </w:rPr>
  </w:style>
  <w:style w:type="character" w:customStyle="1" w:styleId="bibfname">
    <w:name w:val="bib_fname"/>
    <w:rsid w:val="00216C15"/>
    <w:rPr>
      <w:rFonts w:ascii="Cambria" w:hAnsi="Cambria"/>
      <w:bdr w:val="none" w:sz="0" w:space="0" w:color="auto"/>
      <w:shd w:val="clear" w:color="auto" w:fill="FFFFCC"/>
    </w:rPr>
  </w:style>
  <w:style w:type="character" w:customStyle="1" w:styleId="bibfpage">
    <w:name w:val="bib_fpage"/>
    <w:rsid w:val="00216C15"/>
    <w:rPr>
      <w:rFonts w:ascii="Cambria" w:hAnsi="Cambria"/>
      <w:bdr w:val="none" w:sz="0" w:space="0" w:color="auto"/>
      <w:shd w:val="clear" w:color="auto" w:fill="E6E6E6"/>
    </w:rPr>
  </w:style>
  <w:style w:type="character" w:customStyle="1" w:styleId="bibissue">
    <w:name w:val="bib_issue"/>
    <w:rsid w:val="00216C15"/>
    <w:rPr>
      <w:rFonts w:ascii="Cambria" w:hAnsi="Cambria"/>
      <w:bdr w:val="none" w:sz="0" w:space="0" w:color="auto"/>
      <w:shd w:val="clear" w:color="auto" w:fill="FFFFAB"/>
    </w:rPr>
  </w:style>
  <w:style w:type="character" w:customStyle="1" w:styleId="bibjournal">
    <w:name w:val="bib_journal"/>
    <w:rsid w:val="00216C15"/>
    <w:rPr>
      <w:rFonts w:ascii="Cambria" w:hAnsi="Cambria"/>
      <w:bdr w:val="none" w:sz="0" w:space="0" w:color="auto"/>
      <w:shd w:val="clear" w:color="auto" w:fill="F9DECF"/>
    </w:rPr>
  </w:style>
  <w:style w:type="character" w:customStyle="1" w:styleId="biblpage">
    <w:name w:val="bib_lpage"/>
    <w:rsid w:val="00216C15"/>
    <w:rPr>
      <w:rFonts w:ascii="Cambria" w:hAnsi="Cambria"/>
      <w:bdr w:val="none" w:sz="0" w:space="0" w:color="auto"/>
      <w:shd w:val="clear" w:color="auto" w:fill="D9D9D9"/>
    </w:rPr>
  </w:style>
  <w:style w:type="character" w:customStyle="1" w:styleId="bibnumber">
    <w:name w:val="bib_number"/>
    <w:rsid w:val="00216C15"/>
    <w:rPr>
      <w:rFonts w:ascii="Cambria" w:hAnsi="Cambria"/>
      <w:bdr w:val="none" w:sz="0" w:space="0" w:color="auto"/>
      <w:shd w:val="clear" w:color="auto" w:fill="CCCCFF"/>
    </w:rPr>
  </w:style>
  <w:style w:type="character" w:customStyle="1" w:styleId="biborganization">
    <w:name w:val="bib_organization"/>
    <w:rsid w:val="00216C15"/>
    <w:rPr>
      <w:rFonts w:ascii="Cambria" w:hAnsi="Cambria"/>
      <w:bdr w:val="none" w:sz="0" w:space="0" w:color="auto"/>
      <w:shd w:val="clear" w:color="auto" w:fill="CCFF99"/>
    </w:rPr>
  </w:style>
  <w:style w:type="character" w:customStyle="1" w:styleId="bibsuffix">
    <w:name w:val="bib_suffix"/>
    <w:basedOn w:val="bibbase"/>
    <w:rsid w:val="00216C15"/>
    <w:rPr>
      <w:rFonts w:ascii="Cambria" w:hAnsi="Cambria"/>
    </w:rPr>
  </w:style>
  <w:style w:type="character" w:customStyle="1" w:styleId="bibsuppl">
    <w:name w:val="bib_suppl"/>
    <w:rsid w:val="00216C15"/>
    <w:rPr>
      <w:rFonts w:ascii="Cambria" w:hAnsi="Cambria"/>
      <w:bdr w:val="none" w:sz="0" w:space="0" w:color="auto"/>
      <w:shd w:val="clear" w:color="auto" w:fill="FFCC66"/>
    </w:rPr>
  </w:style>
  <w:style w:type="character" w:customStyle="1" w:styleId="bibsurname">
    <w:name w:val="bib_surname"/>
    <w:rsid w:val="00216C15"/>
    <w:rPr>
      <w:rFonts w:ascii="Cambria" w:hAnsi="Cambria"/>
      <w:bdr w:val="none" w:sz="0" w:space="0" w:color="auto"/>
      <w:shd w:val="clear" w:color="auto" w:fill="CCFF99"/>
    </w:rPr>
  </w:style>
  <w:style w:type="character" w:customStyle="1" w:styleId="bibunpubl">
    <w:name w:val="bib_unpubl"/>
    <w:basedOn w:val="bibbase"/>
    <w:rsid w:val="00216C15"/>
    <w:rPr>
      <w:rFonts w:ascii="Cambria" w:hAnsi="Cambria"/>
    </w:rPr>
  </w:style>
  <w:style w:type="character" w:customStyle="1" w:styleId="biburl">
    <w:name w:val="bib_url"/>
    <w:rsid w:val="00216C15"/>
    <w:rPr>
      <w:rFonts w:ascii="Cambria" w:hAnsi="Cambria"/>
      <w:bdr w:val="none" w:sz="0" w:space="0" w:color="auto"/>
      <w:shd w:val="clear" w:color="auto" w:fill="CCFF66"/>
    </w:rPr>
  </w:style>
  <w:style w:type="character" w:customStyle="1" w:styleId="bibvolume">
    <w:name w:val="bib_volume"/>
    <w:rsid w:val="00216C15"/>
    <w:rPr>
      <w:rFonts w:ascii="Cambria" w:hAnsi="Cambria"/>
      <w:bdr w:val="none" w:sz="0" w:space="0" w:color="auto"/>
      <w:shd w:val="clear" w:color="auto" w:fill="CCECFF"/>
    </w:rPr>
  </w:style>
  <w:style w:type="character" w:customStyle="1" w:styleId="bibyear">
    <w:name w:val="bib_year"/>
    <w:rsid w:val="00216C15"/>
    <w:rPr>
      <w:rFonts w:ascii="Cambria" w:hAnsi="Cambria"/>
      <w:bdr w:val="none" w:sz="0" w:space="0" w:color="auto"/>
      <w:shd w:val="clear" w:color="auto" w:fill="FFCCFF"/>
    </w:rPr>
  </w:style>
  <w:style w:type="character" w:customStyle="1" w:styleId="citebase">
    <w:name w:val="cite_base"/>
    <w:rsid w:val="00216C15"/>
    <w:rPr>
      <w:rFonts w:ascii="Cambria" w:hAnsi="Cambria"/>
    </w:rPr>
  </w:style>
  <w:style w:type="character" w:customStyle="1" w:styleId="citebib">
    <w:name w:val="cite_bib"/>
    <w:rsid w:val="00216C15"/>
    <w:rPr>
      <w:rFonts w:ascii="Cambria" w:hAnsi="Cambria"/>
      <w:bdr w:val="none" w:sz="0" w:space="0" w:color="auto"/>
      <w:shd w:val="clear" w:color="auto" w:fill="CCFFFF"/>
    </w:rPr>
  </w:style>
  <w:style w:type="character" w:customStyle="1" w:styleId="citebox">
    <w:name w:val="cite_box"/>
    <w:basedOn w:val="citebase"/>
    <w:rsid w:val="00216C15"/>
    <w:rPr>
      <w:rFonts w:ascii="Cambria" w:hAnsi="Cambria"/>
    </w:rPr>
  </w:style>
  <w:style w:type="character" w:customStyle="1" w:styleId="citeen">
    <w:name w:val="cite_en"/>
    <w:rsid w:val="00216C15"/>
    <w:rPr>
      <w:rFonts w:ascii="Cambria" w:hAnsi="Cambria"/>
      <w:bdr w:val="none" w:sz="0" w:space="0" w:color="auto"/>
      <w:shd w:val="clear" w:color="auto" w:fill="FFFF99"/>
      <w:vertAlign w:val="superscript"/>
    </w:rPr>
  </w:style>
  <w:style w:type="character" w:customStyle="1" w:styleId="citefig">
    <w:name w:val="cite_fig"/>
    <w:rsid w:val="00216C15"/>
    <w:rPr>
      <w:rFonts w:ascii="Cambria" w:hAnsi="Cambria"/>
      <w:color w:val="auto"/>
      <w:bdr w:val="none" w:sz="0" w:space="0" w:color="auto"/>
      <w:shd w:val="clear" w:color="auto" w:fill="CCFFCC"/>
    </w:rPr>
  </w:style>
  <w:style w:type="character" w:customStyle="1" w:styleId="citefn">
    <w:name w:val="cite_fn"/>
    <w:rsid w:val="00216C15"/>
    <w:rPr>
      <w:rFonts w:ascii="Cambria" w:hAnsi="Cambria"/>
      <w:color w:val="auto"/>
      <w:sz w:val="22"/>
      <w:bdr w:val="none" w:sz="0" w:space="0" w:color="auto"/>
      <w:shd w:val="clear" w:color="auto" w:fill="FF99CC"/>
      <w:vertAlign w:val="baseline"/>
    </w:rPr>
  </w:style>
  <w:style w:type="character" w:customStyle="1" w:styleId="stdbase">
    <w:name w:val="std_base"/>
    <w:rsid w:val="00216C15"/>
    <w:rPr>
      <w:rFonts w:ascii="Cambria" w:hAnsi="Cambria"/>
    </w:rPr>
  </w:style>
  <w:style w:type="character" w:customStyle="1" w:styleId="bibextlink">
    <w:name w:val="bib_extlink"/>
    <w:rsid w:val="00216C15"/>
    <w:rPr>
      <w:rFonts w:ascii="Cambria" w:hAnsi="Cambria"/>
      <w:bdr w:val="none" w:sz="0" w:space="0" w:color="auto"/>
      <w:shd w:val="clear" w:color="auto" w:fill="6CCE9D"/>
    </w:rPr>
  </w:style>
  <w:style w:type="character" w:customStyle="1" w:styleId="citeeq">
    <w:name w:val="cite_eq"/>
    <w:rsid w:val="00216C15"/>
    <w:rPr>
      <w:rFonts w:ascii="Cambria" w:hAnsi="Cambria"/>
      <w:bdr w:val="none" w:sz="0" w:space="0" w:color="auto"/>
      <w:shd w:val="clear" w:color="auto" w:fill="FFAE37"/>
    </w:rPr>
  </w:style>
  <w:style w:type="character" w:customStyle="1" w:styleId="bibmedline">
    <w:name w:val="bib_medline"/>
    <w:basedOn w:val="bibbase"/>
    <w:rsid w:val="00216C15"/>
    <w:rPr>
      <w:rFonts w:ascii="Cambria" w:hAnsi="Cambria"/>
    </w:rPr>
  </w:style>
  <w:style w:type="character" w:customStyle="1" w:styleId="citetfn">
    <w:name w:val="cite_tfn"/>
    <w:rsid w:val="00216C15"/>
    <w:rPr>
      <w:rFonts w:ascii="Cambria" w:hAnsi="Cambria"/>
      <w:bdr w:val="none" w:sz="0" w:space="0" w:color="auto"/>
      <w:shd w:val="clear" w:color="auto" w:fill="FBBA79"/>
    </w:rPr>
  </w:style>
  <w:style w:type="character" w:customStyle="1" w:styleId="auprefix">
    <w:name w:val="au_prefix"/>
    <w:rsid w:val="00216C15"/>
    <w:rPr>
      <w:rFonts w:ascii="Cambria" w:hAnsi="Cambria"/>
      <w:sz w:val="22"/>
      <w:bdr w:val="none" w:sz="0" w:space="0" w:color="auto"/>
      <w:shd w:val="clear" w:color="auto" w:fill="FFCC99"/>
    </w:rPr>
  </w:style>
  <w:style w:type="character" w:customStyle="1" w:styleId="aumember">
    <w:name w:val="au_member"/>
    <w:rsid w:val="00216C15"/>
    <w:rPr>
      <w:rFonts w:ascii="Cambria" w:hAnsi="Cambria"/>
      <w:sz w:val="22"/>
      <w:bdr w:val="none" w:sz="0" w:space="0" w:color="auto"/>
      <w:shd w:val="clear" w:color="auto" w:fill="FF99CC"/>
    </w:rPr>
  </w:style>
  <w:style w:type="character" w:customStyle="1" w:styleId="stdfootnote">
    <w:name w:val="std_footnote"/>
    <w:rsid w:val="00216C15"/>
    <w:rPr>
      <w:rFonts w:ascii="Cambria" w:hAnsi="Cambria"/>
      <w:bdr w:val="none" w:sz="0" w:space="0" w:color="auto"/>
      <w:shd w:val="clear" w:color="auto" w:fill="F2F2F2"/>
    </w:rPr>
  </w:style>
  <w:style w:type="character" w:customStyle="1" w:styleId="stddocumentType">
    <w:name w:val="std_documentType"/>
    <w:rsid w:val="00216C15"/>
    <w:rPr>
      <w:rFonts w:ascii="Cambria" w:hAnsi="Cambria"/>
      <w:bdr w:val="none" w:sz="0" w:space="0" w:color="auto"/>
      <w:shd w:val="clear" w:color="auto" w:fill="7DE1DF"/>
    </w:rPr>
  </w:style>
  <w:style w:type="character" w:customStyle="1" w:styleId="bibalt-year">
    <w:name w:val="bib_alt-year"/>
    <w:rsid w:val="00216C15"/>
    <w:rPr>
      <w:rFonts w:ascii="Cambria" w:hAnsi="Cambria"/>
      <w:szCs w:val="24"/>
      <w:bdr w:val="none" w:sz="0" w:space="0" w:color="auto"/>
      <w:shd w:val="clear" w:color="auto" w:fill="CC99FF"/>
    </w:rPr>
  </w:style>
  <w:style w:type="character" w:customStyle="1" w:styleId="bibbook">
    <w:name w:val="bib_book"/>
    <w:rsid w:val="00216C15"/>
    <w:rPr>
      <w:rFonts w:ascii="Cambria" w:hAnsi="Cambria"/>
      <w:bdr w:val="none" w:sz="0" w:space="0" w:color="auto"/>
      <w:shd w:val="clear" w:color="auto" w:fill="99CCFF"/>
    </w:rPr>
  </w:style>
  <w:style w:type="character" w:customStyle="1" w:styleId="bibchapterno">
    <w:name w:val="bib_chapterno"/>
    <w:rsid w:val="00216C15"/>
    <w:rPr>
      <w:rFonts w:ascii="Cambria" w:hAnsi="Cambria"/>
      <w:bdr w:val="none" w:sz="0" w:space="0" w:color="auto"/>
      <w:shd w:val="clear" w:color="auto" w:fill="D9D9D9"/>
    </w:rPr>
  </w:style>
  <w:style w:type="character" w:customStyle="1" w:styleId="bibchaptertitle">
    <w:name w:val="bib_chaptertitle"/>
    <w:rsid w:val="00216C15"/>
    <w:rPr>
      <w:rFonts w:ascii="Cambria" w:hAnsi="Cambria"/>
      <w:bdr w:val="none" w:sz="0" w:space="0" w:color="auto"/>
      <w:shd w:val="clear" w:color="auto" w:fill="FF9D5B"/>
    </w:rPr>
  </w:style>
  <w:style w:type="character" w:customStyle="1" w:styleId="bibed-etal">
    <w:name w:val="bib_ed-etal"/>
    <w:rsid w:val="00216C15"/>
    <w:rPr>
      <w:rFonts w:ascii="Cambria" w:hAnsi="Cambria"/>
      <w:bdr w:val="none" w:sz="0" w:space="0" w:color="auto"/>
      <w:shd w:val="clear" w:color="auto" w:fill="00F4EE"/>
    </w:rPr>
  </w:style>
  <w:style w:type="character" w:customStyle="1" w:styleId="bibed-fname">
    <w:name w:val="bib_ed-fname"/>
    <w:rsid w:val="00216C15"/>
    <w:rPr>
      <w:rFonts w:ascii="Cambria" w:hAnsi="Cambria"/>
      <w:bdr w:val="none" w:sz="0" w:space="0" w:color="auto"/>
      <w:shd w:val="clear" w:color="auto" w:fill="FFFFB7"/>
    </w:rPr>
  </w:style>
  <w:style w:type="character" w:customStyle="1" w:styleId="bibeditionno">
    <w:name w:val="bib_editionno"/>
    <w:rsid w:val="00216C15"/>
    <w:rPr>
      <w:rFonts w:ascii="Cambria" w:hAnsi="Cambria"/>
      <w:bdr w:val="none" w:sz="0" w:space="0" w:color="auto"/>
      <w:shd w:val="clear" w:color="auto" w:fill="FFCC00"/>
    </w:rPr>
  </w:style>
  <w:style w:type="character" w:customStyle="1" w:styleId="bibed-organization">
    <w:name w:val="bib_ed-organization"/>
    <w:rsid w:val="00216C15"/>
    <w:rPr>
      <w:rFonts w:ascii="Cambria" w:hAnsi="Cambria"/>
      <w:bdr w:val="none" w:sz="0" w:space="0" w:color="auto"/>
      <w:shd w:val="clear" w:color="auto" w:fill="FCAAC3"/>
    </w:rPr>
  </w:style>
  <w:style w:type="character" w:customStyle="1" w:styleId="bibed-suffix">
    <w:name w:val="bib_ed-suffix"/>
    <w:rsid w:val="00216C15"/>
    <w:rPr>
      <w:rFonts w:ascii="Cambria" w:hAnsi="Cambria"/>
      <w:bdr w:val="none" w:sz="0" w:space="0" w:color="auto"/>
      <w:shd w:val="clear" w:color="auto" w:fill="CCFFCC"/>
    </w:rPr>
  </w:style>
  <w:style w:type="character" w:customStyle="1" w:styleId="bibed-surname">
    <w:name w:val="bib_ed-surname"/>
    <w:rsid w:val="00216C15"/>
    <w:rPr>
      <w:rFonts w:ascii="Cambria" w:hAnsi="Cambria"/>
      <w:bdr w:val="none" w:sz="0" w:space="0" w:color="auto"/>
      <w:shd w:val="clear" w:color="auto" w:fill="FFFF00"/>
    </w:rPr>
  </w:style>
  <w:style w:type="character" w:customStyle="1" w:styleId="bibinstitution">
    <w:name w:val="bib_institution"/>
    <w:rsid w:val="00216C15"/>
    <w:rPr>
      <w:rFonts w:ascii="Cambria" w:hAnsi="Cambria"/>
      <w:bdr w:val="none" w:sz="0" w:space="0" w:color="auto"/>
      <w:shd w:val="clear" w:color="auto" w:fill="CCFFCC"/>
    </w:rPr>
  </w:style>
  <w:style w:type="character" w:customStyle="1" w:styleId="bibisbn">
    <w:name w:val="bib_isbn"/>
    <w:rsid w:val="00216C15"/>
    <w:rPr>
      <w:rFonts w:ascii="Cambria" w:hAnsi="Cambria"/>
      <w:shd w:val="clear" w:color="auto" w:fill="D9D9D9"/>
    </w:rPr>
  </w:style>
  <w:style w:type="character" w:customStyle="1" w:styleId="biblocation">
    <w:name w:val="bib_location"/>
    <w:rsid w:val="00216C15"/>
    <w:rPr>
      <w:rFonts w:ascii="Cambria" w:hAnsi="Cambria"/>
      <w:bdr w:val="none" w:sz="0" w:space="0" w:color="auto"/>
      <w:shd w:val="clear" w:color="auto" w:fill="FFCCCC"/>
    </w:rPr>
  </w:style>
  <w:style w:type="character" w:customStyle="1" w:styleId="bibpagecount">
    <w:name w:val="bib_pagecount"/>
    <w:rsid w:val="00216C15"/>
    <w:rPr>
      <w:rFonts w:ascii="Cambria" w:hAnsi="Cambria"/>
      <w:bdr w:val="none" w:sz="0" w:space="0" w:color="auto"/>
      <w:shd w:val="clear" w:color="auto" w:fill="00FF00"/>
    </w:rPr>
  </w:style>
  <w:style w:type="character" w:customStyle="1" w:styleId="bibpatent">
    <w:name w:val="bib_patent"/>
    <w:rsid w:val="00216C15"/>
    <w:rPr>
      <w:rFonts w:ascii="Cambria" w:hAnsi="Cambria"/>
      <w:bdr w:val="none" w:sz="0" w:space="0" w:color="auto"/>
      <w:shd w:val="clear" w:color="auto" w:fill="66FFCC"/>
    </w:rPr>
  </w:style>
  <w:style w:type="character" w:customStyle="1" w:styleId="bibpublisher">
    <w:name w:val="bib_publisher"/>
    <w:rsid w:val="00216C15"/>
    <w:rPr>
      <w:rFonts w:ascii="Cambria" w:hAnsi="Cambria"/>
      <w:bdr w:val="none" w:sz="0" w:space="0" w:color="auto"/>
      <w:shd w:val="clear" w:color="auto" w:fill="FF99CC"/>
    </w:rPr>
  </w:style>
  <w:style w:type="character" w:customStyle="1" w:styleId="bibreportnum">
    <w:name w:val="bib_reportnum"/>
    <w:rsid w:val="00216C15"/>
    <w:rPr>
      <w:rFonts w:ascii="Cambria" w:hAnsi="Cambria"/>
      <w:bdr w:val="none" w:sz="0" w:space="0" w:color="auto"/>
      <w:shd w:val="clear" w:color="auto" w:fill="CCCCFF"/>
    </w:rPr>
  </w:style>
  <w:style w:type="character" w:customStyle="1" w:styleId="bibschool">
    <w:name w:val="bib_school"/>
    <w:rsid w:val="00216C15"/>
    <w:rPr>
      <w:rFonts w:ascii="Cambria" w:hAnsi="Cambria"/>
      <w:bdr w:val="none" w:sz="0" w:space="0" w:color="auto"/>
      <w:shd w:val="clear" w:color="auto" w:fill="FFCC66"/>
    </w:rPr>
  </w:style>
  <w:style w:type="character" w:customStyle="1" w:styleId="bibseries">
    <w:name w:val="bib_series"/>
    <w:rsid w:val="00216C15"/>
    <w:rPr>
      <w:rFonts w:ascii="Cambria" w:hAnsi="Cambria"/>
      <w:shd w:val="clear" w:color="auto" w:fill="FFCC99"/>
    </w:rPr>
  </w:style>
  <w:style w:type="character" w:customStyle="1" w:styleId="bibseriesno">
    <w:name w:val="bib_seriesno"/>
    <w:rsid w:val="00216C15"/>
    <w:rPr>
      <w:rFonts w:ascii="Cambria" w:hAnsi="Cambria"/>
      <w:shd w:val="clear" w:color="auto" w:fill="FFFF99"/>
    </w:rPr>
  </w:style>
  <w:style w:type="character" w:customStyle="1" w:styleId="bibtrans">
    <w:name w:val="bib_trans"/>
    <w:rsid w:val="00216C15"/>
    <w:rPr>
      <w:rFonts w:ascii="Cambria" w:hAnsi="Cambria"/>
      <w:shd w:val="clear" w:color="auto" w:fill="99CC00"/>
    </w:rPr>
  </w:style>
  <w:style w:type="character" w:customStyle="1" w:styleId="citesection">
    <w:name w:val="cite_section"/>
    <w:rsid w:val="00216C15"/>
    <w:rPr>
      <w:rFonts w:ascii="Cambria" w:hAnsi="Cambria"/>
      <w:bdr w:val="none" w:sz="0" w:space="0" w:color="auto"/>
      <w:shd w:val="clear" w:color="auto" w:fill="FF7C80"/>
    </w:rPr>
  </w:style>
  <w:style w:type="paragraph" w:customStyle="1" w:styleId="BaseHeading">
    <w:name w:val="Base_Heading"/>
    <w:link w:val="BaseHeadingChar"/>
    <w:qFormat/>
    <w:rsid w:val="00216C15"/>
    <w:pPr>
      <w:spacing w:after="240" w:line="240" w:lineRule="atLeast"/>
      <w:outlineLvl w:val="0"/>
    </w:pPr>
    <w:rPr>
      <w:rFonts w:ascii="Cambria" w:eastAsiaTheme="minorEastAsia" w:hAnsi="Cambria"/>
      <w:sz w:val="22"/>
      <w:szCs w:val="22"/>
      <w:lang w:eastAsia="en-US"/>
    </w:rPr>
  </w:style>
  <w:style w:type="paragraph" w:customStyle="1" w:styleId="BaseText">
    <w:name w:val="Base_Text"/>
    <w:link w:val="BaseTextChar"/>
    <w:qFormat/>
    <w:rsid w:val="00216C15"/>
    <w:pPr>
      <w:spacing w:after="240" w:line="240" w:lineRule="atLeast"/>
      <w:jc w:val="both"/>
    </w:pPr>
    <w:rPr>
      <w:rFonts w:ascii="Cambria" w:eastAsiaTheme="minorEastAsia" w:hAnsi="Cambria"/>
      <w:sz w:val="22"/>
      <w:szCs w:val="22"/>
      <w:lang w:eastAsia="en-US"/>
    </w:rPr>
  </w:style>
  <w:style w:type="paragraph" w:customStyle="1" w:styleId="BiblioEntry">
    <w:name w:val="Biblio Entry"/>
    <w:basedOn w:val="BaseText"/>
    <w:link w:val="BiblioEntryChar"/>
    <w:rsid w:val="00216C15"/>
    <w:pPr>
      <w:ind w:left="662" w:hanging="662"/>
      <w:jc w:val="left"/>
    </w:pPr>
  </w:style>
  <w:style w:type="paragraph" w:customStyle="1" w:styleId="BodyText-">
    <w:name w:val="Body Text (-)"/>
    <w:basedOn w:val="BaseText"/>
    <w:rsid w:val="00216C15"/>
    <w:pPr>
      <w:spacing w:line="220" w:lineRule="atLeast"/>
    </w:pPr>
    <w:rPr>
      <w:sz w:val="18"/>
    </w:rPr>
  </w:style>
  <w:style w:type="paragraph" w:customStyle="1" w:styleId="BodyTextindent1">
    <w:name w:val="Body Text indent 1"/>
    <w:basedOn w:val="BaseText"/>
    <w:rsid w:val="00216C15"/>
    <w:pPr>
      <w:ind w:left="403"/>
    </w:pPr>
  </w:style>
  <w:style w:type="paragraph" w:customStyle="1" w:styleId="BodyTextindent1-">
    <w:name w:val="Body Text indent 1 (-)"/>
    <w:basedOn w:val="BodyTextindent1"/>
    <w:rsid w:val="00216C15"/>
    <w:pPr>
      <w:spacing w:line="220" w:lineRule="atLeast"/>
    </w:pPr>
    <w:rPr>
      <w:sz w:val="18"/>
    </w:rPr>
  </w:style>
  <w:style w:type="paragraph" w:customStyle="1" w:styleId="BodyTextIndent21">
    <w:name w:val="Body Text Indent 21"/>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2-">
    <w:name w:val="Body Text indent 2 (-)"/>
    <w:basedOn w:val="BodyTextIndent222"/>
    <w:rsid w:val="00216C15"/>
    <w:pPr>
      <w:spacing w:line="220" w:lineRule="atLeast"/>
    </w:pPr>
    <w:rPr>
      <w:sz w:val="18"/>
    </w:rPr>
  </w:style>
  <w:style w:type="paragraph" w:customStyle="1" w:styleId="BodyTextIndent31">
    <w:name w:val="Body Text Indent 31"/>
    <w:basedOn w:val="BodyTextIndent21"/>
    <w:rsid w:val="00216C15"/>
    <w:pPr>
      <w:ind w:left="1202"/>
    </w:pPr>
  </w:style>
  <w:style w:type="paragraph" w:customStyle="1" w:styleId="BodyTextindent3-">
    <w:name w:val="Body Text indent 3 (-)"/>
    <w:basedOn w:val="BodyTextIndent322"/>
    <w:rsid w:val="00216C15"/>
    <w:pPr>
      <w:spacing w:line="220" w:lineRule="atLeast"/>
    </w:pPr>
    <w:rPr>
      <w:sz w:val="18"/>
    </w:rPr>
  </w:style>
  <w:style w:type="paragraph" w:customStyle="1" w:styleId="BodyTextindent4">
    <w:name w:val="Body Text indent 4"/>
    <w:basedOn w:val="BodyTextIndent322"/>
    <w:rsid w:val="00216C15"/>
    <w:pPr>
      <w:ind w:left="1605"/>
    </w:pPr>
  </w:style>
  <w:style w:type="paragraph" w:customStyle="1" w:styleId="BodyTextindent4-">
    <w:name w:val="Body Text indent 4 (-)"/>
    <w:basedOn w:val="BodyTextindent4"/>
    <w:rsid w:val="00216C15"/>
    <w:pPr>
      <w:spacing w:line="220" w:lineRule="atLeast"/>
    </w:pPr>
    <w:rPr>
      <w:sz w:val="18"/>
    </w:rPr>
  </w:style>
  <w:style w:type="paragraph" w:customStyle="1" w:styleId="BodyTextCenter">
    <w:name w:val="Body Text_Center"/>
    <w:basedOn w:val="BaseText"/>
    <w:rsid w:val="00216C15"/>
    <w:pPr>
      <w:jc w:val="center"/>
    </w:pPr>
  </w:style>
  <w:style w:type="paragraph" w:customStyle="1" w:styleId="Code-">
    <w:name w:val="Code (-)"/>
    <w:basedOn w:val="Code"/>
    <w:rsid w:val="00216C15"/>
    <w:pPr>
      <w:tabs>
        <w:tab w:val="clear" w:pos="403"/>
      </w:tabs>
      <w:spacing w:line="220" w:lineRule="atLeast"/>
    </w:pPr>
  </w:style>
  <w:style w:type="paragraph" w:customStyle="1" w:styleId="Code--">
    <w:name w:val="Code (--)"/>
    <w:basedOn w:val="Code"/>
    <w:rsid w:val="00216C15"/>
    <w:pPr>
      <w:tabs>
        <w:tab w:val="clear" w:pos="403"/>
      </w:tabs>
    </w:pPr>
    <w:rPr>
      <w:sz w:val="16"/>
    </w:rPr>
  </w:style>
  <w:style w:type="paragraph" w:customStyle="1" w:styleId="CoverTitleA1">
    <w:name w:val="Cover Title_A1"/>
    <w:basedOn w:val="BaseHeading"/>
    <w:rsid w:val="00216C15"/>
    <w:pPr>
      <w:spacing w:line="360" w:lineRule="exact"/>
      <w:outlineLvl w:val="9"/>
    </w:pPr>
    <w:rPr>
      <w:b/>
      <w:sz w:val="32"/>
    </w:rPr>
  </w:style>
  <w:style w:type="paragraph" w:customStyle="1" w:styleId="CoverTitleA2">
    <w:name w:val="Cover Title_A2"/>
    <w:basedOn w:val="CoverTitleA1"/>
    <w:rsid w:val="00216C15"/>
  </w:style>
  <w:style w:type="paragraph" w:customStyle="1" w:styleId="CoverTitleA3">
    <w:name w:val="Cover Title_A3"/>
    <w:basedOn w:val="CoverTitleA1"/>
    <w:rsid w:val="00216C15"/>
    <w:rPr>
      <w:b w:val="0"/>
    </w:rPr>
  </w:style>
  <w:style w:type="paragraph" w:customStyle="1" w:styleId="CoverTitleB">
    <w:name w:val="Cover Title_B"/>
    <w:basedOn w:val="BaseHeading"/>
    <w:rsid w:val="00216C15"/>
    <w:pPr>
      <w:outlineLvl w:val="9"/>
    </w:pPr>
    <w:rPr>
      <w:i/>
      <w:lang w:val="fr-FR"/>
    </w:rPr>
  </w:style>
  <w:style w:type="paragraph" w:customStyle="1" w:styleId="Dimension100">
    <w:name w:val="Dimension_100"/>
    <w:basedOn w:val="BaseText"/>
    <w:rsid w:val="00216C15"/>
    <w:pPr>
      <w:spacing w:after="60" w:line="220" w:lineRule="atLeast"/>
      <w:jc w:val="right"/>
    </w:pPr>
    <w:rPr>
      <w:sz w:val="20"/>
    </w:rPr>
  </w:style>
  <w:style w:type="paragraph" w:customStyle="1" w:styleId="Dimension50">
    <w:name w:val="Dimension_50"/>
    <w:basedOn w:val="Dimension100"/>
    <w:rsid w:val="00216C15"/>
    <w:pPr>
      <w:ind w:right="2434"/>
    </w:pPr>
  </w:style>
  <w:style w:type="paragraph" w:customStyle="1" w:styleId="Dimension75">
    <w:name w:val="Dimension_75"/>
    <w:basedOn w:val="Dimension100"/>
    <w:rsid w:val="00216C15"/>
    <w:pPr>
      <w:ind w:right="1253"/>
    </w:pPr>
  </w:style>
  <w:style w:type="paragraph" w:customStyle="1" w:styleId="Examplecontinued">
    <w:name w:val="Example continued"/>
    <w:basedOn w:val="Example"/>
    <w:rsid w:val="00216C15"/>
    <w:pPr>
      <w:tabs>
        <w:tab w:val="clear" w:pos="403"/>
        <w:tab w:val="left" w:pos="1354"/>
      </w:tabs>
      <w:spacing w:after="240" w:line="220" w:lineRule="atLeast"/>
    </w:pPr>
    <w:rPr>
      <w:szCs w:val="22"/>
    </w:rPr>
  </w:style>
  <w:style w:type="paragraph" w:customStyle="1" w:styleId="Exampleindent">
    <w:name w:val="Example indent"/>
    <w:basedOn w:val="Example"/>
    <w:rsid w:val="00216C15"/>
    <w:pPr>
      <w:tabs>
        <w:tab w:val="clear" w:pos="403"/>
        <w:tab w:val="left" w:pos="1757"/>
      </w:tabs>
      <w:spacing w:after="240" w:line="220" w:lineRule="atLeast"/>
      <w:ind w:left="403"/>
    </w:pPr>
    <w:rPr>
      <w:szCs w:val="22"/>
    </w:rPr>
  </w:style>
  <w:style w:type="paragraph" w:customStyle="1" w:styleId="Exampleindentcontinued">
    <w:name w:val="Example indent continued"/>
    <w:basedOn w:val="Exampleindent"/>
    <w:rsid w:val="00216C15"/>
  </w:style>
  <w:style w:type="paragraph" w:customStyle="1" w:styleId="Figureexample">
    <w:name w:val="Figure example"/>
    <w:basedOn w:val="Example"/>
    <w:rsid w:val="00216C15"/>
    <w:pPr>
      <w:tabs>
        <w:tab w:val="clear" w:pos="403"/>
        <w:tab w:val="left" w:pos="1354"/>
      </w:tabs>
      <w:spacing w:after="240" w:line="220" w:lineRule="atLeast"/>
    </w:pPr>
    <w:rPr>
      <w:szCs w:val="22"/>
    </w:rPr>
  </w:style>
  <w:style w:type="paragraph" w:customStyle="1" w:styleId="FigureGraphic">
    <w:name w:val="Figure Graphic"/>
    <w:basedOn w:val="BaseText"/>
    <w:rsid w:val="00216C15"/>
    <w:pPr>
      <w:spacing w:before="240" w:after="120"/>
      <w:jc w:val="center"/>
    </w:pPr>
  </w:style>
  <w:style w:type="paragraph" w:customStyle="1" w:styleId="Figurenote">
    <w:name w:val="Figure note"/>
    <w:basedOn w:val="Note"/>
    <w:rsid w:val="00216C15"/>
    <w:rPr>
      <w:rFonts w:eastAsiaTheme="minorEastAsia"/>
    </w:rPr>
  </w:style>
  <w:style w:type="paragraph" w:customStyle="1" w:styleId="Figuresubtitle">
    <w:name w:val="Figure subtitle"/>
    <w:basedOn w:val="BaseText"/>
    <w:rsid w:val="00216C15"/>
    <w:pPr>
      <w:spacing w:before="120" w:after="120"/>
      <w:jc w:val="center"/>
    </w:pPr>
    <w:rPr>
      <w:b/>
    </w:rPr>
  </w:style>
  <w:style w:type="paragraph" w:customStyle="1" w:styleId="KeyText">
    <w:name w:val="Key Text"/>
    <w:basedOn w:val="BodyText-"/>
    <w:rsid w:val="00216C15"/>
    <w:pPr>
      <w:tabs>
        <w:tab w:val="left" w:pos="346"/>
      </w:tabs>
      <w:spacing w:after="60"/>
      <w:ind w:left="346" w:hanging="346"/>
    </w:pPr>
  </w:style>
  <w:style w:type="paragraph" w:customStyle="1" w:styleId="KeyTitle">
    <w:name w:val="Key Title"/>
    <w:basedOn w:val="KeyText"/>
    <w:next w:val="KeyText"/>
    <w:rsid w:val="00216C15"/>
    <w:pPr>
      <w:jc w:val="left"/>
    </w:pPr>
    <w:rPr>
      <w:b/>
    </w:rPr>
  </w:style>
  <w:style w:type="paragraph" w:customStyle="1" w:styleId="ListContinue1-">
    <w:name w:val="List Continue 1 (-)"/>
    <w:basedOn w:val="ListContinue1"/>
    <w:rsid w:val="00216C15"/>
    <w:pPr>
      <w:spacing w:line="210" w:lineRule="atLeast"/>
    </w:pPr>
    <w:rPr>
      <w:rFonts w:eastAsiaTheme="minorEastAsia"/>
      <w:sz w:val="20"/>
    </w:rPr>
  </w:style>
  <w:style w:type="paragraph" w:customStyle="1" w:styleId="ListContinue2-">
    <w:name w:val="List Continue 2 (-)"/>
    <w:basedOn w:val="ListContinue1-"/>
    <w:rsid w:val="00216C15"/>
    <w:pPr>
      <w:tabs>
        <w:tab w:val="left" w:pos="806"/>
      </w:tabs>
      <w:ind w:left="1200" w:hanging="810"/>
      <w:jc w:val="left"/>
    </w:pPr>
    <w:rPr>
      <w:rFonts w:ascii="Arial" w:hAnsi="Arial"/>
      <w:sz w:val="18"/>
    </w:rPr>
  </w:style>
  <w:style w:type="paragraph" w:customStyle="1" w:styleId="ListContinue3-">
    <w:name w:val="List Continue 3 (-)"/>
    <w:basedOn w:val="ListContinue1-"/>
    <w:rsid w:val="00216C15"/>
    <w:pPr>
      <w:ind w:left="1209"/>
    </w:pPr>
  </w:style>
  <w:style w:type="paragraph" w:customStyle="1" w:styleId="ListContinue4-">
    <w:name w:val="List Continue 4 (-)"/>
    <w:basedOn w:val="ListContinue1-"/>
    <w:rsid w:val="00216C15"/>
    <w:pPr>
      <w:ind w:left="1598"/>
    </w:pPr>
  </w:style>
  <w:style w:type="paragraph" w:customStyle="1" w:styleId="ListNumber1">
    <w:name w:val="List Number 1"/>
    <w:basedOn w:val="BaseText"/>
    <w:rsid w:val="00216C15"/>
    <w:pPr>
      <w:tabs>
        <w:tab w:val="left" w:pos="403"/>
      </w:tabs>
      <w:ind w:left="403" w:hanging="403"/>
    </w:pPr>
  </w:style>
  <w:style w:type="paragraph" w:customStyle="1" w:styleId="ListNumber2-">
    <w:name w:val="List Number 2 (-)"/>
    <w:basedOn w:val="ListNumber1-"/>
    <w:qFormat/>
    <w:rsid w:val="00216C15"/>
    <w:pPr>
      <w:ind w:left="806"/>
    </w:pPr>
    <w:rPr>
      <w:rFonts w:eastAsiaTheme="minorEastAsia"/>
    </w:rPr>
  </w:style>
  <w:style w:type="paragraph" w:customStyle="1" w:styleId="ListNumber3-">
    <w:name w:val="List Number 3 (-)"/>
    <w:basedOn w:val="ListNumber1-"/>
    <w:rsid w:val="00216C15"/>
    <w:pPr>
      <w:ind w:left="1209"/>
    </w:pPr>
    <w:rPr>
      <w:rFonts w:eastAsiaTheme="minorEastAsia"/>
    </w:rPr>
  </w:style>
  <w:style w:type="paragraph" w:customStyle="1" w:styleId="ListNumber4-">
    <w:name w:val="List Number 4 (-)"/>
    <w:basedOn w:val="ListNumber1-"/>
    <w:rsid w:val="00216C15"/>
    <w:pPr>
      <w:ind w:left="1598"/>
    </w:pPr>
    <w:rPr>
      <w:rFonts w:eastAsiaTheme="minorEastAsia"/>
    </w:rPr>
  </w:style>
  <w:style w:type="paragraph" w:customStyle="1" w:styleId="Tablebody-">
    <w:name w:val="Table body (-)"/>
    <w:basedOn w:val="Tablebody"/>
    <w:rsid w:val="00216C15"/>
    <w:rPr>
      <w:rFonts w:eastAsiaTheme="minorEastAsia"/>
      <w:sz w:val="18"/>
    </w:rPr>
  </w:style>
  <w:style w:type="paragraph" w:customStyle="1" w:styleId="Tablebody--">
    <w:name w:val="Table body (--)"/>
    <w:basedOn w:val="Tablebody"/>
    <w:rsid w:val="00216C15"/>
    <w:rPr>
      <w:rFonts w:eastAsiaTheme="minorEastAsia"/>
      <w:sz w:val="16"/>
    </w:rPr>
  </w:style>
  <w:style w:type="paragraph" w:customStyle="1" w:styleId="Tableheader-">
    <w:name w:val="Table header (-)"/>
    <w:basedOn w:val="Tablebody-"/>
    <w:rsid w:val="00216C15"/>
  </w:style>
  <w:style w:type="paragraph" w:customStyle="1" w:styleId="Tableheader--">
    <w:name w:val="Table header (--)"/>
    <w:basedOn w:val="Tablebody--"/>
    <w:rsid w:val="00216C15"/>
  </w:style>
  <w:style w:type="paragraph" w:customStyle="1" w:styleId="Tableheader0">
    <w:name w:val="Table header (+)"/>
    <w:basedOn w:val="Tablebody0"/>
    <w:rsid w:val="00216C15"/>
    <w:rPr>
      <w:rFonts w:eastAsiaTheme="minorEastAsia"/>
    </w:rPr>
  </w:style>
  <w:style w:type="paragraph" w:customStyle="1" w:styleId="Notice">
    <w:name w:val="Notice"/>
    <w:basedOn w:val="BaseText"/>
    <w:rsid w:val="00216C15"/>
  </w:style>
  <w:style w:type="paragraph" w:customStyle="1" w:styleId="Notecontinued">
    <w:name w:val="Note continued"/>
    <w:basedOn w:val="Note"/>
    <w:rsid w:val="00216C15"/>
    <w:rPr>
      <w:rFonts w:eastAsiaTheme="minorEastAsia"/>
    </w:rPr>
  </w:style>
  <w:style w:type="paragraph" w:customStyle="1" w:styleId="MainTitle1">
    <w:name w:val="Main Title 1"/>
    <w:basedOn w:val="CoverTitleA1"/>
    <w:rsid w:val="00216C15"/>
    <w:pPr>
      <w:spacing w:before="400"/>
    </w:pPr>
  </w:style>
  <w:style w:type="paragraph" w:customStyle="1" w:styleId="MainTitle2">
    <w:name w:val="Main Title 2"/>
    <w:basedOn w:val="CoverTitleA2"/>
    <w:rsid w:val="00216C15"/>
    <w:pPr>
      <w:outlineLvl w:val="1"/>
    </w:pPr>
  </w:style>
  <w:style w:type="paragraph" w:customStyle="1" w:styleId="MainTitle3">
    <w:name w:val="Main Title 3"/>
    <w:basedOn w:val="CoverTitleA3"/>
    <w:rsid w:val="00216C15"/>
    <w:pPr>
      <w:outlineLvl w:val="2"/>
    </w:pPr>
  </w:style>
  <w:style w:type="paragraph" w:customStyle="1" w:styleId="TableGraphic">
    <w:name w:val="Table Graphic"/>
    <w:basedOn w:val="FigureGraphic"/>
    <w:rsid w:val="00216C15"/>
  </w:style>
  <w:style w:type="paragraph" w:customStyle="1" w:styleId="BiblioDescription">
    <w:name w:val="Biblio Description"/>
    <w:basedOn w:val="BaseText"/>
    <w:next w:val="BiblioEntry"/>
    <w:rsid w:val="00216C15"/>
  </w:style>
  <w:style w:type="paragraph" w:customStyle="1" w:styleId="ListNumber5-">
    <w:name w:val="List Number 5 (-)"/>
    <w:basedOn w:val="ListNumber1-"/>
    <w:qFormat/>
    <w:rsid w:val="00216C15"/>
    <w:pPr>
      <w:ind w:left="1996"/>
    </w:pPr>
    <w:rPr>
      <w:rFonts w:eastAsiaTheme="minorEastAsia"/>
    </w:rPr>
  </w:style>
  <w:style w:type="paragraph" w:customStyle="1" w:styleId="ListContinue5-">
    <w:name w:val="List Continue 5 (-)"/>
    <w:basedOn w:val="ListContinue1-"/>
    <w:qFormat/>
    <w:rsid w:val="00216C15"/>
    <w:pPr>
      <w:ind w:left="1593"/>
    </w:pPr>
  </w:style>
  <w:style w:type="paragraph" w:customStyle="1" w:styleId="BiblioText">
    <w:name w:val="Biblio Text"/>
    <w:basedOn w:val="BaseText"/>
    <w:qFormat/>
    <w:rsid w:val="00216C15"/>
  </w:style>
  <w:style w:type="paragraph" w:customStyle="1" w:styleId="FigureImage">
    <w:name w:val="Figure Image"/>
    <w:basedOn w:val="FigureGraphic"/>
    <w:rsid w:val="00216C15"/>
  </w:style>
  <w:style w:type="paragraph" w:customStyle="1" w:styleId="Figuredescription">
    <w:name w:val="Figure description"/>
    <w:basedOn w:val="Figuretitle0"/>
    <w:rsid w:val="00216C15"/>
    <w:pPr>
      <w:shd w:val="pct10" w:color="auto" w:fill="auto"/>
    </w:pPr>
    <w:rPr>
      <w:szCs w:val="24"/>
    </w:rPr>
  </w:style>
  <w:style w:type="paragraph" w:customStyle="1" w:styleId="Formuladescription">
    <w:name w:val="Formula description"/>
    <w:basedOn w:val="Formula"/>
    <w:rsid w:val="00216C15"/>
    <w:pPr>
      <w:shd w:val="pct10" w:color="auto" w:fill="auto"/>
    </w:pPr>
    <w:rPr>
      <w:rFonts w:eastAsia="Calibri"/>
      <w:szCs w:val="24"/>
    </w:rPr>
  </w:style>
  <w:style w:type="paragraph" w:customStyle="1" w:styleId="Box-begin">
    <w:name w:val="Box-begin"/>
    <w:basedOn w:val="BaseText"/>
    <w:rsid w:val="00216C15"/>
    <w:pPr>
      <w:shd w:val="clear" w:color="auto" w:fill="D9D9D9"/>
      <w:jc w:val="left"/>
    </w:pPr>
    <w:rPr>
      <w:szCs w:val="24"/>
    </w:rPr>
  </w:style>
  <w:style w:type="paragraph" w:customStyle="1" w:styleId="Box-end">
    <w:name w:val="Box-end"/>
    <w:basedOn w:val="BaseText"/>
    <w:rsid w:val="00216C15"/>
    <w:pPr>
      <w:shd w:val="clear" w:color="auto" w:fill="D9D9D9"/>
      <w:jc w:val="left"/>
    </w:pPr>
    <w:rPr>
      <w:szCs w:val="24"/>
    </w:rPr>
  </w:style>
  <w:style w:type="paragraph" w:customStyle="1" w:styleId="Box-title">
    <w:name w:val="Box-title"/>
    <w:basedOn w:val="BaseHeading"/>
    <w:rsid w:val="00216C15"/>
    <w:pPr>
      <w:shd w:val="clear" w:color="auto" w:fill="E6E6E6"/>
    </w:pPr>
    <w:rPr>
      <w:b/>
      <w:sz w:val="26"/>
      <w:szCs w:val="24"/>
    </w:rPr>
  </w:style>
  <w:style w:type="paragraph" w:customStyle="1" w:styleId="FrontHead">
    <w:name w:val="Front Head"/>
    <w:basedOn w:val="BaseHeading"/>
    <w:next w:val="BodyText"/>
    <w:qFormat/>
    <w:rsid w:val="00216C15"/>
    <w:pPr>
      <w:keepNext/>
      <w:pageBreakBefore/>
      <w:suppressAutoHyphens/>
      <w:spacing w:before="310" w:after="310" w:line="310" w:lineRule="atLeast"/>
    </w:pPr>
    <w:rPr>
      <w:b/>
      <w:sz w:val="28"/>
    </w:rPr>
  </w:style>
  <w:style w:type="paragraph" w:customStyle="1" w:styleId="IndexHead">
    <w:name w:val="Index Head"/>
    <w:basedOn w:val="BaseHeading"/>
    <w:rsid w:val="00216C15"/>
    <w:pPr>
      <w:pageBreakBefore/>
      <w:spacing w:after="760" w:line="280" w:lineRule="atLeast"/>
      <w:jc w:val="center"/>
    </w:pPr>
    <w:rPr>
      <w:b/>
      <w:sz w:val="28"/>
      <w:szCs w:val="28"/>
    </w:rPr>
  </w:style>
  <w:style w:type="paragraph" w:customStyle="1" w:styleId="Exampleindent2">
    <w:name w:val="Example indent 2"/>
    <w:basedOn w:val="BaseText"/>
    <w:rsid w:val="00216C15"/>
    <w:pPr>
      <w:tabs>
        <w:tab w:val="left" w:pos="1758"/>
      </w:tabs>
      <w:spacing w:line="220" w:lineRule="atLeast"/>
      <w:ind w:left="805"/>
    </w:pPr>
    <w:rPr>
      <w:sz w:val="20"/>
    </w:rPr>
  </w:style>
  <w:style w:type="paragraph" w:customStyle="1" w:styleId="Exampleindent2continued">
    <w:name w:val="Example indent 2 continued"/>
    <w:basedOn w:val="BaseText"/>
    <w:rsid w:val="00216C15"/>
    <w:pPr>
      <w:spacing w:line="220" w:lineRule="atLeast"/>
      <w:ind w:left="805"/>
    </w:pPr>
    <w:rPr>
      <w:sz w:val="20"/>
    </w:rPr>
  </w:style>
  <w:style w:type="paragraph" w:customStyle="1" w:styleId="Noteindent2continued">
    <w:name w:val="Note indent 2 continued"/>
    <w:basedOn w:val="BaseText"/>
    <w:rsid w:val="00216C15"/>
    <w:pPr>
      <w:spacing w:line="220" w:lineRule="atLeast"/>
      <w:ind w:left="805"/>
    </w:pPr>
    <w:rPr>
      <w:sz w:val="20"/>
    </w:rPr>
  </w:style>
  <w:style w:type="paragraph" w:customStyle="1" w:styleId="Noteindent2">
    <w:name w:val="Note indent 2"/>
    <w:basedOn w:val="BaseText"/>
    <w:rsid w:val="00216C15"/>
    <w:pPr>
      <w:tabs>
        <w:tab w:val="left" w:pos="1758"/>
      </w:tabs>
      <w:spacing w:line="220" w:lineRule="atLeast"/>
      <w:ind w:left="805"/>
    </w:pPr>
    <w:rPr>
      <w:sz w:val="20"/>
    </w:rPr>
  </w:style>
  <w:style w:type="character" w:customStyle="1" w:styleId="Chinese">
    <w:name w:val="Chinese"/>
    <w:uiPriority w:val="1"/>
    <w:qFormat/>
    <w:rsid w:val="00216C15"/>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216C15"/>
    <w:pPr>
      <w:widowControl/>
      <w:numPr>
        <w:numId w:val="0"/>
      </w:numPr>
      <w:shd w:val="pct15" w:color="auto" w:fill="auto"/>
      <w:tabs>
        <w:tab w:val="left" w:pos="400"/>
        <w:tab w:val="left" w:pos="560"/>
      </w:tabs>
      <w:suppressAutoHyphens/>
      <w:spacing w:before="270" w:after="240" w:line="270" w:lineRule="exact"/>
      <w:jc w:val="left"/>
    </w:pPr>
    <w:rPr>
      <w:rFonts w:ascii="Cambria" w:eastAsia="MS Mincho" w:hAnsi="Cambria" w:cs="Times New Roman"/>
      <w:bCs w:val="0"/>
      <w:kern w:val="0"/>
      <w:sz w:val="26"/>
      <w:szCs w:val="20"/>
      <w:lang w:val="en-GB" w:eastAsia="ja-JP"/>
    </w:rPr>
  </w:style>
  <w:style w:type="paragraph" w:customStyle="1" w:styleId="AMENDHeading1Unnumbered">
    <w:name w:val="AMEND Heading 1 Unnumbered"/>
    <w:basedOn w:val="Heading1"/>
    <w:next w:val="BodyText"/>
    <w:qFormat/>
    <w:rsid w:val="00216C15"/>
    <w:pPr>
      <w:widowControl/>
      <w:numPr>
        <w:numId w:val="0"/>
      </w:numPr>
      <w:shd w:val="pct15" w:color="auto" w:fill="auto"/>
      <w:tabs>
        <w:tab w:val="left" w:pos="400"/>
        <w:tab w:val="left" w:pos="560"/>
      </w:tabs>
      <w:suppressAutoHyphens/>
      <w:spacing w:before="270" w:after="240" w:line="270" w:lineRule="exact"/>
      <w:jc w:val="left"/>
    </w:pPr>
    <w:rPr>
      <w:rFonts w:ascii="Cambria" w:eastAsia="MS Mincho" w:hAnsi="Cambria" w:cs="Times New Roman"/>
      <w:bCs w:val="0"/>
      <w:kern w:val="0"/>
      <w:sz w:val="26"/>
      <w:szCs w:val="20"/>
      <w:lang w:val="en-GB" w:eastAsia="ja-JP"/>
    </w:rPr>
  </w:style>
  <w:style w:type="paragraph" w:customStyle="1" w:styleId="AdmittedTerm">
    <w:name w:val="Admitted Term"/>
    <w:basedOn w:val="BaseText"/>
    <w:next w:val="Definition0"/>
    <w:qFormat/>
    <w:rsid w:val="00216C15"/>
    <w:pPr>
      <w:spacing w:after="0"/>
      <w:jc w:val="left"/>
    </w:pPr>
  </w:style>
  <w:style w:type="character" w:customStyle="1" w:styleId="BaseTextChar">
    <w:name w:val="Base_Text Char"/>
    <w:basedOn w:val="DefaultParagraphFont"/>
    <w:link w:val="BaseText"/>
    <w:rsid w:val="00216C15"/>
    <w:rPr>
      <w:rFonts w:ascii="Cambria" w:eastAsiaTheme="minorEastAsia" w:hAnsi="Cambria"/>
      <w:sz w:val="22"/>
      <w:szCs w:val="22"/>
      <w:lang w:eastAsia="en-US"/>
    </w:rPr>
  </w:style>
  <w:style w:type="character" w:customStyle="1" w:styleId="BiblioEntryChar">
    <w:name w:val="Biblio Entry Char"/>
    <w:basedOn w:val="BaseTextChar"/>
    <w:link w:val="BiblioEntry"/>
    <w:rsid w:val="00216C15"/>
    <w:rPr>
      <w:rFonts w:ascii="Cambria" w:eastAsiaTheme="minorEastAsia" w:hAnsi="Cambria"/>
      <w:sz w:val="22"/>
      <w:szCs w:val="22"/>
      <w:lang w:eastAsia="en-US"/>
    </w:rPr>
  </w:style>
  <w:style w:type="character" w:customStyle="1" w:styleId="BaseHeadingChar">
    <w:name w:val="Base_Heading Char"/>
    <w:basedOn w:val="DefaultParagraphFont"/>
    <w:link w:val="BaseHeading"/>
    <w:rsid w:val="00216C15"/>
    <w:rPr>
      <w:rFonts w:ascii="Cambria" w:eastAsiaTheme="minorEastAsia" w:hAnsi="Cambria"/>
      <w:sz w:val="22"/>
      <w:szCs w:val="22"/>
      <w:lang w:eastAsia="en-US"/>
    </w:rPr>
  </w:style>
  <w:style w:type="character" w:customStyle="1" w:styleId="BiblioTitleChar">
    <w:name w:val="Biblio Title Char"/>
    <w:basedOn w:val="BaseHeadingChar"/>
    <w:link w:val="BiblioTitle"/>
    <w:rsid w:val="00216C15"/>
    <w:rPr>
      <w:rFonts w:ascii="Cambria" w:eastAsiaTheme="minorEastAsia" w:hAnsi="Cambria"/>
      <w:b/>
      <w:sz w:val="28"/>
      <w:szCs w:val="22"/>
      <w:lang w:eastAsia="en-US"/>
    </w:rPr>
  </w:style>
  <w:style w:type="character" w:customStyle="1" w:styleId="zzCoverChar">
    <w:name w:val="zzCover Char"/>
    <w:basedOn w:val="DefaultParagraphFont"/>
    <w:link w:val="zzCover"/>
    <w:rsid w:val="00216C15"/>
    <w:rPr>
      <w:rFonts w:ascii="Cambria" w:hAnsi="Cambria"/>
      <w:b/>
      <w:color w:val="000000"/>
      <w:sz w:val="24"/>
      <w:lang w:eastAsia="ja-JP"/>
    </w:rPr>
  </w:style>
  <w:style w:type="paragraph" w:customStyle="1" w:styleId="BodyTextIndent22">
    <w:name w:val="Body Text Indent 22"/>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2">
    <w:name w:val="Body Text Indent 32"/>
    <w:basedOn w:val="BodyTextIndent22"/>
    <w:rsid w:val="00216C15"/>
    <w:pPr>
      <w:ind w:left="1202"/>
    </w:pPr>
  </w:style>
  <w:style w:type="character" w:customStyle="1" w:styleId="TOC1Char">
    <w:name w:val="TOC 1 Char"/>
    <w:basedOn w:val="DefaultParagraphFont"/>
    <w:link w:val="TOC1"/>
    <w:uiPriority w:val="39"/>
    <w:rsid w:val="00216C15"/>
    <w:rPr>
      <w:rFonts w:eastAsia="Calibri"/>
      <w:sz w:val="24"/>
      <w:szCs w:val="22"/>
      <w:lang w:val="en-US" w:eastAsia="en-US"/>
    </w:rPr>
  </w:style>
  <w:style w:type="character" w:customStyle="1" w:styleId="TOC2Char">
    <w:name w:val="TOC 2 Char"/>
    <w:basedOn w:val="TOC1Char"/>
    <w:link w:val="TOC2"/>
    <w:uiPriority w:val="39"/>
    <w:rsid w:val="00216C15"/>
    <w:rPr>
      <w:rFonts w:eastAsia="Calibri"/>
      <w:sz w:val="24"/>
      <w:szCs w:val="22"/>
      <w:lang w:val="en-US" w:eastAsia="en-US"/>
    </w:rPr>
  </w:style>
  <w:style w:type="paragraph" w:customStyle="1" w:styleId="BodyTextIndent23">
    <w:name w:val="Body Text Indent 23"/>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3">
    <w:name w:val="Body Text Indent 33"/>
    <w:basedOn w:val="BodyTextIndent23"/>
    <w:rsid w:val="00216C15"/>
    <w:pPr>
      <w:ind w:left="1202"/>
    </w:pPr>
  </w:style>
  <w:style w:type="paragraph" w:customStyle="1" w:styleId="BodyTextIndent24">
    <w:name w:val="Body Text Indent 24"/>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4">
    <w:name w:val="Body Text Indent 34"/>
    <w:basedOn w:val="BodyTextIndent24"/>
    <w:rsid w:val="00216C15"/>
    <w:pPr>
      <w:ind w:left="1202"/>
    </w:pPr>
  </w:style>
  <w:style w:type="paragraph" w:customStyle="1" w:styleId="BodyTextIndent25">
    <w:name w:val="Body Text Indent 25"/>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5">
    <w:name w:val="Body Text Indent 35"/>
    <w:basedOn w:val="BodyTextIndent25"/>
    <w:rsid w:val="00216C15"/>
    <w:pPr>
      <w:ind w:left="1202"/>
    </w:pPr>
  </w:style>
  <w:style w:type="paragraph" w:customStyle="1" w:styleId="BodyTextIndent26">
    <w:name w:val="Body Text Indent 26"/>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6">
    <w:name w:val="Body Text Indent 36"/>
    <w:basedOn w:val="BodyTextIndent26"/>
    <w:rsid w:val="00216C15"/>
    <w:pPr>
      <w:ind w:left="1202"/>
    </w:pPr>
  </w:style>
  <w:style w:type="paragraph" w:customStyle="1" w:styleId="BodyTextIndent27">
    <w:name w:val="Body Text Indent 27"/>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7">
    <w:name w:val="Body Text Indent 37"/>
    <w:basedOn w:val="BodyTextIndent27"/>
    <w:rsid w:val="00216C15"/>
    <w:pPr>
      <w:ind w:left="1202"/>
    </w:pPr>
  </w:style>
  <w:style w:type="paragraph" w:customStyle="1" w:styleId="BodyTextIndent28">
    <w:name w:val="Body Text Indent 28"/>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8">
    <w:name w:val="Body Text Indent 38"/>
    <w:basedOn w:val="BodyTextIndent28"/>
    <w:rsid w:val="00216C15"/>
    <w:pPr>
      <w:ind w:left="1202"/>
    </w:pPr>
  </w:style>
  <w:style w:type="paragraph" w:customStyle="1" w:styleId="BodyTextIndent29">
    <w:name w:val="Body Text Indent 29"/>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9">
    <w:name w:val="Body Text Indent 39"/>
    <w:basedOn w:val="BodyTextIndent29"/>
    <w:rsid w:val="00216C15"/>
    <w:pPr>
      <w:ind w:left="1202"/>
    </w:pPr>
  </w:style>
  <w:style w:type="paragraph" w:customStyle="1" w:styleId="BodyTextIndent210">
    <w:name w:val="Body Text Indent 210"/>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0">
    <w:name w:val="Body Text Indent 310"/>
    <w:basedOn w:val="BodyTextIndent210"/>
    <w:rsid w:val="00216C15"/>
    <w:pPr>
      <w:ind w:left="1202"/>
    </w:pPr>
  </w:style>
  <w:style w:type="paragraph" w:customStyle="1" w:styleId="BodyTextIndent211">
    <w:name w:val="Body Text Indent 211"/>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1">
    <w:name w:val="Body Text Indent 311"/>
    <w:basedOn w:val="BodyTextIndent211"/>
    <w:rsid w:val="00216C15"/>
    <w:pPr>
      <w:ind w:left="1202"/>
    </w:pPr>
  </w:style>
  <w:style w:type="paragraph" w:customStyle="1" w:styleId="BodyTextIndent212">
    <w:name w:val="Body Text Indent 212"/>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2">
    <w:name w:val="Body Text Indent 312"/>
    <w:basedOn w:val="BodyTextIndent212"/>
    <w:rsid w:val="00216C15"/>
    <w:pPr>
      <w:ind w:left="1202"/>
    </w:pPr>
  </w:style>
  <w:style w:type="paragraph" w:customStyle="1" w:styleId="BodyTextIndent213">
    <w:name w:val="Body Text Indent 213"/>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3">
    <w:name w:val="Body Text Indent 313"/>
    <w:basedOn w:val="BodyTextIndent213"/>
    <w:rsid w:val="00216C15"/>
    <w:pPr>
      <w:ind w:left="1202"/>
    </w:pPr>
  </w:style>
  <w:style w:type="paragraph" w:customStyle="1" w:styleId="BodyTextIndent214">
    <w:name w:val="Body Text Indent 214"/>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4">
    <w:name w:val="Body Text Indent 314"/>
    <w:basedOn w:val="BodyTextIndent214"/>
    <w:rsid w:val="00216C15"/>
    <w:pPr>
      <w:ind w:left="1202"/>
    </w:pPr>
  </w:style>
  <w:style w:type="paragraph" w:customStyle="1" w:styleId="BodyTextIndent215">
    <w:name w:val="Body Text Indent 215"/>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5">
    <w:name w:val="Body Text Indent 315"/>
    <w:basedOn w:val="BodyTextIndent215"/>
    <w:rsid w:val="00216C15"/>
    <w:pPr>
      <w:ind w:left="1202"/>
    </w:pPr>
  </w:style>
  <w:style w:type="paragraph" w:customStyle="1" w:styleId="BodyTextIndent216">
    <w:name w:val="Body Text Indent 216"/>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6">
    <w:name w:val="Body Text Indent 316"/>
    <w:basedOn w:val="BodyTextIndent216"/>
    <w:rsid w:val="00216C15"/>
    <w:pPr>
      <w:ind w:left="1202"/>
    </w:pPr>
  </w:style>
  <w:style w:type="paragraph" w:customStyle="1" w:styleId="ListContinue3-Italic">
    <w:name w:val="List Continue 3 (-) + Italic"/>
    <w:basedOn w:val="ListContinue2-"/>
    <w:rsid w:val="00216C15"/>
    <w:rPr>
      <w:i/>
      <w:lang w:val="en-US"/>
    </w:rPr>
  </w:style>
  <w:style w:type="paragraph" w:customStyle="1" w:styleId="BodyTextIndent217">
    <w:name w:val="Body Text Indent 217"/>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7">
    <w:name w:val="Body Text Indent 317"/>
    <w:basedOn w:val="BodyTextIndent217"/>
    <w:rsid w:val="00216C15"/>
    <w:pPr>
      <w:ind w:left="1202"/>
    </w:pPr>
  </w:style>
  <w:style w:type="character" w:customStyle="1" w:styleId="UnresolvedMention2">
    <w:name w:val="Unresolved Mention2"/>
    <w:basedOn w:val="DefaultParagraphFont"/>
    <w:uiPriority w:val="99"/>
    <w:semiHidden/>
    <w:unhideWhenUsed/>
    <w:rsid w:val="00216C15"/>
    <w:rPr>
      <w:color w:val="605E5C"/>
      <w:shd w:val="clear" w:color="auto" w:fill="E1DFDD"/>
    </w:rPr>
  </w:style>
  <w:style w:type="paragraph" w:customStyle="1" w:styleId="BodyTextIndent218">
    <w:name w:val="Body Text Indent 218"/>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8">
    <w:name w:val="Body Text Indent 318"/>
    <w:basedOn w:val="BodyTextIndent218"/>
    <w:rsid w:val="00216C15"/>
    <w:pPr>
      <w:ind w:left="1202"/>
    </w:pPr>
  </w:style>
  <w:style w:type="paragraph" w:customStyle="1" w:styleId="BodyTextIndent219">
    <w:name w:val="Body Text Indent 219"/>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19">
    <w:name w:val="Body Text Indent 319"/>
    <w:basedOn w:val="BodyTextIndent219"/>
    <w:rsid w:val="00216C15"/>
    <w:pPr>
      <w:ind w:left="1202"/>
    </w:pPr>
  </w:style>
  <w:style w:type="paragraph" w:customStyle="1" w:styleId="BodyTextIndent220">
    <w:name w:val="Body Text Indent 220"/>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20">
    <w:name w:val="Body Text Indent 320"/>
    <w:basedOn w:val="BodyTextIndent220"/>
    <w:rsid w:val="00216C15"/>
    <w:pPr>
      <w:ind w:left="1202"/>
    </w:pPr>
  </w:style>
  <w:style w:type="paragraph" w:customStyle="1" w:styleId="citeref">
    <w:name w:val="cite_ref"/>
    <w:basedOn w:val="ListContinue1"/>
    <w:rsid w:val="00216C15"/>
    <w:pPr>
      <w:autoSpaceDE w:val="0"/>
      <w:autoSpaceDN w:val="0"/>
      <w:adjustRightInd w:val="0"/>
    </w:pPr>
    <w:rPr>
      <w:rFonts w:eastAsia="MS Mincho"/>
      <w:szCs w:val="24"/>
    </w:rPr>
  </w:style>
  <w:style w:type="paragraph" w:customStyle="1" w:styleId="BodyTextIndent221">
    <w:name w:val="Body Text Indent 221"/>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21">
    <w:name w:val="Body Text Indent 321"/>
    <w:basedOn w:val="BodyTextIndent221"/>
    <w:rsid w:val="00216C15"/>
    <w:pPr>
      <w:ind w:left="1202"/>
    </w:pPr>
  </w:style>
  <w:style w:type="paragraph" w:customStyle="1" w:styleId="BodyTextIndent222">
    <w:name w:val="Body Text Indent 222"/>
    <w:basedOn w:val="Normal"/>
    <w:rsid w:val="00216C15"/>
    <w:pPr>
      <w:widowControl/>
      <w:spacing w:after="240" w:line="240" w:lineRule="atLeast"/>
      <w:ind w:left="805"/>
    </w:pPr>
    <w:rPr>
      <w:rFonts w:ascii="Cambria" w:eastAsia="MS Mincho" w:hAnsi="Cambria"/>
      <w:sz w:val="22"/>
      <w:szCs w:val="20"/>
      <w:lang w:val="en-GB" w:eastAsia="ja-JP"/>
    </w:rPr>
  </w:style>
  <w:style w:type="paragraph" w:customStyle="1" w:styleId="BodyTextIndent322">
    <w:name w:val="Body Text Indent 322"/>
    <w:basedOn w:val="BodyTextIndent222"/>
    <w:rsid w:val="00216C15"/>
    <w:pPr>
      <w:ind w:left="1202"/>
    </w:pPr>
  </w:style>
  <w:style w:type="character" w:customStyle="1" w:styleId="CaptionChar">
    <w:name w:val="Caption Char"/>
    <w:link w:val="Caption"/>
    <w:uiPriority w:val="35"/>
    <w:locked/>
    <w:rsid w:val="00216C15"/>
    <w:rPr>
      <w:rFonts w:ascii="Cambria" w:hAnsi="Cambria" w:cs="Cambria"/>
      <w:b/>
      <w:sz w:val="22"/>
      <w:lang w:eastAsia="fr-FR"/>
    </w:rPr>
  </w:style>
  <w:style w:type="character" w:customStyle="1" w:styleId="DECEConformanceStmt">
    <w:name w:val="DECE Conformance Stmt"/>
    <w:uiPriority w:val="1"/>
    <w:rsid w:val="00216C15"/>
    <w:rPr>
      <w:caps/>
    </w:rPr>
  </w:style>
  <w:style w:type="character" w:customStyle="1" w:styleId="DECE4CC">
    <w:name w:val="DECE 4CC"/>
    <w:uiPriority w:val="1"/>
    <w:rsid w:val="00216C15"/>
    <w:rPr>
      <w:rFonts w:ascii="Courier New" w:hAnsi="Courier New" w:cs="Courier New" w:hint="default"/>
      <w:noProof/>
      <w:lang w:val="en-US"/>
    </w:rPr>
  </w:style>
  <w:style w:type="character" w:customStyle="1" w:styleId="DECEvariable">
    <w:name w:val="DECE variable"/>
    <w:uiPriority w:val="1"/>
    <w:rsid w:val="00216C15"/>
    <w:rPr>
      <w:rFonts w:ascii="Courier New" w:hAnsi="Courier New" w:cs="Courier New" w:hint="default"/>
      <w:noProof/>
      <w:sz w:val="20"/>
      <w:szCs w:val="20"/>
      <w:lang w:val="en-US"/>
    </w:rPr>
  </w:style>
  <w:style w:type="paragraph" w:customStyle="1" w:styleId="AnnexA6">
    <w:name w:val="Annex A6"/>
    <w:basedOn w:val="Normal"/>
    <w:next w:val="Normal"/>
    <w:qFormat/>
    <w:rsid w:val="00216C15"/>
    <w:pPr>
      <w:keepNext/>
      <w:widowControl/>
      <w:numPr>
        <w:ilvl w:val="5"/>
        <w:numId w:val="129"/>
      </w:numPr>
      <w:tabs>
        <w:tab w:val="left" w:pos="0"/>
        <w:tab w:val="left" w:pos="1296"/>
      </w:tabs>
      <w:spacing w:before="300" w:after="160" w:line="256" w:lineRule="auto"/>
      <w:jc w:val="left"/>
    </w:pPr>
    <w:rPr>
      <w:rFonts w:ascii="Cambria" w:eastAsia="Candara" w:hAnsi="Cambria" w:cs="Tahoma"/>
      <w:color w:val="365F91"/>
      <w:sz w:val="22"/>
    </w:rPr>
  </w:style>
  <w:style w:type="paragraph" w:customStyle="1" w:styleId="AnnexA">
    <w:name w:val="Annex A"/>
    <w:basedOn w:val="Normal"/>
    <w:next w:val="Normal"/>
    <w:qFormat/>
    <w:rsid w:val="00216C15"/>
    <w:pPr>
      <w:keepNext/>
      <w:keepLines/>
      <w:pageBreakBefore/>
      <w:widowControl/>
      <w:numPr>
        <w:numId w:val="129"/>
      </w:numPr>
      <w:tabs>
        <w:tab w:val="left" w:pos="0"/>
        <w:tab w:val="left" w:pos="720"/>
      </w:tabs>
      <w:spacing w:before="240" w:after="120" w:line="360" w:lineRule="auto"/>
      <w:jc w:val="center"/>
      <w:outlineLvl w:val="0"/>
    </w:pPr>
    <w:rPr>
      <w:rFonts w:ascii="Cambria" w:eastAsia="Candara" w:hAnsi="Cambria" w:cs="Tahoma"/>
      <w:b/>
      <w:bCs/>
      <w:spacing w:val="15"/>
      <w:sz w:val="28"/>
      <w:szCs w:val="28"/>
    </w:rPr>
  </w:style>
  <w:style w:type="paragraph" w:customStyle="1" w:styleId="AnnexA2">
    <w:name w:val="Annex A2"/>
    <w:basedOn w:val="Normal"/>
    <w:next w:val="Normal"/>
    <w:qFormat/>
    <w:rsid w:val="00216C15"/>
    <w:pPr>
      <w:keepNext/>
      <w:keepLines/>
      <w:widowControl/>
      <w:numPr>
        <w:ilvl w:val="1"/>
        <w:numId w:val="129"/>
      </w:numPr>
      <w:tabs>
        <w:tab w:val="left" w:pos="720"/>
      </w:tabs>
      <w:spacing w:before="360" w:after="120" w:line="256" w:lineRule="auto"/>
      <w:jc w:val="left"/>
      <w:outlineLvl w:val="1"/>
    </w:pPr>
    <w:rPr>
      <w:rFonts w:ascii="Cambria" w:eastAsia="Candara" w:hAnsi="Cambria" w:cs="Tahoma"/>
      <w:b/>
      <w:bCs/>
      <w:color w:val="000000"/>
      <w:spacing w:val="15"/>
      <w:sz w:val="28"/>
      <w:szCs w:val="28"/>
    </w:rPr>
  </w:style>
  <w:style w:type="paragraph" w:customStyle="1" w:styleId="AnnexA3">
    <w:name w:val="Annex A3"/>
    <w:basedOn w:val="Normal"/>
    <w:next w:val="Normal"/>
    <w:qFormat/>
    <w:rsid w:val="00216C15"/>
    <w:pPr>
      <w:keepNext/>
      <w:keepLines/>
      <w:widowControl/>
      <w:numPr>
        <w:ilvl w:val="2"/>
        <w:numId w:val="129"/>
      </w:numPr>
      <w:tabs>
        <w:tab w:val="left" w:pos="864"/>
      </w:tabs>
      <w:spacing w:before="360" w:after="120" w:line="256" w:lineRule="auto"/>
      <w:jc w:val="left"/>
      <w:outlineLvl w:val="2"/>
    </w:pPr>
    <w:rPr>
      <w:rFonts w:ascii="Cambria" w:eastAsia="Candara" w:hAnsi="Cambria" w:cs="Tahoma"/>
      <w:b/>
      <w:bCs/>
      <w:spacing w:val="15"/>
      <w:sz w:val="22"/>
    </w:rPr>
  </w:style>
  <w:style w:type="paragraph" w:customStyle="1" w:styleId="AnnexA4">
    <w:name w:val="Annex A4"/>
    <w:basedOn w:val="Normal"/>
    <w:next w:val="Normal"/>
    <w:qFormat/>
    <w:rsid w:val="00216C15"/>
    <w:pPr>
      <w:keepNext/>
      <w:keepLines/>
      <w:widowControl/>
      <w:numPr>
        <w:ilvl w:val="3"/>
        <w:numId w:val="129"/>
      </w:numPr>
      <w:tabs>
        <w:tab w:val="left" w:pos="1008"/>
      </w:tabs>
      <w:spacing w:before="360" w:after="120" w:line="256" w:lineRule="auto"/>
      <w:jc w:val="left"/>
      <w:outlineLvl w:val="3"/>
    </w:pPr>
    <w:rPr>
      <w:rFonts w:ascii="Cambria" w:eastAsia="Candara" w:hAnsi="Cambria" w:cs="Tahoma"/>
      <w:b/>
      <w:bCs/>
      <w:color w:val="000000"/>
      <w:spacing w:val="10"/>
      <w:sz w:val="22"/>
    </w:rPr>
  </w:style>
  <w:style w:type="paragraph" w:customStyle="1" w:styleId="AnnexA5">
    <w:name w:val="Annex A5"/>
    <w:basedOn w:val="Normal"/>
    <w:next w:val="Normal"/>
    <w:qFormat/>
    <w:rsid w:val="00216C15"/>
    <w:pPr>
      <w:keepNext/>
      <w:widowControl/>
      <w:numPr>
        <w:ilvl w:val="4"/>
        <w:numId w:val="129"/>
      </w:numPr>
      <w:tabs>
        <w:tab w:val="left" w:pos="1152"/>
      </w:tabs>
      <w:spacing w:before="300" w:after="160" w:line="256" w:lineRule="auto"/>
      <w:jc w:val="left"/>
      <w:outlineLvl w:val="4"/>
    </w:pPr>
    <w:rPr>
      <w:rFonts w:ascii="Cambria" w:eastAsia="Candara" w:hAnsi="Cambria" w:cs="Tahoma"/>
      <w:color w:val="000000"/>
      <w:spacing w:val="10"/>
      <w:sz w:val="22"/>
    </w:rPr>
  </w:style>
  <w:style w:type="paragraph" w:customStyle="1" w:styleId="ListBulletLevel2">
    <w:name w:val="List Bullet Level 2"/>
    <w:basedOn w:val="ListBullet"/>
    <w:qFormat/>
    <w:rsid w:val="00216C15"/>
    <w:pPr>
      <w:numPr>
        <w:numId w:val="130"/>
      </w:numPr>
      <w:tabs>
        <w:tab w:val="left" w:pos="720"/>
      </w:tabs>
      <w:spacing w:before="30" w:after="30" w:line="240" w:lineRule="auto"/>
      <w:ind w:left="1080"/>
    </w:pPr>
    <w:rPr>
      <w:rFonts w:ascii="Times New Roman" w:eastAsia="Times New Roman" w:hAnsi="Times New Roman"/>
      <w:sz w:val="24"/>
      <w:szCs w:val="24"/>
      <w:lang w:val="en-CA" w:eastAsia="en-US"/>
    </w:rPr>
  </w:style>
  <w:style w:type="paragraph" w:customStyle="1" w:styleId="XCode">
    <w:name w:val="XCode"/>
    <w:basedOn w:val="Normal"/>
    <w:link w:val="XCodeChar"/>
    <w:qFormat/>
    <w:rsid w:val="00216C15"/>
    <w:pPr>
      <w:keepNext/>
      <w:widowControl/>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160" w:line="259" w:lineRule="auto"/>
      <w:ind w:left="1008"/>
      <w:jc w:val="left"/>
    </w:pPr>
    <w:rPr>
      <w:rFonts w:ascii="Courier New" w:eastAsia="MS Mincho" w:hAnsi="Courier New" w:cs="Courier"/>
      <w:noProof/>
      <w:sz w:val="20"/>
    </w:rPr>
  </w:style>
  <w:style w:type="character" w:customStyle="1" w:styleId="XCodeChar">
    <w:name w:val="XCode Char"/>
    <w:link w:val="XCode"/>
    <w:rsid w:val="00216C15"/>
    <w:rPr>
      <w:rFonts w:ascii="Courier New" w:hAnsi="Courier New" w:cs="Courier"/>
      <w:noProof/>
      <w:szCs w:val="22"/>
      <w:lang w:val="en-US" w:eastAsia="en-US"/>
    </w:rPr>
  </w:style>
  <w:style w:type="paragraph" w:customStyle="1" w:styleId="TableParagraph">
    <w:name w:val="Table Paragraph"/>
    <w:basedOn w:val="Normal"/>
    <w:uiPriority w:val="1"/>
    <w:qFormat/>
    <w:rsid w:val="00216C15"/>
    <w:pPr>
      <w:spacing w:after="0" w:line="240" w:lineRule="auto"/>
      <w:jc w:val="left"/>
    </w:pPr>
    <w:rPr>
      <w:rFonts w:asciiTheme="minorHAnsi" w:eastAsiaTheme="minorHAnsi" w:hAnsiTheme="minorHAnsi" w:cstheme="minorBidi"/>
      <w:sz w:val="22"/>
    </w:rPr>
  </w:style>
  <w:style w:type="table" w:styleId="LightShading">
    <w:name w:val="Light Shading"/>
    <w:basedOn w:val="TableNormal"/>
    <w:uiPriority w:val="60"/>
    <w:unhideWhenUsed/>
    <w:rsid w:val="00216C15"/>
    <w:rPr>
      <w:rFonts w:eastAsiaTheme="minorEastAsia"/>
      <w:color w:val="000000" w:themeColor="text1" w:themeShade="BF"/>
      <w:lang w:val="ro-RO"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HChar">
    <w:name w:val="TH Char"/>
    <w:link w:val="TH"/>
    <w:locked/>
    <w:rsid w:val="00216C15"/>
    <w:rPr>
      <w:rFonts w:ascii="Cambria" w:hAnsi="Cambria"/>
      <w:b/>
      <w:sz w:val="24"/>
      <w:szCs w:val="24"/>
      <w:lang w:eastAsia="en-US"/>
    </w:rPr>
  </w:style>
  <w:style w:type="character" w:customStyle="1" w:styleId="NoteZchn">
    <w:name w:val="Note Zchn"/>
    <w:locked/>
    <w:rsid w:val="00216C15"/>
    <w:rPr>
      <w:rFonts w:ascii="Arial" w:hAnsi="Arial"/>
      <w:sz w:val="18"/>
      <w:szCs w:val="20"/>
      <w:lang w:val="de-DE" w:eastAsia="ja-JP"/>
    </w:rPr>
  </w:style>
  <w:style w:type="character" w:customStyle="1" w:styleId="sc121">
    <w:name w:val="sc121"/>
    <w:basedOn w:val="DefaultParagraphFont"/>
    <w:rsid w:val="00216C15"/>
    <w:rPr>
      <w:rFonts w:ascii="Courier New" w:hAnsi="Courier New" w:cs="Courier New" w:hint="default"/>
      <w:color w:val="FF0000"/>
      <w:sz w:val="16"/>
      <w:szCs w:val="16"/>
    </w:rPr>
  </w:style>
  <w:style w:type="character" w:customStyle="1" w:styleId="sc14">
    <w:name w:val="sc14"/>
    <w:basedOn w:val="DefaultParagraphFont"/>
    <w:rsid w:val="00216C15"/>
    <w:rPr>
      <w:rFonts w:ascii="Courier New" w:hAnsi="Courier New" w:cs="Courier New" w:hint="default"/>
      <w:color w:val="0000FF"/>
      <w:sz w:val="16"/>
      <w:szCs w:val="16"/>
    </w:rPr>
  </w:style>
  <w:style w:type="character" w:customStyle="1" w:styleId="sc8">
    <w:name w:val="sc8"/>
    <w:basedOn w:val="DefaultParagraphFont"/>
    <w:rsid w:val="00216C15"/>
    <w:rPr>
      <w:rFonts w:ascii="Courier New" w:hAnsi="Courier New" w:cs="Courier New" w:hint="default"/>
      <w:color w:val="000000"/>
      <w:sz w:val="20"/>
      <w:szCs w:val="20"/>
    </w:rPr>
  </w:style>
  <w:style w:type="character" w:customStyle="1" w:styleId="sc31">
    <w:name w:val="sc31"/>
    <w:basedOn w:val="DefaultParagraphFont"/>
    <w:rsid w:val="00216C15"/>
    <w:rPr>
      <w:rFonts w:ascii="Courier New" w:hAnsi="Courier New" w:cs="Courier New" w:hint="default"/>
      <w:color w:val="FF0000"/>
      <w:sz w:val="16"/>
      <w:szCs w:val="16"/>
    </w:rPr>
  </w:style>
  <w:style w:type="character" w:customStyle="1" w:styleId="sc61">
    <w:name w:val="sc61"/>
    <w:basedOn w:val="DefaultParagraphFont"/>
    <w:rsid w:val="00216C15"/>
    <w:rPr>
      <w:rFonts w:ascii="Courier New" w:hAnsi="Courier New" w:cs="Courier New" w:hint="default"/>
      <w:color w:val="008000"/>
      <w:sz w:val="16"/>
      <w:szCs w:val="16"/>
    </w:rPr>
  </w:style>
  <w:style w:type="character" w:customStyle="1" w:styleId="sc131">
    <w:name w:val="sc131"/>
    <w:basedOn w:val="DefaultParagraphFont"/>
    <w:rsid w:val="00216C15"/>
    <w:rPr>
      <w:rFonts w:ascii="Courier New" w:hAnsi="Courier New" w:cs="Courier New" w:hint="default"/>
      <w:color w:val="FF0000"/>
      <w:sz w:val="16"/>
      <w:szCs w:val="16"/>
    </w:rPr>
  </w:style>
  <w:style w:type="character" w:customStyle="1" w:styleId="sc01">
    <w:name w:val="sc01"/>
    <w:basedOn w:val="DefaultParagraphFont"/>
    <w:rsid w:val="00216C15"/>
    <w:rPr>
      <w:rFonts w:ascii="Courier New" w:hAnsi="Courier New" w:cs="Courier New" w:hint="default"/>
      <w:color w:val="000000"/>
      <w:sz w:val="16"/>
      <w:szCs w:val="16"/>
    </w:rPr>
  </w:style>
  <w:style w:type="character" w:customStyle="1" w:styleId="sc111">
    <w:name w:val="sc111"/>
    <w:basedOn w:val="DefaultParagraphFont"/>
    <w:rsid w:val="00216C15"/>
    <w:rPr>
      <w:rFonts w:ascii="Courier New" w:hAnsi="Courier New" w:cs="Courier New" w:hint="default"/>
      <w:color w:val="0000FF"/>
      <w:sz w:val="16"/>
      <w:szCs w:val="16"/>
    </w:rPr>
  </w:style>
  <w:style w:type="table" w:customStyle="1" w:styleId="TableGrid10">
    <w:name w:val="Table Grid1"/>
    <w:basedOn w:val="TableNormal"/>
    <w:next w:val="TableGrid"/>
    <w:rsid w:val="00216C15"/>
    <w:rPr>
      <w:rFonts w:ascii="Cambria" w:eastAsiaTheme="minorEastAsia"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295">
      <w:bodyDiv w:val="1"/>
      <w:marLeft w:val="0"/>
      <w:marRight w:val="0"/>
      <w:marTop w:val="0"/>
      <w:marBottom w:val="0"/>
      <w:divBdr>
        <w:top w:val="none" w:sz="0" w:space="0" w:color="auto"/>
        <w:left w:val="none" w:sz="0" w:space="0" w:color="auto"/>
        <w:bottom w:val="none" w:sz="0" w:space="0" w:color="auto"/>
        <w:right w:val="none" w:sz="0" w:space="0" w:color="auto"/>
      </w:divBdr>
    </w:div>
    <w:div w:id="15273109">
      <w:bodyDiv w:val="1"/>
      <w:marLeft w:val="0"/>
      <w:marRight w:val="0"/>
      <w:marTop w:val="0"/>
      <w:marBottom w:val="0"/>
      <w:divBdr>
        <w:top w:val="none" w:sz="0" w:space="0" w:color="auto"/>
        <w:left w:val="none" w:sz="0" w:space="0" w:color="auto"/>
        <w:bottom w:val="none" w:sz="0" w:space="0" w:color="auto"/>
        <w:right w:val="none" w:sz="0" w:space="0" w:color="auto"/>
      </w:divBdr>
    </w:div>
    <w:div w:id="16741841">
      <w:bodyDiv w:val="1"/>
      <w:marLeft w:val="0"/>
      <w:marRight w:val="0"/>
      <w:marTop w:val="0"/>
      <w:marBottom w:val="0"/>
      <w:divBdr>
        <w:top w:val="none" w:sz="0" w:space="0" w:color="auto"/>
        <w:left w:val="none" w:sz="0" w:space="0" w:color="auto"/>
        <w:bottom w:val="none" w:sz="0" w:space="0" w:color="auto"/>
        <w:right w:val="none" w:sz="0" w:space="0" w:color="auto"/>
      </w:divBdr>
    </w:div>
    <w:div w:id="30888685">
      <w:bodyDiv w:val="1"/>
      <w:marLeft w:val="0"/>
      <w:marRight w:val="0"/>
      <w:marTop w:val="0"/>
      <w:marBottom w:val="0"/>
      <w:divBdr>
        <w:top w:val="none" w:sz="0" w:space="0" w:color="auto"/>
        <w:left w:val="none" w:sz="0" w:space="0" w:color="auto"/>
        <w:bottom w:val="none" w:sz="0" w:space="0" w:color="auto"/>
        <w:right w:val="none" w:sz="0" w:space="0" w:color="auto"/>
      </w:divBdr>
    </w:div>
    <w:div w:id="39282968">
      <w:bodyDiv w:val="1"/>
      <w:marLeft w:val="0"/>
      <w:marRight w:val="0"/>
      <w:marTop w:val="0"/>
      <w:marBottom w:val="0"/>
      <w:divBdr>
        <w:top w:val="none" w:sz="0" w:space="0" w:color="auto"/>
        <w:left w:val="none" w:sz="0" w:space="0" w:color="auto"/>
        <w:bottom w:val="none" w:sz="0" w:space="0" w:color="auto"/>
        <w:right w:val="none" w:sz="0" w:space="0" w:color="auto"/>
      </w:divBdr>
    </w:div>
    <w:div w:id="60104737">
      <w:bodyDiv w:val="1"/>
      <w:marLeft w:val="0"/>
      <w:marRight w:val="0"/>
      <w:marTop w:val="0"/>
      <w:marBottom w:val="0"/>
      <w:divBdr>
        <w:top w:val="none" w:sz="0" w:space="0" w:color="auto"/>
        <w:left w:val="none" w:sz="0" w:space="0" w:color="auto"/>
        <w:bottom w:val="none" w:sz="0" w:space="0" w:color="auto"/>
        <w:right w:val="none" w:sz="0" w:space="0" w:color="auto"/>
      </w:divBdr>
    </w:div>
    <w:div w:id="131825217">
      <w:bodyDiv w:val="1"/>
      <w:marLeft w:val="0"/>
      <w:marRight w:val="0"/>
      <w:marTop w:val="0"/>
      <w:marBottom w:val="0"/>
      <w:divBdr>
        <w:top w:val="none" w:sz="0" w:space="0" w:color="auto"/>
        <w:left w:val="none" w:sz="0" w:space="0" w:color="auto"/>
        <w:bottom w:val="none" w:sz="0" w:space="0" w:color="auto"/>
        <w:right w:val="none" w:sz="0" w:space="0" w:color="auto"/>
      </w:divBdr>
    </w:div>
    <w:div w:id="157967604">
      <w:bodyDiv w:val="1"/>
      <w:marLeft w:val="0"/>
      <w:marRight w:val="0"/>
      <w:marTop w:val="0"/>
      <w:marBottom w:val="0"/>
      <w:divBdr>
        <w:top w:val="none" w:sz="0" w:space="0" w:color="auto"/>
        <w:left w:val="none" w:sz="0" w:space="0" w:color="auto"/>
        <w:bottom w:val="none" w:sz="0" w:space="0" w:color="auto"/>
        <w:right w:val="none" w:sz="0" w:space="0" w:color="auto"/>
      </w:divBdr>
    </w:div>
    <w:div w:id="175465282">
      <w:bodyDiv w:val="1"/>
      <w:marLeft w:val="0"/>
      <w:marRight w:val="0"/>
      <w:marTop w:val="0"/>
      <w:marBottom w:val="0"/>
      <w:divBdr>
        <w:top w:val="none" w:sz="0" w:space="0" w:color="auto"/>
        <w:left w:val="none" w:sz="0" w:space="0" w:color="auto"/>
        <w:bottom w:val="none" w:sz="0" w:space="0" w:color="auto"/>
        <w:right w:val="none" w:sz="0" w:space="0" w:color="auto"/>
      </w:divBdr>
      <w:divsChild>
        <w:div w:id="1703893826">
          <w:marLeft w:val="0"/>
          <w:marRight w:val="0"/>
          <w:marTop w:val="0"/>
          <w:marBottom w:val="0"/>
          <w:divBdr>
            <w:top w:val="none" w:sz="0" w:space="0" w:color="auto"/>
            <w:left w:val="none" w:sz="0" w:space="0" w:color="auto"/>
            <w:bottom w:val="none" w:sz="0" w:space="0" w:color="auto"/>
            <w:right w:val="none" w:sz="0" w:space="0" w:color="auto"/>
          </w:divBdr>
          <w:divsChild>
            <w:div w:id="8650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0080">
      <w:bodyDiv w:val="1"/>
      <w:marLeft w:val="0"/>
      <w:marRight w:val="0"/>
      <w:marTop w:val="0"/>
      <w:marBottom w:val="0"/>
      <w:divBdr>
        <w:top w:val="none" w:sz="0" w:space="0" w:color="auto"/>
        <w:left w:val="none" w:sz="0" w:space="0" w:color="auto"/>
        <w:bottom w:val="none" w:sz="0" w:space="0" w:color="auto"/>
        <w:right w:val="none" w:sz="0" w:space="0" w:color="auto"/>
      </w:divBdr>
    </w:div>
    <w:div w:id="223756445">
      <w:bodyDiv w:val="1"/>
      <w:marLeft w:val="0"/>
      <w:marRight w:val="0"/>
      <w:marTop w:val="0"/>
      <w:marBottom w:val="0"/>
      <w:divBdr>
        <w:top w:val="none" w:sz="0" w:space="0" w:color="auto"/>
        <w:left w:val="none" w:sz="0" w:space="0" w:color="auto"/>
        <w:bottom w:val="none" w:sz="0" w:space="0" w:color="auto"/>
        <w:right w:val="none" w:sz="0" w:space="0" w:color="auto"/>
      </w:divBdr>
    </w:div>
    <w:div w:id="226308288">
      <w:bodyDiv w:val="1"/>
      <w:marLeft w:val="0"/>
      <w:marRight w:val="0"/>
      <w:marTop w:val="0"/>
      <w:marBottom w:val="0"/>
      <w:divBdr>
        <w:top w:val="none" w:sz="0" w:space="0" w:color="auto"/>
        <w:left w:val="none" w:sz="0" w:space="0" w:color="auto"/>
        <w:bottom w:val="none" w:sz="0" w:space="0" w:color="auto"/>
        <w:right w:val="none" w:sz="0" w:space="0" w:color="auto"/>
      </w:divBdr>
    </w:div>
    <w:div w:id="232545050">
      <w:bodyDiv w:val="1"/>
      <w:marLeft w:val="0"/>
      <w:marRight w:val="0"/>
      <w:marTop w:val="0"/>
      <w:marBottom w:val="0"/>
      <w:divBdr>
        <w:top w:val="none" w:sz="0" w:space="0" w:color="auto"/>
        <w:left w:val="none" w:sz="0" w:space="0" w:color="auto"/>
        <w:bottom w:val="none" w:sz="0" w:space="0" w:color="auto"/>
        <w:right w:val="none" w:sz="0" w:space="0" w:color="auto"/>
      </w:divBdr>
    </w:div>
    <w:div w:id="235089373">
      <w:bodyDiv w:val="1"/>
      <w:marLeft w:val="0"/>
      <w:marRight w:val="0"/>
      <w:marTop w:val="0"/>
      <w:marBottom w:val="0"/>
      <w:divBdr>
        <w:top w:val="none" w:sz="0" w:space="0" w:color="auto"/>
        <w:left w:val="none" w:sz="0" w:space="0" w:color="auto"/>
        <w:bottom w:val="none" w:sz="0" w:space="0" w:color="auto"/>
        <w:right w:val="none" w:sz="0" w:space="0" w:color="auto"/>
      </w:divBdr>
    </w:div>
    <w:div w:id="243804395">
      <w:bodyDiv w:val="1"/>
      <w:marLeft w:val="0"/>
      <w:marRight w:val="0"/>
      <w:marTop w:val="0"/>
      <w:marBottom w:val="0"/>
      <w:divBdr>
        <w:top w:val="none" w:sz="0" w:space="0" w:color="auto"/>
        <w:left w:val="none" w:sz="0" w:space="0" w:color="auto"/>
        <w:bottom w:val="none" w:sz="0" w:space="0" w:color="auto"/>
        <w:right w:val="none" w:sz="0" w:space="0" w:color="auto"/>
      </w:divBdr>
    </w:div>
    <w:div w:id="249587572">
      <w:bodyDiv w:val="1"/>
      <w:marLeft w:val="0"/>
      <w:marRight w:val="0"/>
      <w:marTop w:val="0"/>
      <w:marBottom w:val="0"/>
      <w:divBdr>
        <w:top w:val="none" w:sz="0" w:space="0" w:color="auto"/>
        <w:left w:val="none" w:sz="0" w:space="0" w:color="auto"/>
        <w:bottom w:val="none" w:sz="0" w:space="0" w:color="auto"/>
        <w:right w:val="none" w:sz="0" w:space="0" w:color="auto"/>
      </w:divBdr>
    </w:div>
    <w:div w:id="256867259">
      <w:bodyDiv w:val="1"/>
      <w:marLeft w:val="0"/>
      <w:marRight w:val="0"/>
      <w:marTop w:val="0"/>
      <w:marBottom w:val="0"/>
      <w:divBdr>
        <w:top w:val="none" w:sz="0" w:space="0" w:color="auto"/>
        <w:left w:val="none" w:sz="0" w:space="0" w:color="auto"/>
        <w:bottom w:val="none" w:sz="0" w:space="0" w:color="auto"/>
        <w:right w:val="none" w:sz="0" w:space="0" w:color="auto"/>
      </w:divBdr>
    </w:div>
    <w:div w:id="364453884">
      <w:bodyDiv w:val="1"/>
      <w:marLeft w:val="0"/>
      <w:marRight w:val="0"/>
      <w:marTop w:val="0"/>
      <w:marBottom w:val="0"/>
      <w:divBdr>
        <w:top w:val="none" w:sz="0" w:space="0" w:color="auto"/>
        <w:left w:val="none" w:sz="0" w:space="0" w:color="auto"/>
        <w:bottom w:val="none" w:sz="0" w:space="0" w:color="auto"/>
        <w:right w:val="none" w:sz="0" w:space="0" w:color="auto"/>
      </w:divBdr>
    </w:div>
    <w:div w:id="452671461">
      <w:bodyDiv w:val="1"/>
      <w:marLeft w:val="0"/>
      <w:marRight w:val="0"/>
      <w:marTop w:val="0"/>
      <w:marBottom w:val="0"/>
      <w:divBdr>
        <w:top w:val="none" w:sz="0" w:space="0" w:color="auto"/>
        <w:left w:val="none" w:sz="0" w:space="0" w:color="auto"/>
        <w:bottom w:val="none" w:sz="0" w:space="0" w:color="auto"/>
        <w:right w:val="none" w:sz="0" w:space="0" w:color="auto"/>
      </w:divBdr>
    </w:div>
    <w:div w:id="466974390">
      <w:bodyDiv w:val="1"/>
      <w:marLeft w:val="0"/>
      <w:marRight w:val="0"/>
      <w:marTop w:val="0"/>
      <w:marBottom w:val="0"/>
      <w:divBdr>
        <w:top w:val="none" w:sz="0" w:space="0" w:color="auto"/>
        <w:left w:val="none" w:sz="0" w:space="0" w:color="auto"/>
        <w:bottom w:val="none" w:sz="0" w:space="0" w:color="auto"/>
        <w:right w:val="none" w:sz="0" w:space="0" w:color="auto"/>
      </w:divBdr>
    </w:div>
    <w:div w:id="469131243">
      <w:bodyDiv w:val="1"/>
      <w:marLeft w:val="0"/>
      <w:marRight w:val="0"/>
      <w:marTop w:val="0"/>
      <w:marBottom w:val="0"/>
      <w:divBdr>
        <w:top w:val="none" w:sz="0" w:space="0" w:color="auto"/>
        <w:left w:val="none" w:sz="0" w:space="0" w:color="auto"/>
        <w:bottom w:val="none" w:sz="0" w:space="0" w:color="auto"/>
        <w:right w:val="none" w:sz="0" w:space="0" w:color="auto"/>
      </w:divBdr>
    </w:div>
    <w:div w:id="525752806">
      <w:bodyDiv w:val="1"/>
      <w:marLeft w:val="0"/>
      <w:marRight w:val="0"/>
      <w:marTop w:val="0"/>
      <w:marBottom w:val="0"/>
      <w:divBdr>
        <w:top w:val="none" w:sz="0" w:space="0" w:color="auto"/>
        <w:left w:val="none" w:sz="0" w:space="0" w:color="auto"/>
        <w:bottom w:val="none" w:sz="0" w:space="0" w:color="auto"/>
        <w:right w:val="none" w:sz="0" w:space="0" w:color="auto"/>
      </w:divBdr>
    </w:div>
    <w:div w:id="541088975">
      <w:bodyDiv w:val="1"/>
      <w:marLeft w:val="0"/>
      <w:marRight w:val="0"/>
      <w:marTop w:val="0"/>
      <w:marBottom w:val="0"/>
      <w:divBdr>
        <w:top w:val="none" w:sz="0" w:space="0" w:color="auto"/>
        <w:left w:val="none" w:sz="0" w:space="0" w:color="auto"/>
        <w:bottom w:val="none" w:sz="0" w:space="0" w:color="auto"/>
        <w:right w:val="none" w:sz="0" w:space="0" w:color="auto"/>
      </w:divBdr>
    </w:div>
    <w:div w:id="546063003">
      <w:bodyDiv w:val="1"/>
      <w:marLeft w:val="0"/>
      <w:marRight w:val="0"/>
      <w:marTop w:val="0"/>
      <w:marBottom w:val="0"/>
      <w:divBdr>
        <w:top w:val="none" w:sz="0" w:space="0" w:color="auto"/>
        <w:left w:val="none" w:sz="0" w:space="0" w:color="auto"/>
        <w:bottom w:val="none" w:sz="0" w:space="0" w:color="auto"/>
        <w:right w:val="none" w:sz="0" w:space="0" w:color="auto"/>
      </w:divBdr>
    </w:div>
    <w:div w:id="554632468">
      <w:bodyDiv w:val="1"/>
      <w:marLeft w:val="0"/>
      <w:marRight w:val="0"/>
      <w:marTop w:val="0"/>
      <w:marBottom w:val="0"/>
      <w:divBdr>
        <w:top w:val="none" w:sz="0" w:space="0" w:color="auto"/>
        <w:left w:val="none" w:sz="0" w:space="0" w:color="auto"/>
        <w:bottom w:val="none" w:sz="0" w:space="0" w:color="auto"/>
        <w:right w:val="none" w:sz="0" w:space="0" w:color="auto"/>
      </w:divBdr>
    </w:div>
    <w:div w:id="555623063">
      <w:bodyDiv w:val="1"/>
      <w:marLeft w:val="0"/>
      <w:marRight w:val="0"/>
      <w:marTop w:val="0"/>
      <w:marBottom w:val="0"/>
      <w:divBdr>
        <w:top w:val="none" w:sz="0" w:space="0" w:color="auto"/>
        <w:left w:val="none" w:sz="0" w:space="0" w:color="auto"/>
        <w:bottom w:val="none" w:sz="0" w:space="0" w:color="auto"/>
        <w:right w:val="none" w:sz="0" w:space="0" w:color="auto"/>
      </w:divBdr>
    </w:div>
    <w:div w:id="563026907">
      <w:bodyDiv w:val="1"/>
      <w:marLeft w:val="0"/>
      <w:marRight w:val="0"/>
      <w:marTop w:val="0"/>
      <w:marBottom w:val="0"/>
      <w:divBdr>
        <w:top w:val="none" w:sz="0" w:space="0" w:color="auto"/>
        <w:left w:val="none" w:sz="0" w:space="0" w:color="auto"/>
        <w:bottom w:val="none" w:sz="0" w:space="0" w:color="auto"/>
        <w:right w:val="none" w:sz="0" w:space="0" w:color="auto"/>
      </w:divBdr>
    </w:div>
    <w:div w:id="579366795">
      <w:bodyDiv w:val="1"/>
      <w:marLeft w:val="0"/>
      <w:marRight w:val="0"/>
      <w:marTop w:val="0"/>
      <w:marBottom w:val="0"/>
      <w:divBdr>
        <w:top w:val="none" w:sz="0" w:space="0" w:color="auto"/>
        <w:left w:val="none" w:sz="0" w:space="0" w:color="auto"/>
        <w:bottom w:val="none" w:sz="0" w:space="0" w:color="auto"/>
        <w:right w:val="none" w:sz="0" w:space="0" w:color="auto"/>
      </w:divBdr>
    </w:div>
    <w:div w:id="668217213">
      <w:bodyDiv w:val="1"/>
      <w:marLeft w:val="0"/>
      <w:marRight w:val="0"/>
      <w:marTop w:val="0"/>
      <w:marBottom w:val="0"/>
      <w:divBdr>
        <w:top w:val="none" w:sz="0" w:space="0" w:color="auto"/>
        <w:left w:val="none" w:sz="0" w:space="0" w:color="auto"/>
        <w:bottom w:val="none" w:sz="0" w:space="0" w:color="auto"/>
        <w:right w:val="none" w:sz="0" w:space="0" w:color="auto"/>
      </w:divBdr>
    </w:div>
    <w:div w:id="709575344">
      <w:bodyDiv w:val="1"/>
      <w:marLeft w:val="0"/>
      <w:marRight w:val="0"/>
      <w:marTop w:val="0"/>
      <w:marBottom w:val="0"/>
      <w:divBdr>
        <w:top w:val="none" w:sz="0" w:space="0" w:color="auto"/>
        <w:left w:val="none" w:sz="0" w:space="0" w:color="auto"/>
        <w:bottom w:val="none" w:sz="0" w:space="0" w:color="auto"/>
        <w:right w:val="none" w:sz="0" w:space="0" w:color="auto"/>
      </w:divBdr>
    </w:div>
    <w:div w:id="775519406">
      <w:bodyDiv w:val="1"/>
      <w:marLeft w:val="0"/>
      <w:marRight w:val="0"/>
      <w:marTop w:val="0"/>
      <w:marBottom w:val="0"/>
      <w:divBdr>
        <w:top w:val="none" w:sz="0" w:space="0" w:color="auto"/>
        <w:left w:val="none" w:sz="0" w:space="0" w:color="auto"/>
        <w:bottom w:val="none" w:sz="0" w:space="0" w:color="auto"/>
        <w:right w:val="none" w:sz="0" w:space="0" w:color="auto"/>
      </w:divBdr>
    </w:div>
    <w:div w:id="776633044">
      <w:bodyDiv w:val="1"/>
      <w:marLeft w:val="0"/>
      <w:marRight w:val="0"/>
      <w:marTop w:val="0"/>
      <w:marBottom w:val="0"/>
      <w:divBdr>
        <w:top w:val="none" w:sz="0" w:space="0" w:color="auto"/>
        <w:left w:val="none" w:sz="0" w:space="0" w:color="auto"/>
        <w:bottom w:val="none" w:sz="0" w:space="0" w:color="auto"/>
        <w:right w:val="none" w:sz="0" w:space="0" w:color="auto"/>
      </w:divBdr>
    </w:div>
    <w:div w:id="809253387">
      <w:bodyDiv w:val="1"/>
      <w:marLeft w:val="0"/>
      <w:marRight w:val="0"/>
      <w:marTop w:val="0"/>
      <w:marBottom w:val="0"/>
      <w:divBdr>
        <w:top w:val="none" w:sz="0" w:space="0" w:color="auto"/>
        <w:left w:val="none" w:sz="0" w:space="0" w:color="auto"/>
        <w:bottom w:val="none" w:sz="0" w:space="0" w:color="auto"/>
        <w:right w:val="none" w:sz="0" w:space="0" w:color="auto"/>
      </w:divBdr>
    </w:div>
    <w:div w:id="851456692">
      <w:bodyDiv w:val="1"/>
      <w:marLeft w:val="0"/>
      <w:marRight w:val="0"/>
      <w:marTop w:val="0"/>
      <w:marBottom w:val="0"/>
      <w:divBdr>
        <w:top w:val="none" w:sz="0" w:space="0" w:color="auto"/>
        <w:left w:val="none" w:sz="0" w:space="0" w:color="auto"/>
        <w:bottom w:val="none" w:sz="0" w:space="0" w:color="auto"/>
        <w:right w:val="none" w:sz="0" w:space="0" w:color="auto"/>
      </w:divBdr>
    </w:div>
    <w:div w:id="858618769">
      <w:bodyDiv w:val="1"/>
      <w:marLeft w:val="0"/>
      <w:marRight w:val="0"/>
      <w:marTop w:val="0"/>
      <w:marBottom w:val="0"/>
      <w:divBdr>
        <w:top w:val="none" w:sz="0" w:space="0" w:color="auto"/>
        <w:left w:val="none" w:sz="0" w:space="0" w:color="auto"/>
        <w:bottom w:val="none" w:sz="0" w:space="0" w:color="auto"/>
        <w:right w:val="none" w:sz="0" w:space="0" w:color="auto"/>
      </w:divBdr>
    </w:div>
    <w:div w:id="879902890">
      <w:bodyDiv w:val="1"/>
      <w:marLeft w:val="0"/>
      <w:marRight w:val="0"/>
      <w:marTop w:val="0"/>
      <w:marBottom w:val="0"/>
      <w:divBdr>
        <w:top w:val="none" w:sz="0" w:space="0" w:color="auto"/>
        <w:left w:val="none" w:sz="0" w:space="0" w:color="auto"/>
        <w:bottom w:val="none" w:sz="0" w:space="0" w:color="auto"/>
        <w:right w:val="none" w:sz="0" w:space="0" w:color="auto"/>
      </w:divBdr>
    </w:div>
    <w:div w:id="879972159">
      <w:bodyDiv w:val="1"/>
      <w:marLeft w:val="0"/>
      <w:marRight w:val="0"/>
      <w:marTop w:val="0"/>
      <w:marBottom w:val="0"/>
      <w:divBdr>
        <w:top w:val="none" w:sz="0" w:space="0" w:color="auto"/>
        <w:left w:val="none" w:sz="0" w:space="0" w:color="auto"/>
        <w:bottom w:val="none" w:sz="0" w:space="0" w:color="auto"/>
        <w:right w:val="none" w:sz="0" w:space="0" w:color="auto"/>
      </w:divBdr>
    </w:div>
    <w:div w:id="882442805">
      <w:bodyDiv w:val="1"/>
      <w:marLeft w:val="0"/>
      <w:marRight w:val="0"/>
      <w:marTop w:val="0"/>
      <w:marBottom w:val="0"/>
      <w:divBdr>
        <w:top w:val="none" w:sz="0" w:space="0" w:color="auto"/>
        <w:left w:val="none" w:sz="0" w:space="0" w:color="auto"/>
        <w:bottom w:val="none" w:sz="0" w:space="0" w:color="auto"/>
        <w:right w:val="none" w:sz="0" w:space="0" w:color="auto"/>
      </w:divBdr>
    </w:div>
    <w:div w:id="889804493">
      <w:bodyDiv w:val="1"/>
      <w:marLeft w:val="0"/>
      <w:marRight w:val="0"/>
      <w:marTop w:val="0"/>
      <w:marBottom w:val="0"/>
      <w:divBdr>
        <w:top w:val="none" w:sz="0" w:space="0" w:color="auto"/>
        <w:left w:val="none" w:sz="0" w:space="0" w:color="auto"/>
        <w:bottom w:val="none" w:sz="0" w:space="0" w:color="auto"/>
        <w:right w:val="none" w:sz="0" w:space="0" w:color="auto"/>
      </w:divBdr>
    </w:div>
    <w:div w:id="893737179">
      <w:bodyDiv w:val="1"/>
      <w:marLeft w:val="0"/>
      <w:marRight w:val="0"/>
      <w:marTop w:val="0"/>
      <w:marBottom w:val="0"/>
      <w:divBdr>
        <w:top w:val="none" w:sz="0" w:space="0" w:color="auto"/>
        <w:left w:val="none" w:sz="0" w:space="0" w:color="auto"/>
        <w:bottom w:val="none" w:sz="0" w:space="0" w:color="auto"/>
        <w:right w:val="none" w:sz="0" w:space="0" w:color="auto"/>
      </w:divBdr>
    </w:div>
    <w:div w:id="905996948">
      <w:bodyDiv w:val="1"/>
      <w:marLeft w:val="0"/>
      <w:marRight w:val="0"/>
      <w:marTop w:val="0"/>
      <w:marBottom w:val="0"/>
      <w:divBdr>
        <w:top w:val="none" w:sz="0" w:space="0" w:color="auto"/>
        <w:left w:val="none" w:sz="0" w:space="0" w:color="auto"/>
        <w:bottom w:val="none" w:sz="0" w:space="0" w:color="auto"/>
        <w:right w:val="none" w:sz="0" w:space="0" w:color="auto"/>
      </w:divBdr>
    </w:div>
    <w:div w:id="940793590">
      <w:bodyDiv w:val="1"/>
      <w:marLeft w:val="0"/>
      <w:marRight w:val="0"/>
      <w:marTop w:val="0"/>
      <w:marBottom w:val="0"/>
      <w:divBdr>
        <w:top w:val="none" w:sz="0" w:space="0" w:color="auto"/>
        <w:left w:val="none" w:sz="0" w:space="0" w:color="auto"/>
        <w:bottom w:val="none" w:sz="0" w:space="0" w:color="auto"/>
        <w:right w:val="none" w:sz="0" w:space="0" w:color="auto"/>
      </w:divBdr>
    </w:div>
    <w:div w:id="985548439">
      <w:bodyDiv w:val="1"/>
      <w:marLeft w:val="0"/>
      <w:marRight w:val="0"/>
      <w:marTop w:val="0"/>
      <w:marBottom w:val="0"/>
      <w:divBdr>
        <w:top w:val="none" w:sz="0" w:space="0" w:color="auto"/>
        <w:left w:val="none" w:sz="0" w:space="0" w:color="auto"/>
        <w:bottom w:val="none" w:sz="0" w:space="0" w:color="auto"/>
        <w:right w:val="none" w:sz="0" w:space="0" w:color="auto"/>
      </w:divBdr>
    </w:div>
    <w:div w:id="1028677912">
      <w:bodyDiv w:val="1"/>
      <w:marLeft w:val="0"/>
      <w:marRight w:val="0"/>
      <w:marTop w:val="0"/>
      <w:marBottom w:val="0"/>
      <w:divBdr>
        <w:top w:val="none" w:sz="0" w:space="0" w:color="auto"/>
        <w:left w:val="none" w:sz="0" w:space="0" w:color="auto"/>
        <w:bottom w:val="none" w:sz="0" w:space="0" w:color="auto"/>
        <w:right w:val="none" w:sz="0" w:space="0" w:color="auto"/>
      </w:divBdr>
    </w:div>
    <w:div w:id="1041512917">
      <w:bodyDiv w:val="1"/>
      <w:marLeft w:val="0"/>
      <w:marRight w:val="0"/>
      <w:marTop w:val="0"/>
      <w:marBottom w:val="0"/>
      <w:divBdr>
        <w:top w:val="none" w:sz="0" w:space="0" w:color="auto"/>
        <w:left w:val="none" w:sz="0" w:space="0" w:color="auto"/>
        <w:bottom w:val="none" w:sz="0" w:space="0" w:color="auto"/>
        <w:right w:val="none" w:sz="0" w:space="0" w:color="auto"/>
      </w:divBdr>
    </w:div>
    <w:div w:id="1044867132">
      <w:bodyDiv w:val="1"/>
      <w:marLeft w:val="0"/>
      <w:marRight w:val="0"/>
      <w:marTop w:val="0"/>
      <w:marBottom w:val="0"/>
      <w:divBdr>
        <w:top w:val="none" w:sz="0" w:space="0" w:color="auto"/>
        <w:left w:val="none" w:sz="0" w:space="0" w:color="auto"/>
        <w:bottom w:val="none" w:sz="0" w:space="0" w:color="auto"/>
        <w:right w:val="none" w:sz="0" w:space="0" w:color="auto"/>
      </w:divBdr>
    </w:div>
    <w:div w:id="1107971082">
      <w:bodyDiv w:val="1"/>
      <w:marLeft w:val="0"/>
      <w:marRight w:val="0"/>
      <w:marTop w:val="0"/>
      <w:marBottom w:val="0"/>
      <w:divBdr>
        <w:top w:val="none" w:sz="0" w:space="0" w:color="auto"/>
        <w:left w:val="none" w:sz="0" w:space="0" w:color="auto"/>
        <w:bottom w:val="none" w:sz="0" w:space="0" w:color="auto"/>
        <w:right w:val="none" w:sz="0" w:space="0" w:color="auto"/>
      </w:divBdr>
    </w:div>
    <w:div w:id="1125932013">
      <w:bodyDiv w:val="1"/>
      <w:marLeft w:val="0"/>
      <w:marRight w:val="0"/>
      <w:marTop w:val="0"/>
      <w:marBottom w:val="0"/>
      <w:divBdr>
        <w:top w:val="none" w:sz="0" w:space="0" w:color="auto"/>
        <w:left w:val="none" w:sz="0" w:space="0" w:color="auto"/>
        <w:bottom w:val="none" w:sz="0" w:space="0" w:color="auto"/>
        <w:right w:val="none" w:sz="0" w:space="0" w:color="auto"/>
      </w:divBdr>
    </w:div>
    <w:div w:id="1166357770">
      <w:bodyDiv w:val="1"/>
      <w:marLeft w:val="0"/>
      <w:marRight w:val="0"/>
      <w:marTop w:val="0"/>
      <w:marBottom w:val="0"/>
      <w:divBdr>
        <w:top w:val="none" w:sz="0" w:space="0" w:color="auto"/>
        <w:left w:val="none" w:sz="0" w:space="0" w:color="auto"/>
        <w:bottom w:val="none" w:sz="0" w:space="0" w:color="auto"/>
        <w:right w:val="none" w:sz="0" w:space="0" w:color="auto"/>
      </w:divBdr>
    </w:div>
    <w:div w:id="1196190843">
      <w:bodyDiv w:val="1"/>
      <w:marLeft w:val="0"/>
      <w:marRight w:val="0"/>
      <w:marTop w:val="0"/>
      <w:marBottom w:val="0"/>
      <w:divBdr>
        <w:top w:val="none" w:sz="0" w:space="0" w:color="auto"/>
        <w:left w:val="none" w:sz="0" w:space="0" w:color="auto"/>
        <w:bottom w:val="none" w:sz="0" w:space="0" w:color="auto"/>
        <w:right w:val="none" w:sz="0" w:space="0" w:color="auto"/>
      </w:divBdr>
    </w:div>
    <w:div w:id="1224026164">
      <w:bodyDiv w:val="1"/>
      <w:marLeft w:val="0"/>
      <w:marRight w:val="0"/>
      <w:marTop w:val="0"/>
      <w:marBottom w:val="0"/>
      <w:divBdr>
        <w:top w:val="none" w:sz="0" w:space="0" w:color="auto"/>
        <w:left w:val="none" w:sz="0" w:space="0" w:color="auto"/>
        <w:bottom w:val="none" w:sz="0" w:space="0" w:color="auto"/>
        <w:right w:val="none" w:sz="0" w:space="0" w:color="auto"/>
      </w:divBdr>
    </w:div>
    <w:div w:id="1242980635">
      <w:bodyDiv w:val="1"/>
      <w:marLeft w:val="0"/>
      <w:marRight w:val="0"/>
      <w:marTop w:val="0"/>
      <w:marBottom w:val="0"/>
      <w:divBdr>
        <w:top w:val="none" w:sz="0" w:space="0" w:color="auto"/>
        <w:left w:val="none" w:sz="0" w:space="0" w:color="auto"/>
        <w:bottom w:val="none" w:sz="0" w:space="0" w:color="auto"/>
        <w:right w:val="none" w:sz="0" w:space="0" w:color="auto"/>
      </w:divBdr>
    </w:div>
    <w:div w:id="1244603086">
      <w:bodyDiv w:val="1"/>
      <w:marLeft w:val="0"/>
      <w:marRight w:val="0"/>
      <w:marTop w:val="0"/>
      <w:marBottom w:val="0"/>
      <w:divBdr>
        <w:top w:val="none" w:sz="0" w:space="0" w:color="auto"/>
        <w:left w:val="none" w:sz="0" w:space="0" w:color="auto"/>
        <w:bottom w:val="none" w:sz="0" w:space="0" w:color="auto"/>
        <w:right w:val="none" w:sz="0" w:space="0" w:color="auto"/>
      </w:divBdr>
    </w:div>
    <w:div w:id="1307737732">
      <w:bodyDiv w:val="1"/>
      <w:marLeft w:val="0"/>
      <w:marRight w:val="0"/>
      <w:marTop w:val="0"/>
      <w:marBottom w:val="0"/>
      <w:divBdr>
        <w:top w:val="none" w:sz="0" w:space="0" w:color="auto"/>
        <w:left w:val="none" w:sz="0" w:space="0" w:color="auto"/>
        <w:bottom w:val="none" w:sz="0" w:space="0" w:color="auto"/>
        <w:right w:val="none" w:sz="0" w:space="0" w:color="auto"/>
      </w:divBdr>
    </w:div>
    <w:div w:id="1325276850">
      <w:bodyDiv w:val="1"/>
      <w:marLeft w:val="0"/>
      <w:marRight w:val="0"/>
      <w:marTop w:val="0"/>
      <w:marBottom w:val="0"/>
      <w:divBdr>
        <w:top w:val="none" w:sz="0" w:space="0" w:color="auto"/>
        <w:left w:val="none" w:sz="0" w:space="0" w:color="auto"/>
        <w:bottom w:val="none" w:sz="0" w:space="0" w:color="auto"/>
        <w:right w:val="none" w:sz="0" w:space="0" w:color="auto"/>
      </w:divBdr>
    </w:div>
    <w:div w:id="1339966963">
      <w:bodyDiv w:val="1"/>
      <w:marLeft w:val="0"/>
      <w:marRight w:val="0"/>
      <w:marTop w:val="0"/>
      <w:marBottom w:val="0"/>
      <w:divBdr>
        <w:top w:val="none" w:sz="0" w:space="0" w:color="auto"/>
        <w:left w:val="none" w:sz="0" w:space="0" w:color="auto"/>
        <w:bottom w:val="none" w:sz="0" w:space="0" w:color="auto"/>
        <w:right w:val="none" w:sz="0" w:space="0" w:color="auto"/>
      </w:divBdr>
    </w:div>
    <w:div w:id="1343821587">
      <w:bodyDiv w:val="1"/>
      <w:marLeft w:val="0"/>
      <w:marRight w:val="0"/>
      <w:marTop w:val="0"/>
      <w:marBottom w:val="0"/>
      <w:divBdr>
        <w:top w:val="none" w:sz="0" w:space="0" w:color="auto"/>
        <w:left w:val="none" w:sz="0" w:space="0" w:color="auto"/>
        <w:bottom w:val="none" w:sz="0" w:space="0" w:color="auto"/>
        <w:right w:val="none" w:sz="0" w:space="0" w:color="auto"/>
      </w:divBdr>
    </w:div>
    <w:div w:id="1376349886">
      <w:bodyDiv w:val="1"/>
      <w:marLeft w:val="0"/>
      <w:marRight w:val="0"/>
      <w:marTop w:val="0"/>
      <w:marBottom w:val="0"/>
      <w:divBdr>
        <w:top w:val="none" w:sz="0" w:space="0" w:color="auto"/>
        <w:left w:val="none" w:sz="0" w:space="0" w:color="auto"/>
        <w:bottom w:val="none" w:sz="0" w:space="0" w:color="auto"/>
        <w:right w:val="none" w:sz="0" w:space="0" w:color="auto"/>
      </w:divBdr>
    </w:div>
    <w:div w:id="1400788378">
      <w:bodyDiv w:val="1"/>
      <w:marLeft w:val="0"/>
      <w:marRight w:val="0"/>
      <w:marTop w:val="0"/>
      <w:marBottom w:val="0"/>
      <w:divBdr>
        <w:top w:val="none" w:sz="0" w:space="0" w:color="auto"/>
        <w:left w:val="none" w:sz="0" w:space="0" w:color="auto"/>
        <w:bottom w:val="none" w:sz="0" w:space="0" w:color="auto"/>
        <w:right w:val="none" w:sz="0" w:space="0" w:color="auto"/>
      </w:divBdr>
    </w:div>
    <w:div w:id="1425029070">
      <w:bodyDiv w:val="1"/>
      <w:marLeft w:val="0"/>
      <w:marRight w:val="0"/>
      <w:marTop w:val="0"/>
      <w:marBottom w:val="0"/>
      <w:divBdr>
        <w:top w:val="none" w:sz="0" w:space="0" w:color="auto"/>
        <w:left w:val="none" w:sz="0" w:space="0" w:color="auto"/>
        <w:bottom w:val="none" w:sz="0" w:space="0" w:color="auto"/>
        <w:right w:val="none" w:sz="0" w:space="0" w:color="auto"/>
      </w:divBdr>
    </w:div>
    <w:div w:id="1426144364">
      <w:bodyDiv w:val="1"/>
      <w:marLeft w:val="0"/>
      <w:marRight w:val="0"/>
      <w:marTop w:val="0"/>
      <w:marBottom w:val="0"/>
      <w:divBdr>
        <w:top w:val="none" w:sz="0" w:space="0" w:color="auto"/>
        <w:left w:val="none" w:sz="0" w:space="0" w:color="auto"/>
        <w:bottom w:val="none" w:sz="0" w:space="0" w:color="auto"/>
        <w:right w:val="none" w:sz="0" w:space="0" w:color="auto"/>
      </w:divBdr>
      <w:divsChild>
        <w:div w:id="692657036">
          <w:marLeft w:val="547"/>
          <w:marRight w:val="0"/>
          <w:marTop w:val="0"/>
          <w:marBottom w:val="0"/>
          <w:divBdr>
            <w:top w:val="none" w:sz="0" w:space="0" w:color="auto"/>
            <w:left w:val="none" w:sz="0" w:space="0" w:color="auto"/>
            <w:bottom w:val="none" w:sz="0" w:space="0" w:color="auto"/>
            <w:right w:val="none" w:sz="0" w:space="0" w:color="auto"/>
          </w:divBdr>
        </w:div>
      </w:divsChild>
    </w:div>
    <w:div w:id="1435247048">
      <w:bodyDiv w:val="1"/>
      <w:marLeft w:val="0"/>
      <w:marRight w:val="0"/>
      <w:marTop w:val="0"/>
      <w:marBottom w:val="0"/>
      <w:divBdr>
        <w:top w:val="none" w:sz="0" w:space="0" w:color="auto"/>
        <w:left w:val="none" w:sz="0" w:space="0" w:color="auto"/>
        <w:bottom w:val="none" w:sz="0" w:space="0" w:color="auto"/>
        <w:right w:val="none" w:sz="0" w:space="0" w:color="auto"/>
      </w:divBdr>
    </w:div>
    <w:div w:id="1490706514">
      <w:bodyDiv w:val="1"/>
      <w:marLeft w:val="0"/>
      <w:marRight w:val="0"/>
      <w:marTop w:val="0"/>
      <w:marBottom w:val="0"/>
      <w:divBdr>
        <w:top w:val="none" w:sz="0" w:space="0" w:color="auto"/>
        <w:left w:val="none" w:sz="0" w:space="0" w:color="auto"/>
        <w:bottom w:val="none" w:sz="0" w:space="0" w:color="auto"/>
        <w:right w:val="none" w:sz="0" w:space="0" w:color="auto"/>
      </w:divBdr>
    </w:div>
    <w:div w:id="1491486234">
      <w:bodyDiv w:val="1"/>
      <w:marLeft w:val="0"/>
      <w:marRight w:val="0"/>
      <w:marTop w:val="0"/>
      <w:marBottom w:val="0"/>
      <w:divBdr>
        <w:top w:val="none" w:sz="0" w:space="0" w:color="auto"/>
        <w:left w:val="none" w:sz="0" w:space="0" w:color="auto"/>
        <w:bottom w:val="none" w:sz="0" w:space="0" w:color="auto"/>
        <w:right w:val="none" w:sz="0" w:space="0" w:color="auto"/>
      </w:divBdr>
    </w:div>
    <w:div w:id="1531916850">
      <w:bodyDiv w:val="1"/>
      <w:marLeft w:val="0"/>
      <w:marRight w:val="0"/>
      <w:marTop w:val="0"/>
      <w:marBottom w:val="0"/>
      <w:divBdr>
        <w:top w:val="none" w:sz="0" w:space="0" w:color="auto"/>
        <w:left w:val="none" w:sz="0" w:space="0" w:color="auto"/>
        <w:bottom w:val="none" w:sz="0" w:space="0" w:color="auto"/>
        <w:right w:val="none" w:sz="0" w:space="0" w:color="auto"/>
      </w:divBdr>
    </w:div>
    <w:div w:id="1603031075">
      <w:bodyDiv w:val="1"/>
      <w:marLeft w:val="0"/>
      <w:marRight w:val="0"/>
      <w:marTop w:val="0"/>
      <w:marBottom w:val="0"/>
      <w:divBdr>
        <w:top w:val="none" w:sz="0" w:space="0" w:color="auto"/>
        <w:left w:val="none" w:sz="0" w:space="0" w:color="auto"/>
        <w:bottom w:val="none" w:sz="0" w:space="0" w:color="auto"/>
        <w:right w:val="none" w:sz="0" w:space="0" w:color="auto"/>
      </w:divBdr>
    </w:div>
    <w:div w:id="1674146148">
      <w:bodyDiv w:val="1"/>
      <w:marLeft w:val="0"/>
      <w:marRight w:val="0"/>
      <w:marTop w:val="0"/>
      <w:marBottom w:val="0"/>
      <w:divBdr>
        <w:top w:val="none" w:sz="0" w:space="0" w:color="auto"/>
        <w:left w:val="none" w:sz="0" w:space="0" w:color="auto"/>
        <w:bottom w:val="none" w:sz="0" w:space="0" w:color="auto"/>
        <w:right w:val="none" w:sz="0" w:space="0" w:color="auto"/>
      </w:divBdr>
    </w:div>
    <w:div w:id="1678657687">
      <w:bodyDiv w:val="1"/>
      <w:marLeft w:val="0"/>
      <w:marRight w:val="0"/>
      <w:marTop w:val="0"/>
      <w:marBottom w:val="0"/>
      <w:divBdr>
        <w:top w:val="none" w:sz="0" w:space="0" w:color="auto"/>
        <w:left w:val="none" w:sz="0" w:space="0" w:color="auto"/>
        <w:bottom w:val="none" w:sz="0" w:space="0" w:color="auto"/>
        <w:right w:val="none" w:sz="0" w:space="0" w:color="auto"/>
      </w:divBdr>
    </w:div>
    <w:div w:id="1689256074">
      <w:bodyDiv w:val="1"/>
      <w:marLeft w:val="0"/>
      <w:marRight w:val="0"/>
      <w:marTop w:val="0"/>
      <w:marBottom w:val="0"/>
      <w:divBdr>
        <w:top w:val="none" w:sz="0" w:space="0" w:color="auto"/>
        <w:left w:val="none" w:sz="0" w:space="0" w:color="auto"/>
        <w:bottom w:val="none" w:sz="0" w:space="0" w:color="auto"/>
        <w:right w:val="none" w:sz="0" w:space="0" w:color="auto"/>
      </w:divBdr>
    </w:div>
    <w:div w:id="1707824849">
      <w:bodyDiv w:val="1"/>
      <w:marLeft w:val="0"/>
      <w:marRight w:val="0"/>
      <w:marTop w:val="0"/>
      <w:marBottom w:val="0"/>
      <w:divBdr>
        <w:top w:val="none" w:sz="0" w:space="0" w:color="auto"/>
        <w:left w:val="none" w:sz="0" w:space="0" w:color="auto"/>
        <w:bottom w:val="none" w:sz="0" w:space="0" w:color="auto"/>
        <w:right w:val="none" w:sz="0" w:space="0" w:color="auto"/>
      </w:divBdr>
    </w:div>
    <w:div w:id="1710761136">
      <w:bodyDiv w:val="1"/>
      <w:marLeft w:val="0"/>
      <w:marRight w:val="0"/>
      <w:marTop w:val="0"/>
      <w:marBottom w:val="0"/>
      <w:divBdr>
        <w:top w:val="none" w:sz="0" w:space="0" w:color="auto"/>
        <w:left w:val="none" w:sz="0" w:space="0" w:color="auto"/>
        <w:bottom w:val="none" w:sz="0" w:space="0" w:color="auto"/>
        <w:right w:val="none" w:sz="0" w:space="0" w:color="auto"/>
      </w:divBdr>
    </w:div>
    <w:div w:id="1737700019">
      <w:bodyDiv w:val="1"/>
      <w:marLeft w:val="0"/>
      <w:marRight w:val="0"/>
      <w:marTop w:val="0"/>
      <w:marBottom w:val="0"/>
      <w:divBdr>
        <w:top w:val="none" w:sz="0" w:space="0" w:color="auto"/>
        <w:left w:val="none" w:sz="0" w:space="0" w:color="auto"/>
        <w:bottom w:val="none" w:sz="0" w:space="0" w:color="auto"/>
        <w:right w:val="none" w:sz="0" w:space="0" w:color="auto"/>
      </w:divBdr>
    </w:div>
    <w:div w:id="1752845309">
      <w:bodyDiv w:val="1"/>
      <w:marLeft w:val="0"/>
      <w:marRight w:val="0"/>
      <w:marTop w:val="0"/>
      <w:marBottom w:val="0"/>
      <w:divBdr>
        <w:top w:val="none" w:sz="0" w:space="0" w:color="auto"/>
        <w:left w:val="none" w:sz="0" w:space="0" w:color="auto"/>
        <w:bottom w:val="none" w:sz="0" w:space="0" w:color="auto"/>
        <w:right w:val="none" w:sz="0" w:space="0" w:color="auto"/>
      </w:divBdr>
      <w:divsChild>
        <w:div w:id="463546250">
          <w:marLeft w:val="0"/>
          <w:marRight w:val="0"/>
          <w:marTop w:val="0"/>
          <w:marBottom w:val="0"/>
          <w:divBdr>
            <w:top w:val="none" w:sz="0" w:space="0" w:color="auto"/>
            <w:left w:val="none" w:sz="0" w:space="0" w:color="auto"/>
            <w:bottom w:val="none" w:sz="0" w:space="0" w:color="auto"/>
            <w:right w:val="none" w:sz="0" w:space="0" w:color="auto"/>
          </w:divBdr>
          <w:divsChild>
            <w:div w:id="91513680">
              <w:marLeft w:val="0"/>
              <w:marRight w:val="0"/>
              <w:marTop w:val="0"/>
              <w:marBottom w:val="0"/>
              <w:divBdr>
                <w:top w:val="none" w:sz="0" w:space="0" w:color="auto"/>
                <w:left w:val="none" w:sz="0" w:space="0" w:color="auto"/>
                <w:bottom w:val="none" w:sz="0" w:space="0" w:color="auto"/>
                <w:right w:val="none" w:sz="0" w:space="0" w:color="auto"/>
              </w:divBdr>
            </w:div>
            <w:div w:id="112134770">
              <w:marLeft w:val="0"/>
              <w:marRight w:val="0"/>
              <w:marTop w:val="0"/>
              <w:marBottom w:val="0"/>
              <w:divBdr>
                <w:top w:val="none" w:sz="0" w:space="0" w:color="auto"/>
                <w:left w:val="none" w:sz="0" w:space="0" w:color="auto"/>
                <w:bottom w:val="none" w:sz="0" w:space="0" w:color="auto"/>
                <w:right w:val="none" w:sz="0" w:space="0" w:color="auto"/>
              </w:divBdr>
            </w:div>
            <w:div w:id="189875142">
              <w:marLeft w:val="0"/>
              <w:marRight w:val="0"/>
              <w:marTop w:val="0"/>
              <w:marBottom w:val="0"/>
              <w:divBdr>
                <w:top w:val="none" w:sz="0" w:space="0" w:color="auto"/>
                <w:left w:val="none" w:sz="0" w:space="0" w:color="auto"/>
                <w:bottom w:val="none" w:sz="0" w:space="0" w:color="auto"/>
                <w:right w:val="none" w:sz="0" w:space="0" w:color="auto"/>
              </w:divBdr>
            </w:div>
            <w:div w:id="221986634">
              <w:marLeft w:val="0"/>
              <w:marRight w:val="0"/>
              <w:marTop w:val="0"/>
              <w:marBottom w:val="0"/>
              <w:divBdr>
                <w:top w:val="none" w:sz="0" w:space="0" w:color="auto"/>
                <w:left w:val="none" w:sz="0" w:space="0" w:color="auto"/>
                <w:bottom w:val="none" w:sz="0" w:space="0" w:color="auto"/>
                <w:right w:val="none" w:sz="0" w:space="0" w:color="auto"/>
              </w:divBdr>
            </w:div>
            <w:div w:id="268243683">
              <w:marLeft w:val="0"/>
              <w:marRight w:val="0"/>
              <w:marTop w:val="0"/>
              <w:marBottom w:val="0"/>
              <w:divBdr>
                <w:top w:val="none" w:sz="0" w:space="0" w:color="auto"/>
                <w:left w:val="none" w:sz="0" w:space="0" w:color="auto"/>
                <w:bottom w:val="none" w:sz="0" w:space="0" w:color="auto"/>
                <w:right w:val="none" w:sz="0" w:space="0" w:color="auto"/>
              </w:divBdr>
            </w:div>
            <w:div w:id="274093838">
              <w:marLeft w:val="0"/>
              <w:marRight w:val="0"/>
              <w:marTop w:val="0"/>
              <w:marBottom w:val="0"/>
              <w:divBdr>
                <w:top w:val="none" w:sz="0" w:space="0" w:color="auto"/>
                <w:left w:val="none" w:sz="0" w:space="0" w:color="auto"/>
                <w:bottom w:val="none" w:sz="0" w:space="0" w:color="auto"/>
                <w:right w:val="none" w:sz="0" w:space="0" w:color="auto"/>
              </w:divBdr>
            </w:div>
            <w:div w:id="336737124">
              <w:marLeft w:val="0"/>
              <w:marRight w:val="0"/>
              <w:marTop w:val="0"/>
              <w:marBottom w:val="0"/>
              <w:divBdr>
                <w:top w:val="none" w:sz="0" w:space="0" w:color="auto"/>
                <w:left w:val="none" w:sz="0" w:space="0" w:color="auto"/>
                <w:bottom w:val="none" w:sz="0" w:space="0" w:color="auto"/>
                <w:right w:val="none" w:sz="0" w:space="0" w:color="auto"/>
              </w:divBdr>
            </w:div>
            <w:div w:id="406268581">
              <w:marLeft w:val="0"/>
              <w:marRight w:val="0"/>
              <w:marTop w:val="0"/>
              <w:marBottom w:val="0"/>
              <w:divBdr>
                <w:top w:val="none" w:sz="0" w:space="0" w:color="auto"/>
                <w:left w:val="none" w:sz="0" w:space="0" w:color="auto"/>
                <w:bottom w:val="none" w:sz="0" w:space="0" w:color="auto"/>
                <w:right w:val="none" w:sz="0" w:space="0" w:color="auto"/>
              </w:divBdr>
            </w:div>
            <w:div w:id="434831433">
              <w:marLeft w:val="0"/>
              <w:marRight w:val="0"/>
              <w:marTop w:val="0"/>
              <w:marBottom w:val="0"/>
              <w:divBdr>
                <w:top w:val="none" w:sz="0" w:space="0" w:color="auto"/>
                <w:left w:val="none" w:sz="0" w:space="0" w:color="auto"/>
                <w:bottom w:val="none" w:sz="0" w:space="0" w:color="auto"/>
                <w:right w:val="none" w:sz="0" w:space="0" w:color="auto"/>
              </w:divBdr>
            </w:div>
            <w:div w:id="551618904">
              <w:marLeft w:val="0"/>
              <w:marRight w:val="0"/>
              <w:marTop w:val="0"/>
              <w:marBottom w:val="0"/>
              <w:divBdr>
                <w:top w:val="none" w:sz="0" w:space="0" w:color="auto"/>
                <w:left w:val="none" w:sz="0" w:space="0" w:color="auto"/>
                <w:bottom w:val="none" w:sz="0" w:space="0" w:color="auto"/>
                <w:right w:val="none" w:sz="0" w:space="0" w:color="auto"/>
              </w:divBdr>
            </w:div>
            <w:div w:id="579558900">
              <w:marLeft w:val="0"/>
              <w:marRight w:val="0"/>
              <w:marTop w:val="0"/>
              <w:marBottom w:val="0"/>
              <w:divBdr>
                <w:top w:val="none" w:sz="0" w:space="0" w:color="auto"/>
                <w:left w:val="none" w:sz="0" w:space="0" w:color="auto"/>
                <w:bottom w:val="none" w:sz="0" w:space="0" w:color="auto"/>
                <w:right w:val="none" w:sz="0" w:space="0" w:color="auto"/>
              </w:divBdr>
            </w:div>
            <w:div w:id="591739210">
              <w:marLeft w:val="0"/>
              <w:marRight w:val="0"/>
              <w:marTop w:val="0"/>
              <w:marBottom w:val="0"/>
              <w:divBdr>
                <w:top w:val="none" w:sz="0" w:space="0" w:color="auto"/>
                <w:left w:val="none" w:sz="0" w:space="0" w:color="auto"/>
                <w:bottom w:val="none" w:sz="0" w:space="0" w:color="auto"/>
                <w:right w:val="none" w:sz="0" w:space="0" w:color="auto"/>
              </w:divBdr>
            </w:div>
            <w:div w:id="686255233">
              <w:marLeft w:val="0"/>
              <w:marRight w:val="0"/>
              <w:marTop w:val="0"/>
              <w:marBottom w:val="0"/>
              <w:divBdr>
                <w:top w:val="none" w:sz="0" w:space="0" w:color="auto"/>
                <w:left w:val="none" w:sz="0" w:space="0" w:color="auto"/>
                <w:bottom w:val="none" w:sz="0" w:space="0" w:color="auto"/>
                <w:right w:val="none" w:sz="0" w:space="0" w:color="auto"/>
              </w:divBdr>
            </w:div>
            <w:div w:id="776413065">
              <w:marLeft w:val="0"/>
              <w:marRight w:val="0"/>
              <w:marTop w:val="0"/>
              <w:marBottom w:val="0"/>
              <w:divBdr>
                <w:top w:val="none" w:sz="0" w:space="0" w:color="auto"/>
                <w:left w:val="none" w:sz="0" w:space="0" w:color="auto"/>
                <w:bottom w:val="none" w:sz="0" w:space="0" w:color="auto"/>
                <w:right w:val="none" w:sz="0" w:space="0" w:color="auto"/>
              </w:divBdr>
            </w:div>
            <w:div w:id="799763150">
              <w:marLeft w:val="0"/>
              <w:marRight w:val="0"/>
              <w:marTop w:val="0"/>
              <w:marBottom w:val="0"/>
              <w:divBdr>
                <w:top w:val="none" w:sz="0" w:space="0" w:color="auto"/>
                <w:left w:val="none" w:sz="0" w:space="0" w:color="auto"/>
                <w:bottom w:val="none" w:sz="0" w:space="0" w:color="auto"/>
                <w:right w:val="none" w:sz="0" w:space="0" w:color="auto"/>
              </w:divBdr>
            </w:div>
            <w:div w:id="1103038678">
              <w:marLeft w:val="0"/>
              <w:marRight w:val="0"/>
              <w:marTop w:val="0"/>
              <w:marBottom w:val="0"/>
              <w:divBdr>
                <w:top w:val="none" w:sz="0" w:space="0" w:color="auto"/>
                <w:left w:val="none" w:sz="0" w:space="0" w:color="auto"/>
                <w:bottom w:val="none" w:sz="0" w:space="0" w:color="auto"/>
                <w:right w:val="none" w:sz="0" w:space="0" w:color="auto"/>
              </w:divBdr>
            </w:div>
            <w:div w:id="1157302772">
              <w:marLeft w:val="0"/>
              <w:marRight w:val="0"/>
              <w:marTop w:val="0"/>
              <w:marBottom w:val="0"/>
              <w:divBdr>
                <w:top w:val="none" w:sz="0" w:space="0" w:color="auto"/>
                <w:left w:val="none" w:sz="0" w:space="0" w:color="auto"/>
                <w:bottom w:val="none" w:sz="0" w:space="0" w:color="auto"/>
                <w:right w:val="none" w:sz="0" w:space="0" w:color="auto"/>
              </w:divBdr>
            </w:div>
            <w:div w:id="1193298978">
              <w:marLeft w:val="0"/>
              <w:marRight w:val="0"/>
              <w:marTop w:val="0"/>
              <w:marBottom w:val="0"/>
              <w:divBdr>
                <w:top w:val="none" w:sz="0" w:space="0" w:color="auto"/>
                <w:left w:val="none" w:sz="0" w:space="0" w:color="auto"/>
                <w:bottom w:val="none" w:sz="0" w:space="0" w:color="auto"/>
                <w:right w:val="none" w:sz="0" w:space="0" w:color="auto"/>
              </w:divBdr>
            </w:div>
            <w:div w:id="1276328666">
              <w:marLeft w:val="0"/>
              <w:marRight w:val="0"/>
              <w:marTop w:val="0"/>
              <w:marBottom w:val="0"/>
              <w:divBdr>
                <w:top w:val="none" w:sz="0" w:space="0" w:color="auto"/>
                <w:left w:val="none" w:sz="0" w:space="0" w:color="auto"/>
                <w:bottom w:val="none" w:sz="0" w:space="0" w:color="auto"/>
                <w:right w:val="none" w:sz="0" w:space="0" w:color="auto"/>
              </w:divBdr>
            </w:div>
            <w:div w:id="1303072732">
              <w:marLeft w:val="0"/>
              <w:marRight w:val="0"/>
              <w:marTop w:val="0"/>
              <w:marBottom w:val="0"/>
              <w:divBdr>
                <w:top w:val="none" w:sz="0" w:space="0" w:color="auto"/>
                <w:left w:val="none" w:sz="0" w:space="0" w:color="auto"/>
                <w:bottom w:val="none" w:sz="0" w:space="0" w:color="auto"/>
                <w:right w:val="none" w:sz="0" w:space="0" w:color="auto"/>
              </w:divBdr>
            </w:div>
            <w:div w:id="1352338398">
              <w:marLeft w:val="0"/>
              <w:marRight w:val="0"/>
              <w:marTop w:val="0"/>
              <w:marBottom w:val="0"/>
              <w:divBdr>
                <w:top w:val="none" w:sz="0" w:space="0" w:color="auto"/>
                <w:left w:val="none" w:sz="0" w:space="0" w:color="auto"/>
                <w:bottom w:val="none" w:sz="0" w:space="0" w:color="auto"/>
                <w:right w:val="none" w:sz="0" w:space="0" w:color="auto"/>
              </w:divBdr>
            </w:div>
            <w:div w:id="1429423345">
              <w:marLeft w:val="0"/>
              <w:marRight w:val="0"/>
              <w:marTop w:val="0"/>
              <w:marBottom w:val="0"/>
              <w:divBdr>
                <w:top w:val="none" w:sz="0" w:space="0" w:color="auto"/>
                <w:left w:val="none" w:sz="0" w:space="0" w:color="auto"/>
                <w:bottom w:val="none" w:sz="0" w:space="0" w:color="auto"/>
                <w:right w:val="none" w:sz="0" w:space="0" w:color="auto"/>
              </w:divBdr>
            </w:div>
            <w:div w:id="1478767471">
              <w:marLeft w:val="0"/>
              <w:marRight w:val="0"/>
              <w:marTop w:val="0"/>
              <w:marBottom w:val="0"/>
              <w:divBdr>
                <w:top w:val="none" w:sz="0" w:space="0" w:color="auto"/>
                <w:left w:val="none" w:sz="0" w:space="0" w:color="auto"/>
                <w:bottom w:val="none" w:sz="0" w:space="0" w:color="auto"/>
                <w:right w:val="none" w:sz="0" w:space="0" w:color="auto"/>
              </w:divBdr>
            </w:div>
            <w:div w:id="1540315231">
              <w:marLeft w:val="0"/>
              <w:marRight w:val="0"/>
              <w:marTop w:val="0"/>
              <w:marBottom w:val="0"/>
              <w:divBdr>
                <w:top w:val="none" w:sz="0" w:space="0" w:color="auto"/>
                <w:left w:val="none" w:sz="0" w:space="0" w:color="auto"/>
                <w:bottom w:val="none" w:sz="0" w:space="0" w:color="auto"/>
                <w:right w:val="none" w:sz="0" w:space="0" w:color="auto"/>
              </w:divBdr>
            </w:div>
            <w:div w:id="1619994941">
              <w:marLeft w:val="0"/>
              <w:marRight w:val="0"/>
              <w:marTop w:val="0"/>
              <w:marBottom w:val="0"/>
              <w:divBdr>
                <w:top w:val="none" w:sz="0" w:space="0" w:color="auto"/>
                <w:left w:val="none" w:sz="0" w:space="0" w:color="auto"/>
                <w:bottom w:val="none" w:sz="0" w:space="0" w:color="auto"/>
                <w:right w:val="none" w:sz="0" w:space="0" w:color="auto"/>
              </w:divBdr>
            </w:div>
            <w:div w:id="1647079249">
              <w:marLeft w:val="0"/>
              <w:marRight w:val="0"/>
              <w:marTop w:val="0"/>
              <w:marBottom w:val="0"/>
              <w:divBdr>
                <w:top w:val="none" w:sz="0" w:space="0" w:color="auto"/>
                <w:left w:val="none" w:sz="0" w:space="0" w:color="auto"/>
                <w:bottom w:val="none" w:sz="0" w:space="0" w:color="auto"/>
                <w:right w:val="none" w:sz="0" w:space="0" w:color="auto"/>
              </w:divBdr>
            </w:div>
            <w:div w:id="1732729687">
              <w:marLeft w:val="0"/>
              <w:marRight w:val="0"/>
              <w:marTop w:val="0"/>
              <w:marBottom w:val="0"/>
              <w:divBdr>
                <w:top w:val="none" w:sz="0" w:space="0" w:color="auto"/>
                <w:left w:val="none" w:sz="0" w:space="0" w:color="auto"/>
                <w:bottom w:val="none" w:sz="0" w:space="0" w:color="auto"/>
                <w:right w:val="none" w:sz="0" w:space="0" w:color="auto"/>
              </w:divBdr>
            </w:div>
            <w:div w:id="1736782351">
              <w:marLeft w:val="0"/>
              <w:marRight w:val="0"/>
              <w:marTop w:val="0"/>
              <w:marBottom w:val="0"/>
              <w:divBdr>
                <w:top w:val="none" w:sz="0" w:space="0" w:color="auto"/>
                <w:left w:val="none" w:sz="0" w:space="0" w:color="auto"/>
                <w:bottom w:val="none" w:sz="0" w:space="0" w:color="auto"/>
                <w:right w:val="none" w:sz="0" w:space="0" w:color="auto"/>
              </w:divBdr>
            </w:div>
            <w:div w:id="1852327951">
              <w:marLeft w:val="0"/>
              <w:marRight w:val="0"/>
              <w:marTop w:val="0"/>
              <w:marBottom w:val="0"/>
              <w:divBdr>
                <w:top w:val="none" w:sz="0" w:space="0" w:color="auto"/>
                <w:left w:val="none" w:sz="0" w:space="0" w:color="auto"/>
                <w:bottom w:val="none" w:sz="0" w:space="0" w:color="auto"/>
                <w:right w:val="none" w:sz="0" w:space="0" w:color="auto"/>
              </w:divBdr>
            </w:div>
            <w:div w:id="1908563727">
              <w:marLeft w:val="0"/>
              <w:marRight w:val="0"/>
              <w:marTop w:val="0"/>
              <w:marBottom w:val="0"/>
              <w:divBdr>
                <w:top w:val="none" w:sz="0" w:space="0" w:color="auto"/>
                <w:left w:val="none" w:sz="0" w:space="0" w:color="auto"/>
                <w:bottom w:val="none" w:sz="0" w:space="0" w:color="auto"/>
                <w:right w:val="none" w:sz="0" w:space="0" w:color="auto"/>
              </w:divBdr>
            </w:div>
            <w:div w:id="19569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3821">
      <w:bodyDiv w:val="1"/>
      <w:marLeft w:val="0"/>
      <w:marRight w:val="0"/>
      <w:marTop w:val="0"/>
      <w:marBottom w:val="0"/>
      <w:divBdr>
        <w:top w:val="none" w:sz="0" w:space="0" w:color="auto"/>
        <w:left w:val="none" w:sz="0" w:space="0" w:color="auto"/>
        <w:bottom w:val="none" w:sz="0" w:space="0" w:color="auto"/>
        <w:right w:val="none" w:sz="0" w:space="0" w:color="auto"/>
      </w:divBdr>
    </w:div>
    <w:div w:id="1824926560">
      <w:bodyDiv w:val="1"/>
      <w:marLeft w:val="0"/>
      <w:marRight w:val="0"/>
      <w:marTop w:val="0"/>
      <w:marBottom w:val="0"/>
      <w:divBdr>
        <w:top w:val="none" w:sz="0" w:space="0" w:color="auto"/>
        <w:left w:val="none" w:sz="0" w:space="0" w:color="auto"/>
        <w:bottom w:val="none" w:sz="0" w:space="0" w:color="auto"/>
        <w:right w:val="none" w:sz="0" w:space="0" w:color="auto"/>
      </w:divBdr>
    </w:div>
    <w:div w:id="1826167953">
      <w:bodyDiv w:val="1"/>
      <w:marLeft w:val="0"/>
      <w:marRight w:val="0"/>
      <w:marTop w:val="0"/>
      <w:marBottom w:val="0"/>
      <w:divBdr>
        <w:top w:val="none" w:sz="0" w:space="0" w:color="auto"/>
        <w:left w:val="none" w:sz="0" w:space="0" w:color="auto"/>
        <w:bottom w:val="none" w:sz="0" w:space="0" w:color="auto"/>
        <w:right w:val="none" w:sz="0" w:space="0" w:color="auto"/>
      </w:divBdr>
    </w:div>
    <w:div w:id="1915697785">
      <w:bodyDiv w:val="1"/>
      <w:marLeft w:val="0"/>
      <w:marRight w:val="0"/>
      <w:marTop w:val="0"/>
      <w:marBottom w:val="0"/>
      <w:divBdr>
        <w:top w:val="none" w:sz="0" w:space="0" w:color="auto"/>
        <w:left w:val="none" w:sz="0" w:space="0" w:color="auto"/>
        <w:bottom w:val="none" w:sz="0" w:space="0" w:color="auto"/>
        <w:right w:val="none" w:sz="0" w:space="0" w:color="auto"/>
      </w:divBdr>
      <w:divsChild>
        <w:div w:id="1591113139">
          <w:marLeft w:val="0"/>
          <w:marRight w:val="0"/>
          <w:marTop w:val="0"/>
          <w:marBottom w:val="0"/>
          <w:divBdr>
            <w:top w:val="none" w:sz="0" w:space="0" w:color="auto"/>
            <w:left w:val="none" w:sz="0" w:space="0" w:color="auto"/>
            <w:bottom w:val="none" w:sz="0" w:space="0" w:color="auto"/>
            <w:right w:val="none" w:sz="0" w:space="0" w:color="auto"/>
          </w:divBdr>
          <w:divsChild>
            <w:div w:id="18120460">
              <w:marLeft w:val="0"/>
              <w:marRight w:val="0"/>
              <w:marTop w:val="0"/>
              <w:marBottom w:val="0"/>
              <w:divBdr>
                <w:top w:val="none" w:sz="0" w:space="0" w:color="auto"/>
                <w:left w:val="none" w:sz="0" w:space="0" w:color="auto"/>
                <w:bottom w:val="none" w:sz="0" w:space="0" w:color="auto"/>
                <w:right w:val="none" w:sz="0" w:space="0" w:color="auto"/>
              </w:divBdr>
            </w:div>
            <w:div w:id="43525470">
              <w:marLeft w:val="0"/>
              <w:marRight w:val="0"/>
              <w:marTop w:val="0"/>
              <w:marBottom w:val="0"/>
              <w:divBdr>
                <w:top w:val="none" w:sz="0" w:space="0" w:color="auto"/>
                <w:left w:val="none" w:sz="0" w:space="0" w:color="auto"/>
                <w:bottom w:val="none" w:sz="0" w:space="0" w:color="auto"/>
                <w:right w:val="none" w:sz="0" w:space="0" w:color="auto"/>
              </w:divBdr>
            </w:div>
            <w:div w:id="44302943">
              <w:marLeft w:val="0"/>
              <w:marRight w:val="0"/>
              <w:marTop w:val="0"/>
              <w:marBottom w:val="0"/>
              <w:divBdr>
                <w:top w:val="none" w:sz="0" w:space="0" w:color="auto"/>
                <w:left w:val="none" w:sz="0" w:space="0" w:color="auto"/>
                <w:bottom w:val="none" w:sz="0" w:space="0" w:color="auto"/>
                <w:right w:val="none" w:sz="0" w:space="0" w:color="auto"/>
              </w:divBdr>
            </w:div>
            <w:div w:id="88353333">
              <w:marLeft w:val="0"/>
              <w:marRight w:val="0"/>
              <w:marTop w:val="0"/>
              <w:marBottom w:val="0"/>
              <w:divBdr>
                <w:top w:val="none" w:sz="0" w:space="0" w:color="auto"/>
                <w:left w:val="none" w:sz="0" w:space="0" w:color="auto"/>
                <w:bottom w:val="none" w:sz="0" w:space="0" w:color="auto"/>
                <w:right w:val="none" w:sz="0" w:space="0" w:color="auto"/>
              </w:divBdr>
            </w:div>
            <w:div w:id="166097234">
              <w:marLeft w:val="0"/>
              <w:marRight w:val="0"/>
              <w:marTop w:val="0"/>
              <w:marBottom w:val="0"/>
              <w:divBdr>
                <w:top w:val="none" w:sz="0" w:space="0" w:color="auto"/>
                <w:left w:val="none" w:sz="0" w:space="0" w:color="auto"/>
                <w:bottom w:val="none" w:sz="0" w:space="0" w:color="auto"/>
                <w:right w:val="none" w:sz="0" w:space="0" w:color="auto"/>
              </w:divBdr>
            </w:div>
            <w:div w:id="178853752">
              <w:marLeft w:val="0"/>
              <w:marRight w:val="0"/>
              <w:marTop w:val="0"/>
              <w:marBottom w:val="0"/>
              <w:divBdr>
                <w:top w:val="none" w:sz="0" w:space="0" w:color="auto"/>
                <w:left w:val="none" w:sz="0" w:space="0" w:color="auto"/>
                <w:bottom w:val="none" w:sz="0" w:space="0" w:color="auto"/>
                <w:right w:val="none" w:sz="0" w:space="0" w:color="auto"/>
              </w:divBdr>
            </w:div>
            <w:div w:id="249700102">
              <w:marLeft w:val="0"/>
              <w:marRight w:val="0"/>
              <w:marTop w:val="0"/>
              <w:marBottom w:val="0"/>
              <w:divBdr>
                <w:top w:val="none" w:sz="0" w:space="0" w:color="auto"/>
                <w:left w:val="none" w:sz="0" w:space="0" w:color="auto"/>
                <w:bottom w:val="none" w:sz="0" w:space="0" w:color="auto"/>
                <w:right w:val="none" w:sz="0" w:space="0" w:color="auto"/>
              </w:divBdr>
            </w:div>
            <w:div w:id="299923035">
              <w:marLeft w:val="0"/>
              <w:marRight w:val="0"/>
              <w:marTop w:val="0"/>
              <w:marBottom w:val="0"/>
              <w:divBdr>
                <w:top w:val="none" w:sz="0" w:space="0" w:color="auto"/>
                <w:left w:val="none" w:sz="0" w:space="0" w:color="auto"/>
                <w:bottom w:val="none" w:sz="0" w:space="0" w:color="auto"/>
                <w:right w:val="none" w:sz="0" w:space="0" w:color="auto"/>
              </w:divBdr>
            </w:div>
            <w:div w:id="392315466">
              <w:marLeft w:val="0"/>
              <w:marRight w:val="0"/>
              <w:marTop w:val="0"/>
              <w:marBottom w:val="0"/>
              <w:divBdr>
                <w:top w:val="none" w:sz="0" w:space="0" w:color="auto"/>
                <w:left w:val="none" w:sz="0" w:space="0" w:color="auto"/>
                <w:bottom w:val="none" w:sz="0" w:space="0" w:color="auto"/>
                <w:right w:val="none" w:sz="0" w:space="0" w:color="auto"/>
              </w:divBdr>
            </w:div>
            <w:div w:id="407776078">
              <w:marLeft w:val="0"/>
              <w:marRight w:val="0"/>
              <w:marTop w:val="0"/>
              <w:marBottom w:val="0"/>
              <w:divBdr>
                <w:top w:val="none" w:sz="0" w:space="0" w:color="auto"/>
                <w:left w:val="none" w:sz="0" w:space="0" w:color="auto"/>
                <w:bottom w:val="none" w:sz="0" w:space="0" w:color="auto"/>
                <w:right w:val="none" w:sz="0" w:space="0" w:color="auto"/>
              </w:divBdr>
            </w:div>
            <w:div w:id="523135655">
              <w:marLeft w:val="0"/>
              <w:marRight w:val="0"/>
              <w:marTop w:val="0"/>
              <w:marBottom w:val="0"/>
              <w:divBdr>
                <w:top w:val="none" w:sz="0" w:space="0" w:color="auto"/>
                <w:left w:val="none" w:sz="0" w:space="0" w:color="auto"/>
                <w:bottom w:val="none" w:sz="0" w:space="0" w:color="auto"/>
                <w:right w:val="none" w:sz="0" w:space="0" w:color="auto"/>
              </w:divBdr>
            </w:div>
            <w:div w:id="607086172">
              <w:marLeft w:val="0"/>
              <w:marRight w:val="0"/>
              <w:marTop w:val="0"/>
              <w:marBottom w:val="0"/>
              <w:divBdr>
                <w:top w:val="none" w:sz="0" w:space="0" w:color="auto"/>
                <w:left w:val="none" w:sz="0" w:space="0" w:color="auto"/>
                <w:bottom w:val="none" w:sz="0" w:space="0" w:color="auto"/>
                <w:right w:val="none" w:sz="0" w:space="0" w:color="auto"/>
              </w:divBdr>
            </w:div>
            <w:div w:id="654724121">
              <w:marLeft w:val="0"/>
              <w:marRight w:val="0"/>
              <w:marTop w:val="0"/>
              <w:marBottom w:val="0"/>
              <w:divBdr>
                <w:top w:val="none" w:sz="0" w:space="0" w:color="auto"/>
                <w:left w:val="none" w:sz="0" w:space="0" w:color="auto"/>
                <w:bottom w:val="none" w:sz="0" w:space="0" w:color="auto"/>
                <w:right w:val="none" w:sz="0" w:space="0" w:color="auto"/>
              </w:divBdr>
            </w:div>
            <w:div w:id="812213984">
              <w:marLeft w:val="0"/>
              <w:marRight w:val="0"/>
              <w:marTop w:val="0"/>
              <w:marBottom w:val="0"/>
              <w:divBdr>
                <w:top w:val="none" w:sz="0" w:space="0" w:color="auto"/>
                <w:left w:val="none" w:sz="0" w:space="0" w:color="auto"/>
                <w:bottom w:val="none" w:sz="0" w:space="0" w:color="auto"/>
                <w:right w:val="none" w:sz="0" w:space="0" w:color="auto"/>
              </w:divBdr>
            </w:div>
            <w:div w:id="884218218">
              <w:marLeft w:val="0"/>
              <w:marRight w:val="0"/>
              <w:marTop w:val="0"/>
              <w:marBottom w:val="0"/>
              <w:divBdr>
                <w:top w:val="none" w:sz="0" w:space="0" w:color="auto"/>
                <w:left w:val="none" w:sz="0" w:space="0" w:color="auto"/>
                <w:bottom w:val="none" w:sz="0" w:space="0" w:color="auto"/>
                <w:right w:val="none" w:sz="0" w:space="0" w:color="auto"/>
              </w:divBdr>
            </w:div>
            <w:div w:id="893657731">
              <w:marLeft w:val="0"/>
              <w:marRight w:val="0"/>
              <w:marTop w:val="0"/>
              <w:marBottom w:val="0"/>
              <w:divBdr>
                <w:top w:val="none" w:sz="0" w:space="0" w:color="auto"/>
                <w:left w:val="none" w:sz="0" w:space="0" w:color="auto"/>
                <w:bottom w:val="none" w:sz="0" w:space="0" w:color="auto"/>
                <w:right w:val="none" w:sz="0" w:space="0" w:color="auto"/>
              </w:divBdr>
            </w:div>
            <w:div w:id="994600801">
              <w:marLeft w:val="0"/>
              <w:marRight w:val="0"/>
              <w:marTop w:val="0"/>
              <w:marBottom w:val="0"/>
              <w:divBdr>
                <w:top w:val="none" w:sz="0" w:space="0" w:color="auto"/>
                <w:left w:val="none" w:sz="0" w:space="0" w:color="auto"/>
                <w:bottom w:val="none" w:sz="0" w:space="0" w:color="auto"/>
                <w:right w:val="none" w:sz="0" w:space="0" w:color="auto"/>
              </w:divBdr>
            </w:div>
            <w:div w:id="1062564577">
              <w:marLeft w:val="0"/>
              <w:marRight w:val="0"/>
              <w:marTop w:val="0"/>
              <w:marBottom w:val="0"/>
              <w:divBdr>
                <w:top w:val="none" w:sz="0" w:space="0" w:color="auto"/>
                <w:left w:val="none" w:sz="0" w:space="0" w:color="auto"/>
                <w:bottom w:val="none" w:sz="0" w:space="0" w:color="auto"/>
                <w:right w:val="none" w:sz="0" w:space="0" w:color="auto"/>
              </w:divBdr>
            </w:div>
            <w:div w:id="1424179031">
              <w:marLeft w:val="0"/>
              <w:marRight w:val="0"/>
              <w:marTop w:val="0"/>
              <w:marBottom w:val="0"/>
              <w:divBdr>
                <w:top w:val="none" w:sz="0" w:space="0" w:color="auto"/>
                <w:left w:val="none" w:sz="0" w:space="0" w:color="auto"/>
                <w:bottom w:val="none" w:sz="0" w:space="0" w:color="auto"/>
                <w:right w:val="none" w:sz="0" w:space="0" w:color="auto"/>
              </w:divBdr>
            </w:div>
            <w:div w:id="1450054236">
              <w:marLeft w:val="0"/>
              <w:marRight w:val="0"/>
              <w:marTop w:val="0"/>
              <w:marBottom w:val="0"/>
              <w:divBdr>
                <w:top w:val="none" w:sz="0" w:space="0" w:color="auto"/>
                <w:left w:val="none" w:sz="0" w:space="0" w:color="auto"/>
                <w:bottom w:val="none" w:sz="0" w:space="0" w:color="auto"/>
                <w:right w:val="none" w:sz="0" w:space="0" w:color="auto"/>
              </w:divBdr>
            </w:div>
            <w:div w:id="1523470183">
              <w:marLeft w:val="0"/>
              <w:marRight w:val="0"/>
              <w:marTop w:val="0"/>
              <w:marBottom w:val="0"/>
              <w:divBdr>
                <w:top w:val="none" w:sz="0" w:space="0" w:color="auto"/>
                <w:left w:val="none" w:sz="0" w:space="0" w:color="auto"/>
                <w:bottom w:val="none" w:sz="0" w:space="0" w:color="auto"/>
                <w:right w:val="none" w:sz="0" w:space="0" w:color="auto"/>
              </w:divBdr>
            </w:div>
            <w:div w:id="1601526918">
              <w:marLeft w:val="0"/>
              <w:marRight w:val="0"/>
              <w:marTop w:val="0"/>
              <w:marBottom w:val="0"/>
              <w:divBdr>
                <w:top w:val="none" w:sz="0" w:space="0" w:color="auto"/>
                <w:left w:val="none" w:sz="0" w:space="0" w:color="auto"/>
                <w:bottom w:val="none" w:sz="0" w:space="0" w:color="auto"/>
                <w:right w:val="none" w:sz="0" w:space="0" w:color="auto"/>
              </w:divBdr>
            </w:div>
            <w:div w:id="1765805127">
              <w:marLeft w:val="0"/>
              <w:marRight w:val="0"/>
              <w:marTop w:val="0"/>
              <w:marBottom w:val="0"/>
              <w:divBdr>
                <w:top w:val="none" w:sz="0" w:space="0" w:color="auto"/>
                <w:left w:val="none" w:sz="0" w:space="0" w:color="auto"/>
                <w:bottom w:val="none" w:sz="0" w:space="0" w:color="auto"/>
                <w:right w:val="none" w:sz="0" w:space="0" w:color="auto"/>
              </w:divBdr>
            </w:div>
            <w:div w:id="1804424167">
              <w:marLeft w:val="0"/>
              <w:marRight w:val="0"/>
              <w:marTop w:val="0"/>
              <w:marBottom w:val="0"/>
              <w:divBdr>
                <w:top w:val="none" w:sz="0" w:space="0" w:color="auto"/>
                <w:left w:val="none" w:sz="0" w:space="0" w:color="auto"/>
                <w:bottom w:val="none" w:sz="0" w:space="0" w:color="auto"/>
                <w:right w:val="none" w:sz="0" w:space="0" w:color="auto"/>
              </w:divBdr>
            </w:div>
            <w:div w:id="1880583165">
              <w:marLeft w:val="0"/>
              <w:marRight w:val="0"/>
              <w:marTop w:val="0"/>
              <w:marBottom w:val="0"/>
              <w:divBdr>
                <w:top w:val="none" w:sz="0" w:space="0" w:color="auto"/>
                <w:left w:val="none" w:sz="0" w:space="0" w:color="auto"/>
                <w:bottom w:val="none" w:sz="0" w:space="0" w:color="auto"/>
                <w:right w:val="none" w:sz="0" w:space="0" w:color="auto"/>
              </w:divBdr>
            </w:div>
            <w:div w:id="1955211771">
              <w:marLeft w:val="0"/>
              <w:marRight w:val="0"/>
              <w:marTop w:val="0"/>
              <w:marBottom w:val="0"/>
              <w:divBdr>
                <w:top w:val="none" w:sz="0" w:space="0" w:color="auto"/>
                <w:left w:val="none" w:sz="0" w:space="0" w:color="auto"/>
                <w:bottom w:val="none" w:sz="0" w:space="0" w:color="auto"/>
                <w:right w:val="none" w:sz="0" w:space="0" w:color="auto"/>
              </w:divBdr>
            </w:div>
            <w:div w:id="1978142036">
              <w:marLeft w:val="0"/>
              <w:marRight w:val="0"/>
              <w:marTop w:val="0"/>
              <w:marBottom w:val="0"/>
              <w:divBdr>
                <w:top w:val="none" w:sz="0" w:space="0" w:color="auto"/>
                <w:left w:val="none" w:sz="0" w:space="0" w:color="auto"/>
                <w:bottom w:val="none" w:sz="0" w:space="0" w:color="auto"/>
                <w:right w:val="none" w:sz="0" w:space="0" w:color="auto"/>
              </w:divBdr>
            </w:div>
            <w:div w:id="2094860002">
              <w:marLeft w:val="0"/>
              <w:marRight w:val="0"/>
              <w:marTop w:val="0"/>
              <w:marBottom w:val="0"/>
              <w:divBdr>
                <w:top w:val="none" w:sz="0" w:space="0" w:color="auto"/>
                <w:left w:val="none" w:sz="0" w:space="0" w:color="auto"/>
                <w:bottom w:val="none" w:sz="0" w:space="0" w:color="auto"/>
                <w:right w:val="none" w:sz="0" w:space="0" w:color="auto"/>
              </w:divBdr>
            </w:div>
            <w:div w:id="2099980921">
              <w:marLeft w:val="0"/>
              <w:marRight w:val="0"/>
              <w:marTop w:val="0"/>
              <w:marBottom w:val="0"/>
              <w:divBdr>
                <w:top w:val="none" w:sz="0" w:space="0" w:color="auto"/>
                <w:left w:val="none" w:sz="0" w:space="0" w:color="auto"/>
                <w:bottom w:val="none" w:sz="0" w:space="0" w:color="auto"/>
                <w:right w:val="none" w:sz="0" w:space="0" w:color="auto"/>
              </w:divBdr>
            </w:div>
            <w:div w:id="2103602380">
              <w:marLeft w:val="0"/>
              <w:marRight w:val="0"/>
              <w:marTop w:val="0"/>
              <w:marBottom w:val="0"/>
              <w:divBdr>
                <w:top w:val="none" w:sz="0" w:space="0" w:color="auto"/>
                <w:left w:val="none" w:sz="0" w:space="0" w:color="auto"/>
                <w:bottom w:val="none" w:sz="0" w:space="0" w:color="auto"/>
                <w:right w:val="none" w:sz="0" w:space="0" w:color="auto"/>
              </w:divBdr>
            </w:div>
            <w:div w:id="21381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706">
      <w:bodyDiv w:val="1"/>
      <w:marLeft w:val="0"/>
      <w:marRight w:val="0"/>
      <w:marTop w:val="0"/>
      <w:marBottom w:val="0"/>
      <w:divBdr>
        <w:top w:val="none" w:sz="0" w:space="0" w:color="auto"/>
        <w:left w:val="none" w:sz="0" w:space="0" w:color="auto"/>
        <w:bottom w:val="none" w:sz="0" w:space="0" w:color="auto"/>
        <w:right w:val="none" w:sz="0" w:space="0" w:color="auto"/>
      </w:divBdr>
    </w:div>
    <w:div w:id="2044940196">
      <w:bodyDiv w:val="1"/>
      <w:marLeft w:val="0"/>
      <w:marRight w:val="0"/>
      <w:marTop w:val="0"/>
      <w:marBottom w:val="0"/>
      <w:divBdr>
        <w:top w:val="none" w:sz="0" w:space="0" w:color="auto"/>
        <w:left w:val="none" w:sz="0" w:space="0" w:color="auto"/>
        <w:bottom w:val="none" w:sz="0" w:space="0" w:color="auto"/>
        <w:right w:val="none" w:sz="0" w:space="0" w:color="auto"/>
      </w:divBdr>
    </w:div>
    <w:div w:id="2056733991">
      <w:bodyDiv w:val="1"/>
      <w:marLeft w:val="0"/>
      <w:marRight w:val="0"/>
      <w:marTop w:val="0"/>
      <w:marBottom w:val="0"/>
      <w:divBdr>
        <w:top w:val="none" w:sz="0" w:space="0" w:color="auto"/>
        <w:left w:val="none" w:sz="0" w:space="0" w:color="auto"/>
        <w:bottom w:val="none" w:sz="0" w:space="0" w:color="auto"/>
        <w:right w:val="none" w:sz="0" w:space="0" w:color="auto"/>
      </w:divBdr>
    </w:div>
    <w:div w:id="2080050425">
      <w:bodyDiv w:val="1"/>
      <w:marLeft w:val="0"/>
      <w:marRight w:val="0"/>
      <w:marTop w:val="0"/>
      <w:marBottom w:val="0"/>
      <w:divBdr>
        <w:top w:val="none" w:sz="0" w:space="0" w:color="auto"/>
        <w:left w:val="none" w:sz="0" w:space="0" w:color="auto"/>
        <w:bottom w:val="none" w:sz="0" w:space="0" w:color="auto"/>
        <w:right w:val="none" w:sz="0" w:space="0" w:color="auto"/>
      </w:divBdr>
    </w:div>
    <w:div w:id="21165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iec.ch/members_experts/refdoc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ww.iso.org/iso/foreword.html" TargetMode="External"/><Relationship Id="rId7" Type="http://schemas.openxmlformats.org/officeDocument/2006/relationships/settings" Target="settings.xml"/><Relationship Id="rId12" Type="http://schemas.openxmlformats.org/officeDocument/2006/relationships/hyperlink" Target="https://isotc.iso.org/livelink/livelink/open/jtc1sc29wg3" TargetMode="External"/><Relationship Id="rId17" Type="http://schemas.openxmlformats.org/officeDocument/2006/relationships/hyperlink" Target="https://www.iso.org/directives-and-policies.html" TargetMode="External"/><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patents.iec.ch"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ec.ch/national-committees"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iso.org/members.html"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iso.org/iso-standards-and-patents.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iec.ch/understanding-standards" TargetMode="External"/><Relationship Id="rId27" Type="http://schemas.openxmlformats.org/officeDocument/2006/relationships/footer" Target="footer3.xml"/><Relationship Id="rId30" Type="http://schemas.openxmlformats.org/officeDocument/2006/relationships/footer" Target="footer5.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28163D68FE8E4D9361964FDD814FC4" ma:contentTypeVersion="13" ma:contentTypeDescription="Create a new document." ma:contentTypeScope="" ma:versionID="559aef62f17770e141396177a96f5251">
  <xsd:schema xmlns:xsd="http://www.w3.org/2001/XMLSchema" xmlns:xs="http://www.w3.org/2001/XMLSchema" xmlns:p="http://schemas.microsoft.com/office/2006/metadata/properties" xmlns:ns3="ba37140e-f4c5-4a6c-a9b4-20a691ce6c8a" xmlns:ns4="cc9c437c-ae0c-4066-8d90-a0f7de786127" targetNamespace="http://schemas.microsoft.com/office/2006/metadata/properties" ma:root="true" ma:fieldsID="94100915555df08bee1b0f1df0c5081e" ns3:_="" ns4:_="">
    <xsd:import namespace="ba37140e-f4c5-4a6c-a9b4-20a691ce6c8a"/>
    <xsd:import namespace="cc9c437c-ae0c-4066-8d90-a0f7de7861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7140e-f4c5-4a6c-a9b4-20a691ce6c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c437c-ae0c-4066-8d90-a0f7de7861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2300832</b:Tag>
    <b:SourceType>Book</b:SourceType>
    <b:Guid>{F78EB2AC-9309-4FDB-8C84-DE786FB6D146}</b:Guid>
    <b:Title>ISO/IEC 23008-3:2019 Information technology – High efficiency coding and media delivery in heterogeneous environments – Part 3: 3D Audio ed.2</b:Title>
    <b:RefOrder>1</b:RefOrder>
  </b:Source>
  <b:Source>
    <b:Tag>230086</b:Tag>
    <b:SourceType>Book</b:SourceType>
    <b:Guid>{F14905DB-0772-4179-AD2F-5140CB06D7E5}</b:Guid>
    <b:Title>ISO/IEC 23008-6:2018 Information technology — High efficiency coding and media delivery in heterogeneous environments — Part 6: 3D audio reference software</b:Title>
    <b:RefOrder>2</b:RefOrder>
  </b:Source>
  <b:Source>
    <b:Tag>230089</b:Tag>
    <b:SourceType>Book</b:SourceType>
    <b:Guid>{B5ECB9BE-4F72-47B4-8BDA-ED9B9902E9ED}</b:Guid>
    <b:Title>ISO/IEC 23008-9:2019 Information technology — High efficiency coding and media delivery in heterogeneous environments — Part 9: 3D Audio conformance testing</b:Title>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EF622C-5D4E-46F0-83E6-E76C77DA3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37140e-f4c5-4a6c-a9b4-20a691ce6c8a"/>
    <ds:schemaRef ds:uri="cc9c437c-ae0c-4066-8d90-a0f7de786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89F00-8617-4364-99AB-CC2718410F24}">
  <ds:schemaRefs>
    <ds:schemaRef ds:uri="http://schemas.microsoft.com/sharepoint/v3/contenttype/forms"/>
  </ds:schemaRefs>
</ds:datastoreItem>
</file>

<file path=customXml/itemProps3.xml><?xml version="1.0" encoding="utf-8"?>
<ds:datastoreItem xmlns:ds="http://schemas.openxmlformats.org/officeDocument/2006/customXml" ds:itemID="{304EBF68-6E43-4F64-815C-8E640641931F}">
  <ds:schemaRefs>
    <ds:schemaRef ds:uri="http://schemas.openxmlformats.org/officeDocument/2006/bibliography"/>
  </ds:schemaRefs>
</ds:datastoreItem>
</file>

<file path=customXml/itemProps4.xml><?xml version="1.0" encoding="utf-8"?>
<ds:datastoreItem xmlns:ds="http://schemas.openxmlformats.org/officeDocument/2006/customXml" ds:itemID="{196934E4-15B4-41AD-8E16-A679C28309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5920</Words>
  <Characters>33746</Characters>
  <Application>Microsoft Office Word</Application>
  <DocSecurity>0</DocSecurity>
  <Lines>281</Lines>
  <Paragraphs>79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1</vt:lpstr>
      <vt:lpstr>1</vt:lpstr>
    </vt:vector>
  </TitlesOfParts>
  <Company>Qualcomm</Company>
  <LinksUpToDate>false</LinksUpToDate>
  <CharactersWithSpaces>39587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Thomas Stockhammer</dc:creator>
  <cp:keywords/>
  <cp:lastModifiedBy>Giladi, Alex</cp:lastModifiedBy>
  <cp:revision>2</cp:revision>
  <dcterms:created xsi:type="dcterms:W3CDTF">2023-10-09T02:07:00Z</dcterms:created>
  <dcterms:modified xsi:type="dcterms:W3CDTF">2023-10-09T02:07:00Z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0x010100EB28163D68FE8E4D9361964FDD814FC4</vt:lpwstr>
  </property>
  <property fmtid="{D5CDD505-2E9C-101B-9397-08002B2CF9AE}" pid="3" name="GrammarlyDocumentId">
    <vt:lpwstr>a59d25640623da8414d67d448c590f2150a08fd4f15d9697fac37480953e859e</vt:lpwstr>
  </property>
  <property fmtid="{D5CDD505-2E9C-101B-9397-08002B2CF9AE}" pid="4" name="MSIP_Label_7ec73f6c-70eb-4b84-9ffa-39fe698bd292_Enabled">
    <vt:lpwstr>true</vt:lpwstr>
  </property>
  <property fmtid="{D5CDD505-2E9C-101B-9397-08002B2CF9AE}" pid="5" name="MSIP_Label_7ec73f6c-70eb-4b84-9ffa-39fe698bd292_SetDate">
    <vt:lpwstr>2023-08-10T16:33:47Z</vt:lpwstr>
  </property>
  <property fmtid="{D5CDD505-2E9C-101B-9397-08002B2CF9AE}" pid="6" name="MSIP_Label_7ec73f6c-70eb-4b84-9ffa-39fe698bd292_Method">
    <vt:lpwstr>Privileged</vt:lpwstr>
  </property>
  <property fmtid="{D5CDD505-2E9C-101B-9397-08002B2CF9AE}" pid="7" name="MSIP_Label_7ec73f6c-70eb-4b84-9ffa-39fe698bd292_Name">
    <vt:lpwstr>Non-Business Information (NB)</vt:lpwstr>
  </property>
  <property fmtid="{D5CDD505-2E9C-101B-9397-08002B2CF9AE}" pid="8" name="MSIP_Label_7ec73f6c-70eb-4b84-9ffa-39fe698bd292_SiteId">
    <vt:lpwstr>906aefe9-76a7-4f65-b82d-5ec20775d5aa</vt:lpwstr>
  </property>
  <property fmtid="{D5CDD505-2E9C-101B-9397-08002B2CF9AE}" pid="9" name="MSIP_Label_7ec73f6c-70eb-4b84-9ffa-39fe698bd292_ActionId">
    <vt:lpwstr>83804afb-a8a6-4d3c-b8da-b7e4f95034fd</vt:lpwstr>
  </property>
  <property fmtid="{D5CDD505-2E9C-101B-9397-08002B2CF9AE}" pid="10" name="MSIP_Label_7ec73f6c-70eb-4b84-9ffa-39fe698bd292_ContentBits">
    <vt:lpwstr>0</vt:lpwstr>
  </property>
</Properties>
</file>